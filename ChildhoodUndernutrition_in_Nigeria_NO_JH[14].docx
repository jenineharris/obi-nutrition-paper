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DC4FB" w14:textId="7ABED7CA" w:rsidR="00F86F52" w:rsidRPr="005D4F5D" w:rsidRDefault="006E1F95" w:rsidP="003953F3">
      <w:pPr>
        <w:pStyle w:val="Yeti"/>
        <w:tabs>
          <w:tab w:val="right" w:leader="dot" w:pos="9639"/>
        </w:tabs>
        <w:rPr>
          <w:b/>
          <w:sz w:val="28"/>
          <w:lang w:val="en-US"/>
        </w:rPr>
        <w:pPrChange w:id="0" w:author="Harris, Jenine" w:date="2022-07-03T12:35:00Z">
          <w:pPr>
            <w:pStyle w:val="Yeti"/>
            <w:tabs>
              <w:tab w:val="right" w:leader="dot" w:pos="9639"/>
            </w:tabs>
            <w:jc w:val="both"/>
          </w:pPr>
        </w:pPrChange>
      </w:pPr>
      <w:r w:rsidRPr="006E1F95">
        <w:rPr>
          <w:b/>
          <w:sz w:val="28"/>
          <w:lang w:val="en-US"/>
        </w:rPr>
        <w:t>The Influence of Maternal Social Deprivation On Undernutrition In Children Under 5 Years In Northern And Southern Nigeria</w:t>
      </w:r>
    </w:p>
    <w:p w14:paraId="4F9AB523" w14:textId="77777777" w:rsidR="00F86F52" w:rsidRDefault="00F86F52" w:rsidP="003953F3">
      <w:pPr>
        <w:pStyle w:val="Yeti"/>
        <w:rPr>
          <w:lang w:val="en-US"/>
        </w:rPr>
        <w:pPrChange w:id="1" w:author="Harris, Jenine" w:date="2022-07-03T12:35:00Z">
          <w:pPr>
            <w:pStyle w:val="Yeti"/>
            <w:jc w:val="center"/>
          </w:pPr>
        </w:pPrChange>
      </w:pPr>
    </w:p>
    <w:p w14:paraId="652419D3" w14:textId="475E94F6" w:rsidR="00F86F52" w:rsidRPr="007E7814" w:rsidRDefault="006E1F95" w:rsidP="003953F3">
      <w:pPr>
        <w:pStyle w:val="Yeti"/>
        <w:rPr>
          <w:b/>
          <w:sz w:val="22"/>
          <w:vertAlign w:val="superscript"/>
          <w:lang w:val="en-US"/>
          <w:rPrChange w:id="2" w:author="Harris, Jenine" w:date="2022-07-03T12:03:00Z">
            <w:rPr>
              <w:b/>
              <w:sz w:val="22"/>
              <w:lang w:val="en-US"/>
            </w:rPr>
          </w:rPrChange>
        </w:rPr>
        <w:pPrChange w:id="3" w:author="Harris, Jenine" w:date="2022-07-03T12:35:00Z">
          <w:pPr>
            <w:pStyle w:val="Yeti"/>
            <w:jc w:val="center"/>
          </w:pPr>
        </w:pPrChange>
      </w:pPr>
      <w:r w:rsidRPr="006E1F95">
        <w:rPr>
          <w:b/>
          <w:sz w:val="22"/>
          <w:lang w:val="en-US"/>
        </w:rPr>
        <w:t>Nkiru J. Obi, M.D, MPH</w:t>
      </w:r>
      <w:ins w:id="4" w:author="Harris, Jenine" w:date="2022-07-03T12:03:00Z">
        <w:r w:rsidR="007E7814">
          <w:rPr>
            <w:b/>
            <w:sz w:val="22"/>
            <w:vertAlign w:val="superscript"/>
            <w:lang w:val="en-US"/>
          </w:rPr>
          <w:t>1</w:t>
        </w:r>
      </w:ins>
      <w:ins w:id="5" w:author="Harris, Jenine" w:date="2022-07-03T12:06:00Z">
        <w:r w:rsidR="007E7814">
          <w:rPr>
            <w:b/>
            <w:sz w:val="22"/>
            <w:vertAlign w:val="superscript"/>
            <w:lang w:val="en-US"/>
          </w:rPr>
          <w:t>*</w:t>
        </w:r>
      </w:ins>
      <w:r w:rsidRPr="006E1F95">
        <w:rPr>
          <w:b/>
          <w:sz w:val="22"/>
          <w:lang w:val="en-US"/>
        </w:rPr>
        <w:t>; Jenine K. Harris, PhD</w:t>
      </w:r>
      <w:ins w:id="6" w:author="Harris, Jenine" w:date="2022-07-03T12:03:00Z">
        <w:r w:rsidR="007E7814">
          <w:rPr>
            <w:b/>
            <w:sz w:val="22"/>
            <w:vertAlign w:val="superscript"/>
            <w:lang w:val="en-US"/>
          </w:rPr>
          <w:t>1</w:t>
        </w:r>
      </w:ins>
    </w:p>
    <w:p w14:paraId="34FF8E17" w14:textId="77777777" w:rsidR="003B3996" w:rsidRPr="006E1F95" w:rsidRDefault="003B3996" w:rsidP="003953F3">
      <w:pPr>
        <w:pStyle w:val="Yeti"/>
        <w:rPr>
          <w:b/>
          <w:sz w:val="22"/>
          <w:lang w:val="en-US"/>
        </w:rPr>
        <w:pPrChange w:id="7" w:author="Harris, Jenine" w:date="2022-07-03T12:35:00Z">
          <w:pPr>
            <w:pStyle w:val="Yeti"/>
            <w:jc w:val="center"/>
          </w:pPr>
        </w:pPrChange>
      </w:pPr>
    </w:p>
    <w:p w14:paraId="4AFAEB69" w14:textId="3A9BEE97" w:rsidR="00131C42" w:rsidRDefault="007E7814" w:rsidP="003953F3">
      <w:pPr>
        <w:pStyle w:val="Yeti"/>
        <w:rPr>
          <w:ins w:id="8" w:author="Harris, Jenine" w:date="2022-07-03T12:03:00Z"/>
          <w:bCs/>
          <w:sz w:val="21"/>
          <w:szCs w:val="21"/>
          <w:lang w:val="en-US"/>
        </w:rPr>
        <w:pPrChange w:id="9" w:author="Harris, Jenine" w:date="2022-07-03T12:35:00Z">
          <w:pPr>
            <w:pStyle w:val="Yeti"/>
            <w:jc w:val="center"/>
          </w:pPr>
        </w:pPrChange>
      </w:pPr>
      <w:ins w:id="10" w:author="Harris, Jenine" w:date="2022-07-03T12:03:00Z">
        <w:r>
          <w:rPr>
            <w:bCs/>
            <w:sz w:val="21"/>
            <w:szCs w:val="21"/>
            <w:vertAlign w:val="superscript"/>
            <w:lang w:val="en-US"/>
          </w:rPr>
          <w:t>1</w:t>
        </w:r>
      </w:ins>
      <w:r w:rsidR="006E1F95" w:rsidRPr="006E1F95">
        <w:rPr>
          <w:bCs/>
          <w:sz w:val="21"/>
          <w:szCs w:val="21"/>
          <w:lang w:val="en-US"/>
        </w:rPr>
        <w:t>Brown School of Public Health at Washington University in St. Louis, Missouri, USA.</w:t>
      </w:r>
    </w:p>
    <w:p w14:paraId="0B1CF27F" w14:textId="2352226D" w:rsidR="007E7814" w:rsidRDefault="007E7814" w:rsidP="003953F3">
      <w:pPr>
        <w:pStyle w:val="Yeti"/>
        <w:rPr>
          <w:ins w:id="11" w:author="Harris, Jenine" w:date="2022-07-03T12:03:00Z"/>
          <w:bCs/>
          <w:sz w:val="21"/>
          <w:szCs w:val="21"/>
          <w:lang w:val="en-US"/>
        </w:rPr>
        <w:pPrChange w:id="12" w:author="Harris, Jenine" w:date="2022-07-03T12:35:00Z">
          <w:pPr>
            <w:pStyle w:val="Yeti"/>
            <w:jc w:val="center"/>
          </w:pPr>
        </w:pPrChange>
      </w:pPr>
    </w:p>
    <w:p w14:paraId="0D322B6C" w14:textId="371BCF8D" w:rsidR="007E7814" w:rsidRPr="00747BD4" w:rsidRDefault="007E7814" w:rsidP="003953F3">
      <w:pPr>
        <w:pStyle w:val="Yeti"/>
        <w:rPr>
          <w:moveTo w:id="13" w:author="Harris, Jenine" w:date="2022-07-03T12:06:00Z"/>
          <w:lang w:val="en-US"/>
        </w:rPr>
        <w:pPrChange w:id="14" w:author="Harris, Jenine" w:date="2022-07-03T12:35:00Z">
          <w:pPr>
            <w:pStyle w:val="Yeti"/>
            <w:jc w:val="both"/>
          </w:pPr>
        </w:pPrChange>
      </w:pPr>
      <w:ins w:id="15" w:author="Harris, Jenine" w:date="2022-07-03T12:07:00Z">
        <w:r>
          <w:rPr>
            <w:b/>
            <w:lang w:val="en-US"/>
          </w:rPr>
          <w:t xml:space="preserve">* </w:t>
        </w:r>
      </w:ins>
      <w:moveToRangeStart w:id="16" w:author="Harris, Jenine" w:date="2022-07-03T12:06:00Z" w:name="move107742431"/>
      <w:moveTo w:id="17" w:author="Harris, Jenine" w:date="2022-07-03T12:06:00Z">
        <w:r>
          <w:rPr>
            <w:b/>
            <w:lang w:val="en-US"/>
          </w:rPr>
          <w:t>Correspondence:</w:t>
        </w:r>
      </w:moveTo>
    </w:p>
    <w:p w14:paraId="58B8823C" w14:textId="77777777" w:rsidR="007E7814" w:rsidRDefault="007E7814" w:rsidP="003953F3">
      <w:pPr>
        <w:pStyle w:val="Yeti"/>
        <w:tabs>
          <w:tab w:val="right" w:leader="dot" w:pos="9639"/>
        </w:tabs>
        <w:rPr>
          <w:moveTo w:id="18" w:author="Harris, Jenine" w:date="2022-07-03T12:06:00Z"/>
          <w:bCs/>
          <w:sz w:val="21"/>
          <w:szCs w:val="21"/>
          <w:lang w:val="en-US"/>
        </w:rPr>
        <w:pPrChange w:id="19" w:author="Harris, Jenine" w:date="2022-07-03T12:35:00Z">
          <w:pPr>
            <w:pStyle w:val="Yeti"/>
            <w:tabs>
              <w:tab w:val="right" w:leader="dot" w:pos="9639"/>
            </w:tabs>
            <w:jc w:val="both"/>
          </w:pPr>
        </w:pPrChange>
      </w:pPr>
      <w:moveTo w:id="20" w:author="Harris, Jenine" w:date="2022-07-03T12:06:00Z">
        <w:r w:rsidRPr="006504F5">
          <w:rPr>
            <w:bCs/>
            <w:sz w:val="21"/>
            <w:szCs w:val="21"/>
            <w:lang w:val="en-US"/>
          </w:rPr>
          <w:t xml:space="preserve">Nkiru J. Obi, M.D, MPH; </w:t>
        </w:r>
      </w:moveTo>
    </w:p>
    <w:p w14:paraId="396913E2" w14:textId="77777777" w:rsidR="007E7814" w:rsidRDefault="007E7814" w:rsidP="003953F3">
      <w:pPr>
        <w:pStyle w:val="Yeti"/>
        <w:tabs>
          <w:tab w:val="right" w:leader="dot" w:pos="9639"/>
        </w:tabs>
        <w:rPr>
          <w:moveTo w:id="21" w:author="Harris, Jenine" w:date="2022-07-03T12:06:00Z"/>
          <w:bCs/>
          <w:sz w:val="21"/>
          <w:szCs w:val="21"/>
          <w:lang w:val="en-US"/>
        </w:rPr>
        <w:pPrChange w:id="22" w:author="Harris, Jenine" w:date="2022-07-03T12:35:00Z">
          <w:pPr>
            <w:pStyle w:val="Yeti"/>
            <w:tabs>
              <w:tab w:val="right" w:leader="dot" w:pos="9639"/>
            </w:tabs>
            <w:jc w:val="both"/>
          </w:pPr>
        </w:pPrChange>
      </w:pPr>
      <w:moveTo w:id="23" w:author="Harris, Jenine" w:date="2022-07-03T12:06:00Z">
        <w:r w:rsidRPr="006504F5">
          <w:rPr>
            <w:bCs/>
            <w:sz w:val="21"/>
            <w:szCs w:val="21"/>
            <w:lang w:val="en-US"/>
          </w:rPr>
          <w:t>Washington University in St. Louis</w:t>
        </w:r>
        <w:r>
          <w:rPr>
            <w:bCs/>
            <w:sz w:val="21"/>
            <w:szCs w:val="21"/>
            <w:lang w:val="en-US"/>
          </w:rPr>
          <w:t xml:space="preserve">, 1 Brookings Drive, St. Louis, </w:t>
        </w:r>
        <w:r w:rsidRPr="006504F5">
          <w:rPr>
            <w:bCs/>
            <w:sz w:val="21"/>
            <w:szCs w:val="21"/>
            <w:lang w:val="en-US"/>
          </w:rPr>
          <w:t>Missouri</w:t>
        </w:r>
      </w:moveTo>
    </w:p>
    <w:p w14:paraId="0F2CA803" w14:textId="77777777" w:rsidR="007E7814" w:rsidRPr="007D570A" w:rsidRDefault="007E7814" w:rsidP="003953F3">
      <w:pPr>
        <w:pStyle w:val="Yeti"/>
        <w:tabs>
          <w:tab w:val="right" w:leader="dot" w:pos="9639"/>
        </w:tabs>
        <w:rPr>
          <w:moveTo w:id="24" w:author="Harris, Jenine" w:date="2022-07-03T12:06:00Z"/>
          <w:bCs/>
          <w:sz w:val="21"/>
          <w:szCs w:val="21"/>
          <w:lang w:val="en-US"/>
        </w:rPr>
        <w:pPrChange w:id="25" w:author="Harris, Jenine" w:date="2022-07-03T12:35:00Z">
          <w:pPr>
            <w:pStyle w:val="Yeti"/>
            <w:tabs>
              <w:tab w:val="right" w:leader="dot" w:pos="9639"/>
            </w:tabs>
            <w:jc w:val="both"/>
          </w:pPr>
        </w:pPrChange>
      </w:pPr>
      <w:moveTo w:id="26" w:author="Harris, Jenine" w:date="2022-07-03T12:06:00Z">
        <w:r>
          <w:rPr>
            <w:bCs/>
            <w:sz w:val="21"/>
            <w:szCs w:val="21"/>
            <w:lang w:val="en-US"/>
          </w:rPr>
          <w:t>n.obi@wustl.</w:t>
        </w:r>
        <w:commentRangeStart w:id="27"/>
        <w:r>
          <w:rPr>
            <w:bCs/>
            <w:sz w:val="21"/>
            <w:szCs w:val="21"/>
            <w:lang w:val="en-US"/>
          </w:rPr>
          <w:t>edu</w:t>
        </w:r>
      </w:moveTo>
      <w:commentRangeEnd w:id="27"/>
      <w:r>
        <w:rPr>
          <w:rStyle w:val="CommentReference"/>
          <w:rFonts w:asciiTheme="minorHAnsi" w:eastAsiaTheme="minorHAnsi" w:hAnsiTheme="minorHAnsi" w:cstheme="minorBidi"/>
          <w:lang w:val="en-ID" w:eastAsia="en-US"/>
        </w:rPr>
        <w:commentReference w:id="27"/>
      </w:r>
    </w:p>
    <w:moveToRangeEnd w:id="16"/>
    <w:p w14:paraId="3B5FDAAF" w14:textId="3E9F310C" w:rsidR="007E7814" w:rsidRDefault="007E7814" w:rsidP="003953F3">
      <w:pPr>
        <w:pStyle w:val="Yeti"/>
        <w:rPr>
          <w:ins w:id="28" w:author="Harris, Jenine" w:date="2022-07-03T12:06:00Z"/>
          <w:bCs/>
          <w:sz w:val="21"/>
          <w:szCs w:val="21"/>
          <w:lang w:val="en-US"/>
        </w:rPr>
        <w:pPrChange w:id="29" w:author="Harris, Jenine" w:date="2022-07-03T12:35:00Z">
          <w:pPr>
            <w:pStyle w:val="Yeti"/>
            <w:jc w:val="center"/>
          </w:pPr>
        </w:pPrChange>
      </w:pPr>
    </w:p>
    <w:p w14:paraId="7C295F57" w14:textId="77777777" w:rsidR="007E7814" w:rsidRPr="006E1F95" w:rsidRDefault="007E7814" w:rsidP="003953F3">
      <w:pPr>
        <w:pStyle w:val="Yeti"/>
        <w:rPr>
          <w:bCs/>
          <w:sz w:val="21"/>
          <w:szCs w:val="21"/>
          <w:lang w:val="en-US"/>
        </w:rPr>
        <w:pPrChange w:id="30" w:author="Harris, Jenine" w:date="2022-07-03T12:35:00Z">
          <w:pPr>
            <w:pStyle w:val="Yeti"/>
            <w:jc w:val="center"/>
          </w:pPr>
        </w:pPrChange>
      </w:pPr>
    </w:p>
    <w:p w14:paraId="2AB19F01" w14:textId="2D6B0257" w:rsidR="00DB162F" w:rsidRPr="006504F5" w:rsidRDefault="00DB162F" w:rsidP="003953F3">
      <w:pPr>
        <w:pStyle w:val="Yeti"/>
        <w:tabs>
          <w:tab w:val="right" w:leader="dot" w:pos="9639"/>
        </w:tabs>
        <w:rPr>
          <w:lang w:val="en-US"/>
        </w:rPr>
        <w:pPrChange w:id="31" w:author="Harris, Jenine" w:date="2022-07-03T12:35:00Z">
          <w:pPr>
            <w:pStyle w:val="Yeti"/>
            <w:tabs>
              <w:tab w:val="right" w:leader="dot" w:pos="9639"/>
            </w:tabs>
            <w:jc w:val="both"/>
          </w:pPr>
        </w:pPrChange>
      </w:pPr>
    </w:p>
    <w:p w14:paraId="255EBEAA" w14:textId="77777777" w:rsidR="005D4F5D" w:rsidRDefault="005D4F5D" w:rsidP="003953F3">
      <w:pPr>
        <w:pStyle w:val="Yeti"/>
        <w:rPr>
          <w:b/>
          <w:caps/>
          <w:sz w:val="21"/>
          <w:szCs w:val="21"/>
          <w:lang w:val="en-US"/>
        </w:rPr>
        <w:pPrChange w:id="32" w:author="Harris, Jenine" w:date="2022-07-03T12:35:00Z">
          <w:pPr>
            <w:pStyle w:val="Yeti"/>
            <w:jc w:val="center"/>
          </w:pPr>
        </w:pPrChange>
      </w:pPr>
    </w:p>
    <w:p w14:paraId="619CBA80" w14:textId="77777777" w:rsidR="007E7814" w:rsidRDefault="007E7814" w:rsidP="003953F3">
      <w:pPr>
        <w:jc w:val="left"/>
        <w:rPr>
          <w:ins w:id="33" w:author="Harris, Jenine" w:date="2022-07-03T12:03:00Z"/>
          <w:rFonts w:ascii="Georgia" w:eastAsia="Times New Roman" w:hAnsi="Georgia" w:cs="Times New Roman"/>
          <w:b/>
          <w:caps/>
          <w:sz w:val="21"/>
          <w:szCs w:val="21"/>
          <w:lang w:val="en-US" w:eastAsia="en-GB"/>
        </w:rPr>
        <w:pPrChange w:id="34" w:author="Harris, Jenine" w:date="2022-07-03T12:35:00Z">
          <w:pPr/>
        </w:pPrChange>
      </w:pPr>
      <w:ins w:id="35" w:author="Harris, Jenine" w:date="2022-07-03T12:03:00Z">
        <w:r>
          <w:rPr>
            <w:b/>
            <w:caps/>
            <w:sz w:val="21"/>
            <w:szCs w:val="21"/>
            <w:lang w:val="en-US"/>
          </w:rPr>
          <w:br w:type="page"/>
        </w:r>
      </w:ins>
    </w:p>
    <w:p w14:paraId="7B2DB590" w14:textId="6153A98F" w:rsidR="00DB162F" w:rsidRDefault="00DB162F" w:rsidP="003953F3">
      <w:pPr>
        <w:pStyle w:val="Yeti"/>
        <w:rPr>
          <w:b/>
          <w:lang w:val="en-US"/>
        </w:rPr>
        <w:pPrChange w:id="36" w:author="Harris, Jenine" w:date="2022-07-03T12:35:00Z">
          <w:pPr>
            <w:pStyle w:val="Yeti"/>
            <w:jc w:val="center"/>
          </w:pPr>
        </w:pPrChange>
      </w:pPr>
      <w:r w:rsidRPr="006A368D">
        <w:rPr>
          <w:b/>
          <w:caps/>
          <w:sz w:val="21"/>
          <w:szCs w:val="21"/>
          <w:lang w:val="en-US"/>
        </w:rPr>
        <w:lastRenderedPageBreak/>
        <w:t>Abstract</w:t>
      </w:r>
      <w:r>
        <w:rPr>
          <w:b/>
          <w:lang w:val="en-US"/>
        </w:rPr>
        <w:t xml:space="preserve"> </w:t>
      </w:r>
    </w:p>
    <w:p w14:paraId="4A566980" w14:textId="7C4FBBEA" w:rsidR="006504F5" w:rsidRPr="006504F5" w:rsidDel="007E7814" w:rsidRDefault="006504F5" w:rsidP="003953F3">
      <w:pPr>
        <w:pStyle w:val="Yeti"/>
        <w:rPr>
          <w:del w:id="37" w:author="Harris, Jenine" w:date="2022-07-03T12:03:00Z"/>
          <w:bCs/>
          <w:sz w:val="21"/>
          <w:szCs w:val="21"/>
          <w:lang w:val="en-US"/>
        </w:rPr>
        <w:pPrChange w:id="38" w:author="Harris, Jenine" w:date="2022-07-03T12:35:00Z">
          <w:pPr>
            <w:pStyle w:val="Yeti"/>
            <w:jc w:val="center"/>
          </w:pPr>
        </w:pPrChange>
      </w:pPr>
      <w:del w:id="39" w:author="Harris, Jenine" w:date="2022-07-03T12:03:00Z">
        <w:r w:rsidRPr="006504F5" w:rsidDel="007E7814">
          <w:rPr>
            <w:bCs/>
            <w:sz w:val="21"/>
            <w:szCs w:val="21"/>
            <w:lang w:val="en-US"/>
          </w:rPr>
          <w:delText>Nkiru J. Obi, M.D, MPH; Washington University in St. Louis, Missouri</w:delText>
        </w:r>
      </w:del>
    </w:p>
    <w:p w14:paraId="6F1E1978" w14:textId="4A34DBE3" w:rsidR="006504F5" w:rsidDel="007E7814" w:rsidRDefault="006504F5" w:rsidP="003953F3">
      <w:pPr>
        <w:pStyle w:val="Yeti"/>
        <w:rPr>
          <w:del w:id="40" w:author="Harris, Jenine" w:date="2022-07-03T12:03:00Z"/>
          <w:b/>
          <w:sz w:val="22"/>
          <w:lang w:val="en-US"/>
        </w:rPr>
        <w:pPrChange w:id="41" w:author="Harris, Jenine" w:date="2022-07-03T12:35:00Z">
          <w:pPr>
            <w:pStyle w:val="Yeti"/>
            <w:jc w:val="center"/>
          </w:pPr>
        </w:pPrChange>
      </w:pPr>
      <w:del w:id="42" w:author="Harris, Jenine" w:date="2022-07-03T12:03:00Z">
        <w:r w:rsidRPr="006504F5" w:rsidDel="007E7814">
          <w:rPr>
            <w:bCs/>
            <w:sz w:val="21"/>
            <w:szCs w:val="21"/>
            <w:lang w:val="en-US"/>
          </w:rPr>
          <w:delText>Jenine K. Harris, Ph</w:delText>
        </w:r>
        <w:r w:rsidR="00D51EB7" w:rsidDel="007E7814">
          <w:rPr>
            <w:bCs/>
            <w:sz w:val="21"/>
            <w:szCs w:val="21"/>
            <w:lang w:val="en-US"/>
          </w:rPr>
          <w:delText>.</w:delText>
        </w:r>
        <w:r w:rsidRPr="006504F5" w:rsidDel="007E7814">
          <w:rPr>
            <w:bCs/>
            <w:sz w:val="21"/>
            <w:szCs w:val="21"/>
            <w:lang w:val="en-US"/>
          </w:rPr>
          <w:delText>D</w:delText>
        </w:r>
        <w:r w:rsidR="00D51EB7" w:rsidDel="007E7814">
          <w:rPr>
            <w:bCs/>
            <w:sz w:val="21"/>
            <w:szCs w:val="21"/>
            <w:lang w:val="en-US"/>
          </w:rPr>
          <w:delText>.</w:delText>
        </w:r>
        <w:r w:rsidRPr="006504F5" w:rsidDel="007E7814">
          <w:rPr>
            <w:bCs/>
            <w:sz w:val="21"/>
            <w:szCs w:val="21"/>
            <w:lang w:val="en-US"/>
          </w:rPr>
          <w:delText xml:space="preserve">; Washington </w:delText>
        </w:r>
        <w:r w:rsidR="00D51EB7" w:rsidDel="007E7814">
          <w:rPr>
            <w:bCs/>
            <w:sz w:val="21"/>
            <w:szCs w:val="21"/>
            <w:lang w:val="en-US"/>
          </w:rPr>
          <w:delText>Uni</w:delText>
        </w:r>
        <w:r w:rsidRPr="006504F5" w:rsidDel="007E7814">
          <w:rPr>
            <w:bCs/>
            <w:sz w:val="21"/>
            <w:szCs w:val="21"/>
            <w:lang w:val="en-US"/>
          </w:rPr>
          <w:delText>versity in St. Louis, Missouri</w:delText>
        </w:r>
        <w:r w:rsidDel="007E7814">
          <w:rPr>
            <w:bCs/>
            <w:sz w:val="21"/>
            <w:szCs w:val="21"/>
            <w:lang w:val="en-US"/>
          </w:rPr>
          <w:delText>.</w:delText>
        </w:r>
        <w:r w:rsidDel="007E7814">
          <w:rPr>
            <w:b/>
            <w:sz w:val="22"/>
            <w:lang w:val="en-US"/>
          </w:rPr>
          <w:delText xml:space="preserve"> </w:delText>
        </w:r>
      </w:del>
    </w:p>
    <w:p w14:paraId="239B4B1A" w14:textId="7D458577" w:rsidR="00F86F52" w:rsidRDefault="00F86F52" w:rsidP="003953F3">
      <w:pPr>
        <w:pStyle w:val="Yeti"/>
        <w:rPr>
          <w:lang w:val="en-US"/>
        </w:rPr>
        <w:pPrChange w:id="43" w:author="Harris, Jenine" w:date="2022-07-03T12:35:00Z">
          <w:pPr>
            <w:pStyle w:val="Yeti"/>
            <w:jc w:val="center"/>
          </w:pPr>
        </w:pPrChange>
      </w:pPr>
      <w:r>
        <w:rPr>
          <w:lang w:val="en-US"/>
        </w:rPr>
        <w:tab/>
      </w:r>
    </w:p>
    <w:p w14:paraId="179CEC9B" w14:textId="77777777" w:rsidR="00BA11C8" w:rsidRDefault="00BA11C8" w:rsidP="003953F3">
      <w:pPr>
        <w:pStyle w:val="Yeti"/>
        <w:rPr>
          <w:color w:val="0000FF"/>
          <w:lang w:val="en-US"/>
        </w:rPr>
        <w:pPrChange w:id="44" w:author="Harris, Jenine" w:date="2022-07-03T12:35:00Z">
          <w:pPr>
            <w:pStyle w:val="Yeti"/>
            <w:jc w:val="both"/>
          </w:pPr>
        </w:pPrChange>
      </w:pPr>
    </w:p>
    <w:p w14:paraId="4D420081" w14:textId="77777777" w:rsidR="005D4F5D" w:rsidRDefault="00D07382" w:rsidP="003953F3">
      <w:pPr>
        <w:pStyle w:val="Yeti"/>
        <w:rPr>
          <w:lang w:val="en-ID"/>
        </w:rPr>
        <w:pPrChange w:id="45" w:author="Harris, Jenine" w:date="2022-07-03T12:35:00Z">
          <w:pPr>
            <w:pStyle w:val="Yeti"/>
            <w:jc w:val="both"/>
          </w:pPr>
        </w:pPrChange>
      </w:pPr>
      <w:r>
        <w:rPr>
          <w:b/>
          <w:lang w:val="en-US"/>
        </w:rPr>
        <w:t>Background:</w:t>
      </w:r>
      <w:r w:rsidR="00A73D2A">
        <w:rPr>
          <w:lang w:val="en-ID"/>
        </w:rPr>
        <w:t xml:space="preserve"> </w:t>
      </w:r>
      <w:r w:rsidR="006C5C16" w:rsidRPr="006C5C16">
        <w:rPr>
          <w:lang w:val="en-ID"/>
        </w:rPr>
        <w:t>Undernutrition is a global public health issue that has far-reaching consequences on the health and development of individuals as well as economic and social impacts on communities and countries. Middle and low-income countries like Nigeria bear the highest burdens and Nigeria has an unequal distribution of this burden between the North and South. Maternal socioeconomic factors have been implicated in the burden of undernutrition. This study examines the regional differences in these factors as key determinants of the inequalities in the distribution of the burden of undernutrition.</w:t>
      </w:r>
    </w:p>
    <w:p w14:paraId="1D763879" w14:textId="77777777" w:rsidR="005D4F5D" w:rsidRDefault="005D4F5D" w:rsidP="003953F3">
      <w:pPr>
        <w:pStyle w:val="Yeti"/>
        <w:rPr>
          <w:lang w:val="en-ID"/>
        </w:rPr>
        <w:pPrChange w:id="46" w:author="Harris, Jenine" w:date="2022-07-03T12:35:00Z">
          <w:pPr>
            <w:pStyle w:val="Yeti"/>
            <w:jc w:val="both"/>
          </w:pPr>
        </w:pPrChange>
      </w:pPr>
    </w:p>
    <w:p w14:paraId="5CDB5920" w14:textId="4A235D85" w:rsidR="00A73D2A" w:rsidRPr="00B839D3" w:rsidRDefault="00D07382" w:rsidP="003953F3">
      <w:pPr>
        <w:pStyle w:val="Yeti"/>
        <w:rPr>
          <w:lang w:val="en-ID"/>
        </w:rPr>
        <w:pPrChange w:id="47" w:author="Harris, Jenine" w:date="2022-07-03T12:35:00Z">
          <w:pPr>
            <w:pStyle w:val="Yeti"/>
            <w:jc w:val="both"/>
          </w:pPr>
        </w:pPrChange>
      </w:pPr>
      <w:r>
        <w:rPr>
          <w:b/>
          <w:lang w:val="en-US"/>
        </w:rPr>
        <w:t>Subjects and Method:</w:t>
      </w:r>
      <w:r w:rsidR="00A73D2A" w:rsidRPr="00A73D2A">
        <w:rPr>
          <w:lang w:val="en-US"/>
        </w:rPr>
        <w:t xml:space="preserve"> </w:t>
      </w:r>
      <w:r w:rsidR="006C5C16" w:rsidRPr="006C5C16">
        <w:rPr>
          <w:lang w:val="en-US"/>
        </w:rPr>
        <w:t>A cross-sectional study using the Nigerian Demographic Health Survey (NDHS) 2018. Bivariate and multivariate logistic regression models were used to examine the association between region and undernutrition, and between maternal deprivation factors and undernutrition respectively.</w:t>
      </w:r>
    </w:p>
    <w:p w14:paraId="7EDEC7E0" w14:textId="77777777" w:rsidR="00747BD4" w:rsidRDefault="00747BD4" w:rsidP="003953F3">
      <w:pPr>
        <w:pStyle w:val="Yeti"/>
        <w:rPr>
          <w:lang w:val="en-US"/>
        </w:rPr>
        <w:pPrChange w:id="48" w:author="Harris, Jenine" w:date="2022-07-03T12:35:00Z">
          <w:pPr>
            <w:pStyle w:val="Yeti"/>
            <w:jc w:val="both"/>
          </w:pPr>
        </w:pPrChange>
      </w:pPr>
    </w:p>
    <w:p w14:paraId="63788140" w14:textId="6E10356F" w:rsidR="00D07382" w:rsidRDefault="00D07382" w:rsidP="003953F3">
      <w:pPr>
        <w:pStyle w:val="Yeti"/>
        <w:rPr>
          <w:lang w:val="en-US"/>
        </w:rPr>
        <w:pPrChange w:id="49" w:author="Harris, Jenine" w:date="2022-07-03T12:35:00Z">
          <w:pPr>
            <w:pStyle w:val="Yeti"/>
            <w:jc w:val="both"/>
          </w:pPr>
        </w:pPrChange>
      </w:pPr>
      <w:r>
        <w:rPr>
          <w:b/>
          <w:lang w:val="en-US"/>
        </w:rPr>
        <w:t>Results:</w:t>
      </w:r>
      <w:r w:rsidR="00A73D2A">
        <w:rPr>
          <w:b/>
          <w:lang w:val="en-US"/>
        </w:rPr>
        <w:t xml:space="preserve"> </w:t>
      </w:r>
      <w:r w:rsidR="006C5C16" w:rsidRPr="006C5C16">
        <w:rPr>
          <w:bCs/>
          <w:lang w:val="en-US"/>
        </w:rPr>
        <w:t>The odds of being underweight, stunted</w:t>
      </w:r>
      <w:r w:rsidR="006C5C16">
        <w:rPr>
          <w:bCs/>
          <w:lang w:val="en-US"/>
        </w:rPr>
        <w:t>,</w:t>
      </w:r>
      <w:r w:rsidR="006C5C16" w:rsidRPr="006C5C16">
        <w:rPr>
          <w:bCs/>
          <w:lang w:val="en-US"/>
        </w:rPr>
        <w:t xml:space="preserve"> or wasted were 2.8</w:t>
      </w:r>
      <w:r w:rsidR="006C5C16">
        <w:rPr>
          <w:bCs/>
          <w:lang w:val="en-US"/>
        </w:rPr>
        <w:t>0</w:t>
      </w:r>
      <w:r w:rsidR="006C5C16" w:rsidRPr="006C5C16">
        <w:rPr>
          <w:bCs/>
          <w:lang w:val="en-US"/>
        </w:rPr>
        <w:t xml:space="preserve"> (OR= 2.8</w:t>
      </w:r>
      <w:r w:rsidR="006C5C16">
        <w:rPr>
          <w:bCs/>
          <w:lang w:val="en-US"/>
        </w:rPr>
        <w:t>0</w:t>
      </w:r>
      <w:r w:rsidR="006C5C16" w:rsidRPr="006C5C16">
        <w:rPr>
          <w:bCs/>
          <w:lang w:val="en-US"/>
        </w:rPr>
        <w:t xml:space="preserve">; CI 95% </w:t>
      </w:r>
      <w:r w:rsidR="006C5C16">
        <w:rPr>
          <w:bCs/>
          <w:lang w:val="en-US"/>
        </w:rPr>
        <w:t xml:space="preserve">= </w:t>
      </w:r>
      <w:r w:rsidR="006C5C16" w:rsidRPr="006C5C16">
        <w:rPr>
          <w:bCs/>
          <w:lang w:val="en-US"/>
        </w:rPr>
        <w:t>2.53</w:t>
      </w:r>
      <w:r w:rsidR="006C5C16">
        <w:rPr>
          <w:bCs/>
          <w:lang w:val="en-US"/>
        </w:rPr>
        <w:t xml:space="preserve"> to</w:t>
      </w:r>
      <w:r w:rsidR="006C5C16" w:rsidRPr="006C5C16">
        <w:rPr>
          <w:bCs/>
          <w:lang w:val="en-US"/>
        </w:rPr>
        <w:t xml:space="preserve"> 3.10</w:t>
      </w:r>
      <w:r w:rsidR="006C5C16">
        <w:rPr>
          <w:bCs/>
          <w:lang w:val="en-US"/>
        </w:rPr>
        <w:t>; p=</w:t>
      </w:r>
      <w:r w:rsidR="006C5C16" w:rsidRPr="006C5C16">
        <w:rPr>
          <w:bCs/>
          <w:lang w:val="en-US"/>
        </w:rPr>
        <w:t>), 3.</w:t>
      </w:r>
      <w:r w:rsidR="006C5C16">
        <w:rPr>
          <w:bCs/>
          <w:lang w:val="en-US"/>
        </w:rPr>
        <w:t>09</w:t>
      </w:r>
      <w:r w:rsidR="006C5C16" w:rsidRPr="006C5C16">
        <w:rPr>
          <w:bCs/>
          <w:lang w:val="en-US"/>
        </w:rPr>
        <w:t xml:space="preserve"> (OR= 3.09; CI 95%</w:t>
      </w:r>
      <w:r w:rsidR="006C5C16">
        <w:rPr>
          <w:bCs/>
          <w:lang w:val="en-US"/>
        </w:rPr>
        <w:t>=</w:t>
      </w:r>
      <w:r w:rsidR="006C5C16" w:rsidRPr="006C5C16">
        <w:rPr>
          <w:bCs/>
          <w:lang w:val="en-US"/>
        </w:rPr>
        <w:t xml:space="preserve"> 2.84</w:t>
      </w:r>
      <w:r w:rsidR="006C5C16">
        <w:rPr>
          <w:bCs/>
          <w:lang w:val="en-US"/>
        </w:rPr>
        <w:t xml:space="preserve"> to </w:t>
      </w:r>
      <w:r w:rsidR="006C5C16" w:rsidRPr="006C5C16">
        <w:rPr>
          <w:bCs/>
          <w:lang w:val="en-US"/>
        </w:rPr>
        <w:t>3.37), and 1.9</w:t>
      </w:r>
      <w:r w:rsidR="006C5C16">
        <w:rPr>
          <w:bCs/>
          <w:lang w:val="en-US"/>
        </w:rPr>
        <w:t>1</w:t>
      </w:r>
      <w:r w:rsidR="006C5C16" w:rsidRPr="006C5C16">
        <w:rPr>
          <w:bCs/>
          <w:lang w:val="en-US"/>
        </w:rPr>
        <w:t xml:space="preserve"> (OR = 1·91; CI </w:t>
      </w:r>
      <w:r w:rsidR="008C3E5D" w:rsidRPr="006C5C16">
        <w:rPr>
          <w:bCs/>
          <w:lang w:val="en-US"/>
        </w:rPr>
        <w:t xml:space="preserve">95% </w:t>
      </w:r>
      <w:r w:rsidR="008C3E5D">
        <w:rPr>
          <w:bCs/>
          <w:lang w:val="en-US"/>
        </w:rPr>
        <w:t xml:space="preserve">= </w:t>
      </w:r>
      <w:r w:rsidR="006C5C16" w:rsidRPr="006C5C16">
        <w:rPr>
          <w:bCs/>
          <w:lang w:val="en-US"/>
        </w:rPr>
        <w:t>1.62</w:t>
      </w:r>
      <w:r w:rsidR="008C3E5D">
        <w:rPr>
          <w:bCs/>
          <w:lang w:val="en-US"/>
        </w:rPr>
        <w:t xml:space="preserve"> to</w:t>
      </w:r>
      <w:r w:rsidR="006C5C16" w:rsidRPr="006C5C16">
        <w:rPr>
          <w:bCs/>
          <w:lang w:val="en-US"/>
        </w:rPr>
        <w:t xml:space="preserve"> 2.28) times higher respectively in children living in the North compared to children in the South. Across all 3 indices of undernutrition, the most consistent factors affecting childhood undernutrition were the mother’s education (no formal education) and wealth index (poorest households).</w:t>
      </w:r>
    </w:p>
    <w:p w14:paraId="720FFB07" w14:textId="77777777" w:rsidR="00747BD4" w:rsidRDefault="00747BD4" w:rsidP="003953F3">
      <w:pPr>
        <w:pStyle w:val="Yeti"/>
        <w:rPr>
          <w:lang w:val="en-US"/>
        </w:rPr>
        <w:pPrChange w:id="50" w:author="Harris, Jenine" w:date="2022-07-03T12:35:00Z">
          <w:pPr>
            <w:pStyle w:val="Yeti"/>
            <w:jc w:val="both"/>
          </w:pPr>
        </w:pPrChange>
      </w:pPr>
    </w:p>
    <w:p w14:paraId="35CE84A2" w14:textId="43A6D396" w:rsidR="00D07382" w:rsidRPr="00D47DC2" w:rsidRDefault="00D07382" w:rsidP="003953F3">
      <w:pPr>
        <w:pStyle w:val="Yeti"/>
        <w:rPr>
          <w:lang w:val="en-US"/>
        </w:rPr>
        <w:pPrChange w:id="51" w:author="Harris, Jenine" w:date="2022-07-03T12:35:00Z">
          <w:pPr>
            <w:pStyle w:val="Yeti"/>
            <w:jc w:val="both"/>
          </w:pPr>
        </w:pPrChange>
      </w:pPr>
      <w:r>
        <w:rPr>
          <w:b/>
          <w:lang w:val="en-US"/>
        </w:rPr>
        <w:t>Conclusion:</w:t>
      </w:r>
      <w:r w:rsidR="00D47DC2">
        <w:rPr>
          <w:b/>
          <w:lang w:val="en-US"/>
        </w:rPr>
        <w:t xml:space="preserve"> </w:t>
      </w:r>
      <w:r w:rsidR="008C3E5D" w:rsidRPr="008C3E5D">
        <w:rPr>
          <w:bCs/>
          <w:lang w:val="en-US"/>
        </w:rPr>
        <w:t>Policies and programs targeted toward the improvement of childhood undernutrition should be community-centered and focus on mitigating the inequities in maternal socioeconomic factors.</w:t>
      </w:r>
    </w:p>
    <w:p w14:paraId="253FFC34" w14:textId="77777777" w:rsidR="00747BD4" w:rsidRDefault="00747BD4" w:rsidP="003953F3">
      <w:pPr>
        <w:pStyle w:val="Yeti"/>
        <w:rPr>
          <w:lang w:val="en-US"/>
        </w:rPr>
        <w:pPrChange w:id="52" w:author="Harris, Jenine" w:date="2022-07-03T12:35:00Z">
          <w:pPr>
            <w:pStyle w:val="Yeti"/>
            <w:jc w:val="both"/>
          </w:pPr>
        </w:pPrChange>
      </w:pPr>
    </w:p>
    <w:p w14:paraId="007FA37B" w14:textId="77777777" w:rsidR="00747BD4" w:rsidRDefault="00D07382" w:rsidP="003953F3">
      <w:pPr>
        <w:pStyle w:val="Yeti"/>
        <w:rPr>
          <w:lang w:val="en-US"/>
        </w:rPr>
        <w:pPrChange w:id="53" w:author="Harris, Jenine" w:date="2022-07-03T12:35:00Z">
          <w:pPr>
            <w:pStyle w:val="Yeti"/>
            <w:jc w:val="both"/>
          </w:pPr>
        </w:pPrChange>
      </w:pPr>
      <w:r>
        <w:rPr>
          <w:b/>
          <w:lang w:val="en-US"/>
        </w:rPr>
        <w:t>Keywords:</w:t>
      </w:r>
      <w:r w:rsidR="008C3E5D">
        <w:rPr>
          <w:b/>
          <w:lang w:val="en-US"/>
        </w:rPr>
        <w:t xml:space="preserve"> </w:t>
      </w:r>
      <w:r w:rsidR="008C3E5D">
        <w:rPr>
          <w:lang w:val="en-US"/>
        </w:rPr>
        <w:t>Undernutrition, maternal</w:t>
      </w:r>
      <w:r w:rsidR="001C3816">
        <w:rPr>
          <w:lang w:val="en-US"/>
        </w:rPr>
        <w:t xml:space="preserve"> deprivation</w:t>
      </w:r>
      <w:r w:rsidR="008C3E5D">
        <w:rPr>
          <w:lang w:val="en-US"/>
        </w:rPr>
        <w:t xml:space="preserve">, socioeconomic factors, </w:t>
      </w:r>
      <w:r w:rsidR="001C3816">
        <w:rPr>
          <w:lang w:val="en-US"/>
        </w:rPr>
        <w:t>stunting, wasting, underweight</w:t>
      </w:r>
      <w:r w:rsidR="008C3E5D">
        <w:rPr>
          <w:lang w:val="en-US"/>
        </w:rPr>
        <w:t>.</w:t>
      </w:r>
    </w:p>
    <w:p w14:paraId="4FDCD880" w14:textId="77777777" w:rsidR="00747BD4" w:rsidRDefault="00747BD4" w:rsidP="003953F3">
      <w:pPr>
        <w:pStyle w:val="Yeti"/>
        <w:rPr>
          <w:lang w:val="en-US"/>
        </w:rPr>
        <w:pPrChange w:id="54" w:author="Harris, Jenine" w:date="2022-07-03T12:35:00Z">
          <w:pPr>
            <w:pStyle w:val="Yeti"/>
            <w:jc w:val="both"/>
          </w:pPr>
        </w:pPrChange>
      </w:pPr>
    </w:p>
    <w:p w14:paraId="793736B4" w14:textId="3473B373" w:rsidR="00D07382" w:rsidRPr="00747BD4" w:rsidDel="007E7814" w:rsidRDefault="00D07382" w:rsidP="003953F3">
      <w:pPr>
        <w:pStyle w:val="Yeti"/>
        <w:rPr>
          <w:moveFrom w:id="55" w:author="Harris, Jenine" w:date="2022-07-03T12:06:00Z"/>
          <w:lang w:val="en-US"/>
        </w:rPr>
        <w:pPrChange w:id="56" w:author="Harris, Jenine" w:date="2022-07-03T12:35:00Z">
          <w:pPr>
            <w:pStyle w:val="Yeti"/>
            <w:jc w:val="both"/>
          </w:pPr>
        </w:pPrChange>
      </w:pPr>
      <w:moveFromRangeStart w:id="57" w:author="Harris, Jenine" w:date="2022-07-03T12:06:00Z" w:name="move107742431"/>
      <w:moveFrom w:id="58" w:author="Harris, Jenine" w:date="2022-07-03T12:06:00Z">
        <w:r w:rsidDel="007E7814">
          <w:rPr>
            <w:b/>
            <w:lang w:val="en-US"/>
          </w:rPr>
          <w:t>Correspondence:</w:t>
        </w:r>
      </w:moveFrom>
    </w:p>
    <w:p w14:paraId="57E44A60" w14:textId="1134C1D6" w:rsidR="005D4F5D" w:rsidDel="007E7814" w:rsidRDefault="005D4F5D" w:rsidP="003953F3">
      <w:pPr>
        <w:pStyle w:val="Yeti"/>
        <w:tabs>
          <w:tab w:val="right" w:leader="dot" w:pos="9639"/>
        </w:tabs>
        <w:rPr>
          <w:moveFrom w:id="59" w:author="Harris, Jenine" w:date="2022-07-03T12:06:00Z"/>
          <w:bCs/>
          <w:sz w:val="21"/>
          <w:szCs w:val="21"/>
          <w:lang w:val="en-US"/>
        </w:rPr>
        <w:pPrChange w:id="60" w:author="Harris, Jenine" w:date="2022-07-03T12:35:00Z">
          <w:pPr>
            <w:pStyle w:val="Yeti"/>
            <w:tabs>
              <w:tab w:val="right" w:leader="dot" w:pos="9639"/>
            </w:tabs>
            <w:jc w:val="both"/>
          </w:pPr>
        </w:pPrChange>
      </w:pPr>
      <w:moveFrom w:id="61" w:author="Harris, Jenine" w:date="2022-07-03T12:06:00Z">
        <w:r w:rsidRPr="006504F5" w:rsidDel="007E7814">
          <w:rPr>
            <w:bCs/>
            <w:sz w:val="21"/>
            <w:szCs w:val="21"/>
            <w:lang w:val="en-US"/>
          </w:rPr>
          <w:t xml:space="preserve">Nkiru J. Obi, M.D, MPH; </w:t>
        </w:r>
      </w:moveFrom>
    </w:p>
    <w:p w14:paraId="0D3C63C9" w14:textId="49E0187E" w:rsidR="005D4F5D" w:rsidDel="007E7814" w:rsidRDefault="005D4F5D" w:rsidP="003953F3">
      <w:pPr>
        <w:pStyle w:val="Yeti"/>
        <w:tabs>
          <w:tab w:val="right" w:leader="dot" w:pos="9639"/>
        </w:tabs>
        <w:rPr>
          <w:moveFrom w:id="62" w:author="Harris, Jenine" w:date="2022-07-03T12:06:00Z"/>
          <w:bCs/>
          <w:sz w:val="21"/>
          <w:szCs w:val="21"/>
          <w:lang w:val="en-US"/>
        </w:rPr>
        <w:pPrChange w:id="63" w:author="Harris, Jenine" w:date="2022-07-03T12:35:00Z">
          <w:pPr>
            <w:pStyle w:val="Yeti"/>
            <w:tabs>
              <w:tab w:val="right" w:leader="dot" w:pos="9639"/>
            </w:tabs>
            <w:jc w:val="both"/>
          </w:pPr>
        </w:pPrChange>
      </w:pPr>
      <w:moveFrom w:id="64" w:author="Harris, Jenine" w:date="2022-07-03T12:06:00Z">
        <w:r w:rsidRPr="006504F5" w:rsidDel="007E7814">
          <w:rPr>
            <w:bCs/>
            <w:sz w:val="21"/>
            <w:szCs w:val="21"/>
            <w:lang w:val="en-US"/>
          </w:rPr>
          <w:t>Washington University in St. Louis</w:t>
        </w:r>
        <w:r w:rsidR="007D570A" w:rsidDel="007E7814">
          <w:rPr>
            <w:bCs/>
            <w:sz w:val="21"/>
            <w:szCs w:val="21"/>
            <w:lang w:val="en-US"/>
          </w:rPr>
          <w:t xml:space="preserve">, </w:t>
        </w:r>
        <w:r w:rsidDel="007E7814">
          <w:rPr>
            <w:bCs/>
            <w:sz w:val="21"/>
            <w:szCs w:val="21"/>
            <w:lang w:val="en-US"/>
          </w:rPr>
          <w:t xml:space="preserve">1 Brookings Drive, St. Louis, </w:t>
        </w:r>
        <w:r w:rsidRPr="006504F5" w:rsidDel="007E7814">
          <w:rPr>
            <w:bCs/>
            <w:sz w:val="21"/>
            <w:szCs w:val="21"/>
            <w:lang w:val="en-US"/>
          </w:rPr>
          <w:t>Missouri</w:t>
        </w:r>
      </w:moveFrom>
    </w:p>
    <w:p w14:paraId="460907B9" w14:textId="040A1761" w:rsidR="007D570A" w:rsidRPr="007D570A" w:rsidDel="007E7814" w:rsidRDefault="007D570A" w:rsidP="003953F3">
      <w:pPr>
        <w:pStyle w:val="Yeti"/>
        <w:tabs>
          <w:tab w:val="right" w:leader="dot" w:pos="9639"/>
        </w:tabs>
        <w:rPr>
          <w:moveFrom w:id="65" w:author="Harris, Jenine" w:date="2022-07-03T12:06:00Z"/>
          <w:bCs/>
          <w:sz w:val="21"/>
          <w:szCs w:val="21"/>
          <w:lang w:val="en-US"/>
        </w:rPr>
        <w:pPrChange w:id="66" w:author="Harris, Jenine" w:date="2022-07-03T12:35:00Z">
          <w:pPr>
            <w:pStyle w:val="Yeti"/>
            <w:tabs>
              <w:tab w:val="right" w:leader="dot" w:pos="9639"/>
            </w:tabs>
            <w:jc w:val="both"/>
          </w:pPr>
        </w:pPrChange>
      </w:pPr>
      <w:moveFrom w:id="67" w:author="Harris, Jenine" w:date="2022-07-03T12:06:00Z">
        <w:r w:rsidDel="007E7814">
          <w:rPr>
            <w:bCs/>
            <w:sz w:val="21"/>
            <w:szCs w:val="21"/>
            <w:lang w:val="en-US"/>
          </w:rPr>
          <w:t>n.obi@wustl.edu</w:t>
        </w:r>
      </w:moveFrom>
    </w:p>
    <w:moveFromRangeEnd w:id="57"/>
    <w:p w14:paraId="1EF57957" w14:textId="77777777" w:rsidR="00747BD4" w:rsidRDefault="00747BD4" w:rsidP="003953F3">
      <w:pPr>
        <w:pStyle w:val="Yeti"/>
        <w:rPr>
          <w:lang w:val="en-US"/>
        </w:rPr>
        <w:pPrChange w:id="68" w:author="Harris, Jenine" w:date="2022-07-03T12:35:00Z">
          <w:pPr>
            <w:pStyle w:val="Yeti"/>
            <w:jc w:val="both"/>
          </w:pPr>
        </w:pPrChange>
      </w:pPr>
    </w:p>
    <w:p w14:paraId="6B0432EE" w14:textId="77777777" w:rsidR="007E7814" w:rsidRDefault="007E7814" w:rsidP="003953F3">
      <w:pPr>
        <w:jc w:val="left"/>
        <w:rPr>
          <w:ins w:id="69" w:author="Harris, Jenine" w:date="2022-07-03T12:08:00Z"/>
          <w:rFonts w:ascii="Georgia" w:eastAsia="Times New Roman" w:hAnsi="Georgia" w:cs="Times New Roman"/>
          <w:b/>
          <w:sz w:val="24"/>
          <w:szCs w:val="24"/>
          <w:lang w:val="en-US" w:eastAsia="en-GB"/>
        </w:rPr>
        <w:pPrChange w:id="70" w:author="Harris, Jenine" w:date="2022-07-03T12:35:00Z">
          <w:pPr/>
        </w:pPrChange>
      </w:pPr>
      <w:ins w:id="71" w:author="Harris, Jenine" w:date="2022-07-03T12:08:00Z">
        <w:r>
          <w:rPr>
            <w:b/>
            <w:lang w:val="en-US"/>
          </w:rPr>
          <w:br w:type="page"/>
        </w:r>
      </w:ins>
    </w:p>
    <w:p w14:paraId="2E87D65A" w14:textId="5F4EBF0D" w:rsidR="00D61901" w:rsidRPr="00D61901" w:rsidRDefault="00D61901" w:rsidP="003953F3">
      <w:pPr>
        <w:pStyle w:val="Yeti"/>
        <w:rPr>
          <w:b/>
          <w:lang w:val="en-US"/>
        </w:rPr>
        <w:pPrChange w:id="72" w:author="Harris, Jenine" w:date="2022-07-03T12:35:00Z">
          <w:pPr>
            <w:pStyle w:val="Yeti"/>
            <w:jc w:val="both"/>
          </w:pPr>
        </w:pPrChange>
      </w:pPr>
      <w:r w:rsidRPr="00D61901">
        <w:rPr>
          <w:b/>
          <w:lang w:val="en-US"/>
        </w:rPr>
        <w:lastRenderedPageBreak/>
        <w:t>BACKGROUND</w:t>
      </w:r>
    </w:p>
    <w:p w14:paraId="295FC0D1" w14:textId="77777777" w:rsidR="00435CFB" w:rsidRDefault="007D570A" w:rsidP="003953F3">
      <w:pPr>
        <w:pStyle w:val="Yeti"/>
        <w:spacing w:line="276" w:lineRule="auto"/>
        <w:rPr>
          <w:ins w:id="73" w:author="Harris, Jenine" w:date="2022-07-03T12:09:00Z"/>
          <w:lang w:val="en-US"/>
        </w:rPr>
      </w:pPr>
      <w:commentRangeStart w:id="74"/>
      <w:r w:rsidRPr="007D570A">
        <w:rPr>
          <w:lang w:val="en-US"/>
        </w:rPr>
        <w:t xml:space="preserve">Undernutrition </w:t>
      </w:r>
      <w:commentRangeEnd w:id="74"/>
      <w:r w:rsidR="00435CFB">
        <w:rPr>
          <w:rStyle w:val="CommentReference"/>
          <w:rFonts w:asciiTheme="minorHAnsi" w:eastAsiaTheme="minorHAnsi" w:hAnsiTheme="minorHAnsi" w:cstheme="minorBidi"/>
          <w:lang w:val="en-ID" w:eastAsia="en-US"/>
        </w:rPr>
        <w:commentReference w:id="74"/>
      </w:r>
      <w:r w:rsidRPr="007D570A">
        <w:rPr>
          <w:lang w:val="en-US"/>
        </w:rPr>
        <w:t>is one of the greatest global health problems. In 2014, 462 million people suffered from undernutrition globally.</w:t>
      </w:r>
      <w:r w:rsidR="001F31E2">
        <w:rPr>
          <w:lang w:val="en-US"/>
        </w:rPr>
        <w:t xml:space="preserve"> </w:t>
      </w:r>
      <w:r w:rsidR="00BB1127">
        <w:rPr>
          <w:lang w:val="en-US"/>
        </w:rPr>
        <w:fldChar w:fldCharType="begin" w:fldLock="1"/>
      </w:r>
      <w:r w:rsidR="00BB1127">
        <w:rPr>
          <w:lang w:val="en-US"/>
        </w:rPr>
        <w:instrText>ADDIN CSL_CITATION {"citationItems":[{"id":"ITEM-1","itemData":{"URL":"https://www.who.int/news-room/fact-sheets/detail/malnutrition","accessed":{"date-parts":[["2021","12","9"]]},"author":[{"dropping-particle":"","family":"WHO","given":"","non-dropping-particle":"","parse-names":false,"suffix":""}],"id":"ITEM-1","issued":{"date-parts":[["2021"]]},"title":"Fact sheets - Malnutrition","type":"webpage"},"uris":["http://www.mendeley.com/documents/?uuid=2e0ed77b-a8e4-3dc4-9071-e131e87bd6b9"]}],"mendeley":{"formattedCitation":"(WHO, 2021)","plainTextFormattedCitation":"(WHO, 2021)","previouslyFormattedCitation":"(WHO, 2021)"},"properties":{"noteIndex":0},"schema":"https://github.com/citation-style-language/schema/raw/master/csl-citation.json"}</w:instrText>
      </w:r>
      <w:r w:rsidR="00BB1127">
        <w:rPr>
          <w:lang w:val="en-US"/>
        </w:rPr>
        <w:fldChar w:fldCharType="separate"/>
      </w:r>
      <w:r w:rsidR="00BB1127" w:rsidRPr="00BB1127">
        <w:rPr>
          <w:lang w:val="en-US"/>
        </w:rPr>
        <w:t>(WHO, 2021)</w:t>
      </w:r>
      <w:r w:rsidR="00BB1127">
        <w:rPr>
          <w:lang w:val="en-US"/>
        </w:rPr>
        <w:fldChar w:fldCharType="end"/>
      </w:r>
      <w:r w:rsidR="00BB1127">
        <w:rPr>
          <w:lang w:val="en-US"/>
        </w:rPr>
        <w:t xml:space="preserve"> </w:t>
      </w:r>
      <w:r w:rsidRPr="007D570A">
        <w:rPr>
          <w:lang w:val="en-US"/>
        </w:rPr>
        <w:t>Undernutrition is defined as energy and nutrient intake that is insufficient for the body’s needs to sustain optimal health.</w:t>
      </w:r>
      <w:r w:rsidR="00BB1127">
        <w:rPr>
          <w:lang w:val="en-US"/>
        </w:rPr>
        <w:t xml:space="preserve"> </w:t>
      </w:r>
      <w:r w:rsidR="00BB1127">
        <w:rPr>
          <w:lang w:val="en-US"/>
        </w:rPr>
        <w:fldChar w:fldCharType="begin" w:fldLock="1"/>
      </w:r>
      <w:r w:rsidR="00BB1127">
        <w:rPr>
          <w:lang w:val="en-US"/>
        </w:rPr>
        <w:instrText>ADDIN CSL_CITATION {"citationItems":[{"id":"ITEM-1","itemData":{"DOI":"10.1002/9781444327779.ch17","ISBN":"9781405168083","ISSN":"1995-7262","PMID":"27529011","author":[{"dropping-particle":"","family":"Maleta","given":"Paul","non-dropping-particle":"","parse-names":false,"suffix":""}],"container-title":"Malawi Medical Journal : The Journal of Medical Association of Malawi","id":"ITEM-1","issue":"4","issued":{"date-parts":[["2006","3","16"]]},"page":"189","publisher":"Medical Association of Malawi","title":"Undernutrition","type":"article-journal","volume":"18"},"uris":["http://www.mendeley.com/documents/?uuid=99d999da-99f3-3c90-a5f9-f1500c96f540"]}],"mendeley":{"formattedCitation":"(Maleta, 2006)","plainTextFormattedCitation":"(Maleta, 2006)","previouslyFormattedCitation":"(Maleta, 2006)"},"properties":{"noteIndex":0},"schema":"https://github.com/citation-style-language/schema/raw/master/csl-citation.json"}</w:instrText>
      </w:r>
      <w:r w:rsidR="00BB1127">
        <w:rPr>
          <w:lang w:val="en-US"/>
        </w:rPr>
        <w:fldChar w:fldCharType="separate"/>
      </w:r>
      <w:r w:rsidR="00BB1127" w:rsidRPr="00BB1127">
        <w:rPr>
          <w:lang w:val="en-US"/>
        </w:rPr>
        <w:t>(Maleta, 2006)</w:t>
      </w:r>
      <w:r w:rsidR="00BB1127">
        <w:rPr>
          <w:lang w:val="en-US"/>
        </w:rPr>
        <w:fldChar w:fldCharType="end"/>
      </w:r>
      <w:r w:rsidRPr="007D570A">
        <w:rPr>
          <w:lang w:val="en-US"/>
        </w:rPr>
        <w:t xml:space="preserve"> The indices of undernutrition include underweight (low weight for age), stunting (low height for age), and wasting (low weight for height). Undernutrition has far-reaching consequences on the health and development of individuals as well as economic and social impacts on communities and countries. It leads to increased risk of diseases, increased health care costs, reduced academic performance in children, reduced productivity in adulthood, and helps to perpetuate the cycle of poverty.</w:t>
      </w:r>
      <w:r w:rsidR="00BB1127">
        <w:rPr>
          <w:lang w:val="en-US"/>
        </w:rPr>
        <w:t xml:space="preserve"> </w:t>
      </w:r>
      <w:r w:rsidR="00F72056">
        <w:rPr>
          <w:lang w:val="en-US"/>
        </w:rPr>
        <w:fldChar w:fldCharType="begin" w:fldLock="1"/>
      </w:r>
      <w:r w:rsidR="00F72056">
        <w:rPr>
          <w:lang w:val="en-US"/>
        </w:rPr>
        <w:instrText>ADDIN CSL_CITATION {"citationItems":[{"id":"ITEM-1","itemData":{"DOI":"10.1002/9781444327779.ch17","ISBN":"9781405168083","ISSN":"1995-7262","PMID":"27529011","author":[{"dropping-particle":"","family":"Maleta","given":"Paul","non-dropping-particle":"","parse-names":false,"suffix":""}],"container-title":"Malawi Medical Journal : The Journal of Medical Association of Malawi","id":"ITEM-1","issue":"4","issued":{"date-parts":[["2006","3","16"]]},"page":"189","publisher":"Medical Association of Malawi","title":"Undernutrition","type":"article-journal","volume":"18"},"uris":["http://www.mendeley.com/documents/?uuid=99d999da-99f3-3c90-a5f9-f1500c96f540"]},{"id":"ITEM-2","itemData":{"DOI":"10.1017/S1368980019000818","ISSN":"14752727","PMID":"31111804","abstract":"Objective: To investigate the relationship between maternal autonomy and various indices of child undernutrition among children aged &lt;2 years in Nigeria, considering the cultural context and sociodemographic factors.Design: Population-based, cross-sectional study. Associations between various indices of maternal autonomy and child undernutrition (specifically stunting, underweight and wasting) were determined using weighted bivariate and multivariable logistic regression modelling.Setting: 2013 Nigerian Demographic Health Survey.Participants: Children aged between 3 and 24 months (n 7532).Results: Overall, 31·4 % (n 2270), 29·8 % (n 2060) and 25·0 % (n 1755) of children in the sample were stunted, underweight and wasted, respectively. Women with acceptance of domestic violence (low autonomy) were approximately 18 and 14 % less likely to have stunted (OR = 0·82; 95 % CI 0·71, 0·94) and underweight children (OR = 0·86; 95 % CI 0·75, 0·99), respectively. Similarly, women with low power in their couple relations were 17 % less likely to have children who were wasted (OR = 0·83; 95 % CI 0·72, 0·97). Sociodemographic predictors of all indices of undernutrition included maternal education and Hausa ethnicity. Additionally, stunting was predicted by lack of exclusive breast-feeding, low income and being of Fulani ethnicity; wasting by having mothers with low BMI; and underweight by breast-feeding initiation within 1 h hour of birth, polygamous homes, mothers with low BMI and being of Fulani ethnicity.Conclusions: Women with acceptance of domestic violence and low power in couple relations were found to be less likely to have children with indices of undernutrition. This unexpected finding calls for future exploratory research, and policies and interventions that target at-risk subgroups.","author":[{"dropping-particle":"","family":"Agu","given":"Ngozichukwuka","non-dropping-particle":"","parse-names":false,"suffix":""},{"dropping-particle":"","family":"Emechebe","given":"Nnadozie","non-dropping-particle":"","parse-names":false,"suffix":""},{"dropping-particle":"","family":"Yusuf","given":"Korede","non-dropping-particle":"","parse-names":false,"suffix":""},{"dropping-particle":"","family":"Falope","given":"Oluyemisi","non-dropping-particle":"","parse-names":false,"suffix":""},{"dropping-particle":"","family":"Kirby","given":"Russell S.","non-dropping-particle":"","parse-names":false,"suffix":""}],"container-title":"Public Health Nutrition","id":"ITEM-2","issue":"12","issued":{"date-parts":[["2019","8","1"]]},"page":"2279-2289","publisher":"Public Health Nutr","title":"Predictors of early childhood undernutrition in Nigeria: The role of maternal autonomy","type":"article-journal","volume":"22"},"uris":["http://www.mendeley.com/documents/?uuid=6c1089dc-00d3-3b8c-9c26-f54d8dcb6611"]}],"mendeley":{"formattedCitation":"(Maleta, 2006; Agu &lt;i&gt;et al.&lt;/i&gt;, 2019)","plainTextFormattedCitation":"(Maleta, 2006; Agu et al., 2019)","previouslyFormattedCitation":"(Maleta, 2006; Agu &lt;i&gt;et al.&lt;/i&gt;, 2019)"},"properties":{"noteIndex":0},"schema":"https://github.com/citation-style-language/schema/raw/master/csl-citation.json"}</w:instrText>
      </w:r>
      <w:r w:rsidR="00F72056">
        <w:rPr>
          <w:lang w:val="en-US"/>
        </w:rPr>
        <w:fldChar w:fldCharType="separate"/>
      </w:r>
      <w:r w:rsidR="00F72056" w:rsidRPr="00F72056">
        <w:rPr>
          <w:lang w:val="en-US"/>
        </w:rPr>
        <w:t xml:space="preserve">(Maleta, 2006; Agu </w:t>
      </w:r>
      <w:r w:rsidR="00F72056" w:rsidRPr="00F72056">
        <w:rPr>
          <w:i/>
          <w:lang w:val="en-US"/>
        </w:rPr>
        <w:t>et al.</w:t>
      </w:r>
      <w:r w:rsidR="00F72056" w:rsidRPr="00F72056">
        <w:rPr>
          <w:lang w:val="en-US"/>
        </w:rPr>
        <w:t>, 2019)</w:t>
      </w:r>
      <w:r w:rsidR="00F72056">
        <w:rPr>
          <w:lang w:val="en-US"/>
        </w:rPr>
        <w:fldChar w:fldCharType="end"/>
      </w:r>
      <w:r w:rsidR="00BB1127" w:rsidRPr="007D570A">
        <w:rPr>
          <w:lang w:val="en-US"/>
        </w:rPr>
        <w:t xml:space="preserve"> </w:t>
      </w:r>
    </w:p>
    <w:p w14:paraId="6B6BF389" w14:textId="77777777" w:rsidR="00435CFB" w:rsidRDefault="007D570A" w:rsidP="003953F3">
      <w:pPr>
        <w:pStyle w:val="Yeti"/>
        <w:spacing w:line="276" w:lineRule="auto"/>
        <w:ind w:firstLine="720"/>
        <w:rPr>
          <w:ins w:id="75" w:author="Harris, Jenine" w:date="2022-07-03T12:09:00Z"/>
          <w:lang w:val="en-US"/>
        </w:rPr>
      </w:pPr>
      <w:r w:rsidRPr="007D570A">
        <w:rPr>
          <w:lang w:val="en-US"/>
        </w:rPr>
        <w:t>Women, children, and adolescents are particularly susceptible to undernutrition. Globally, 149 million children under 5 years were stunted and 45 million were wasted in 2020.</w:t>
      </w:r>
      <w:r w:rsidR="00BB1127">
        <w:rPr>
          <w:lang w:val="en-US"/>
        </w:rPr>
        <w:t xml:space="preserve"> </w:t>
      </w:r>
      <w:r w:rsidR="00BB1127">
        <w:rPr>
          <w:lang w:val="en-US"/>
        </w:rPr>
        <w:fldChar w:fldCharType="begin" w:fldLock="1"/>
      </w:r>
      <w:r w:rsidR="00BB1127">
        <w:rPr>
          <w:lang w:val="en-US"/>
        </w:rPr>
        <w:instrText>ADDIN CSL_CITATION {"citationItems":[{"id":"ITEM-1","itemData":{"URL":"https://www.who.int/news-room/fact-sheets/detail/malnutrition","accessed":{"date-parts":[["2021","12","9"]]},"author":[{"dropping-particle":"","family":"WHO","given":"","non-dropping-particle":"","parse-names":false,"suffix":""}],"id":"ITEM-1","issued":{"date-parts":[["2021"]]},"title":"Fact sheets - Malnutrition","type":"webpage"},"uris":["http://www.mendeley.com/documents/?uuid=2e0ed77b-a8e4-3dc4-9071-e131e87bd6b9"]}],"mendeley":{"formattedCitation":"(WHO, 2021)","plainTextFormattedCitation":"(WHO, 2021)","previouslyFormattedCitation":"(WHO, 2021)"},"properties":{"noteIndex":0},"schema":"https://github.com/citation-style-language/schema/raw/master/csl-citation.json"}</w:instrText>
      </w:r>
      <w:r w:rsidR="00BB1127">
        <w:rPr>
          <w:lang w:val="en-US"/>
        </w:rPr>
        <w:fldChar w:fldCharType="separate"/>
      </w:r>
      <w:r w:rsidR="00BB1127" w:rsidRPr="00BB1127">
        <w:rPr>
          <w:lang w:val="en-US"/>
        </w:rPr>
        <w:t>(WHO, 2021)</w:t>
      </w:r>
      <w:r w:rsidR="00BB1127">
        <w:rPr>
          <w:lang w:val="en-US"/>
        </w:rPr>
        <w:fldChar w:fldCharType="end"/>
      </w:r>
      <w:r w:rsidRPr="007D570A">
        <w:rPr>
          <w:lang w:val="en-US"/>
        </w:rPr>
        <w:t xml:space="preserve"> Undernutrition is responsible for 45% of under-5 deaths with most of these deaths occurring in middle and low-income countries.</w:t>
      </w:r>
      <w:r w:rsidR="00BB1127">
        <w:rPr>
          <w:lang w:val="en-US"/>
        </w:rPr>
        <w:t xml:space="preserve"> </w:t>
      </w:r>
      <w:r w:rsidR="00BB1127">
        <w:rPr>
          <w:lang w:val="en-US"/>
        </w:rPr>
        <w:fldChar w:fldCharType="begin" w:fldLock="1"/>
      </w:r>
      <w:r w:rsidR="00FA0DC5">
        <w:rPr>
          <w:lang w:val="en-US"/>
        </w:rPr>
        <w:instrText>ADDIN CSL_CITATION {"citationItems":[{"id":"ITEM-1","itemData":{"URL":"https://www.who.int/news-room/fact-sheets/detail/malnutrition","accessed":{"date-parts":[["2021","12","9"]]},"author":[{"dropping-particle":"","family":"WHO","given":"","non-dropping-particle":"","parse-names":false,"suffix":""}],"id":"ITEM-1","issued":{"date-parts":[["2021"]]},"title":"Fact sheets - Malnutrition","type":"webpage"},"uris":["http://www.mendeley.com/documents/?uuid=2e0ed77b-a8e4-3dc4-9071-e131e87bd6b9"]}],"mendeley":{"formattedCitation":"(WHO, 2021)","plainTextFormattedCitation":"(WHO, 2021)","previouslyFormattedCitation":"(WHO, 2021)"},"properties":{"noteIndex":0},"schema":"https://github.com/citation-style-language/schema/raw/master/csl-citation.json"}</w:instrText>
      </w:r>
      <w:r w:rsidR="00BB1127">
        <w:rPr>
          <w:lang w:val="en-US"/>
        </w:rPr>
        <w:fldChar w:fldCharType="separate"/>
      </w:r>
      <w:r w:rsidR="00BB1127" w:rsidRPr="00BB1127">
        <w:rPr>
          <w:lang w:val="en-US"/>
        </w:rPr>
        <w:t>(WHO, 2021)</w:t>
      </w:r>
      <w:r w:rsidR="00BB1127">
        <w:rPr>
          <w:lang w:val="en-US"/>
        </w:rPr>
        <w:fldChar w:fldCharType="end"/>
      </w:r>
      <w:r w:rsidRPr="007D570A">
        <w:rPr>
          <w:lang w:val="en-US"/>
        </w:rPr>
        <w:t xml:space="preserve"> In Nigeria, the most populous country in sub-Saharan Africa, the prevalence of stunting is 32%, making it the country with the second-highest burden of stunting globally.</w:t>
      </w:r>
      <w:r w:rsidR="00BB1127">
        <w:rPr>
          <w:lang w:val="en-US"/>
        </w:rPr>
        <w:t xml:space="preserve"> </w:t>
      </w:r>
      <w:r w:rsidR="00FA0DC5">
        <w:rPr>
          <w:lang w:val="en-US"/>
        </w:rPr>
        <w:fldChar w:fldCharType="begin" w:fldLock="1"/>
      </w:r>
      <w:r w:rsidR="00FA0DC5">
        <w:rPr>
          <w:lang w:val="en-US"/>
        </w:rPr>
        <w:instrText>ADDIN CSL_CITATION {"citationItems":[{"id":"ITEM-1","itemData":{"URL":"https://apps.who.int/nutrition/landscape/help.aspx?menu=0&amp;helpid=391&amp;lang=EN","accessed":{"date-parts":[["2022","2","28"]]},"author":[{"dropping-particle":"","family":"WHO","given":"","non-dropping-particle":"","parse-names":false,"suffix":""}],"id":"ITEM-1","issued":{"date-parts":[["2022"]]},"title":"Nutrition Landscape Information System: Help Content","type":"webpage"},"uris":["http://www.mendeley.com/documents/?uuid=66793a66-6faa-38bd-bb36-f14ad424e8fa"]}],"mendeley":{"formattedCitation":"(WHO, 2022)","plainTextFormattedCitation":"(WHO, 2022)","previouslyFormattedCitation":"(WHO, 2022)"},"properties":{"noteIndex":0},"schema":"https://github.com/citation-style-language/schema/raw/master/csl-citation.json"}</w:instrText>
      </w:r>
      <w:r w:rsidR="00FA0DC5">
        <w:rPr>
          <w:lang w:val="en-US"/>
        </w:rPr>
        <w:fldChar w:fldCharType="separate"/>
      </w:r>
      <w:r w:rsidR="00FA0DC5" w:rsidRPr="00FA0DC5">
        <w:rPr>
          <w:lang w:val="en-US"/>
        </w:rPr>
        <w:t>(WHO, 2022)</w:t>
      </w:r>
      <w:r w:rsidR="00FA0DC5">
        <w:rPr>
          <w:lang w:val="en-US"/>
        </w:rPr>
        <w:fldChar w:fldCharType="end"/>
      </w:r>
      <w:r w:rsidRPr="007D570A">
        <w:rPr>
          <w:lang w:val="en-US"/>
        </w:rPr>
        <w:t xml:space="preserve"> The rate of undernutrition is unevenly distributed in Nigeria with the highest rates of stunting in Northwest Nigeria at about 57% and the lowest in the Southeast at 18%.</w:t>
      </w:r>
      <w:r w:rsidR="00FA0DC5">
        <w:rPr>
          <w:lang w:val="en-US"/>
        </w:rPr>
        <w:t xml:space="preserve"> </w:t>
      </w:r>
      <w:r w:rsidR="00FA0DC5">
        <w:rPr>
          <w:lang w:val="en-US"/>
        </w:rPr>
        <w:fldChar w:fldCharType="begin" w:fldLock="1"/>
      </w:r>
      <w:r w:rsidR="00FA0DC5">
        <w:rPr>
          <w:lang w:val="en-US"/>
        </w:rPr>
        <w:instrText>ADDIN CSL_CITATION {"citationItems":[{"id":"ITEM-1","itemData":{"author":[{"dropping-particle":"","family":"National Population Commission","given":"","non-dropping-particle":"","parse-names":false,"suffix":""}],"id":"ITEM-1","issued":{"date-parts":[["2019"]]},"title":"The Federal Republic of Nigeria Nigeria Demographic and Health Survey 2018 National Population Commission Abuja, Nigeria","type":"article-journal"},"uris":["http://www.mendeley.com/documents/?uuid=d926ce16-e389-3d6a-bf8a-704f3e837ebd"]}],"mendeley":{"formattedCitation":"(National Population Commission, 2019)","plainTextFormattedCitation":"(National Population Commission, 2019)","previouslyFormattedCitation":"(National Population Commission, 2019)"},"properties":{"noteIndex":0},"schema":"https://github.com/citation-style-language/schema/raw/master/csl-citation.json"}</w:instrText>
      </w:r>
      <w:r w:rsidR="00FA0DC5">
        <w:rPr>
          <w:lang w:val="en-US"/>
        </w:rPr>
        <w:fldChar w:fldCharType="separate"/>
      </w:r>
      <w:r w:rsidR="00FA0DC5" w:rsidRPr="00FA0DC5">
        <w:rPr>
          <w:lang w:val="en-US"/>
        </w:rPr>
        <w:t>(National Population Commission, 2019)</w:t>
      </w:r>
      <w:r w:rsidR="00FA0DC5">
        <w:rPr>
          <w:lang w:val="en-US"/>
        </w:rPr>
        <w:fldChar w:fldCharType="end"/>
      </w:r>
      <w:r w:rsidRPr="007D570A">
        <w:rPr>
          <w:lang w:val="en-US"/>
        </w:rPr>
        <w:t xml:space="preserve"> The proportion of children who are wasted is almost two times as high in the Northeast (10%) and Northwest (9%) as in the other zones (4%-6%).</w:t>
      </w:r>
      <w:r w:rsidR="00FA0DC5">
        <w:rPr>
          <w:lang w:val="en-US"/>
        </w:rPr>
        <w:t xml:space="preserve"> </w:t>
      </w:r>
      <w:r w:rsidR="00FA0DC5">
        <w:rPr>
          <w:lang w:val="en-US"/>
        </w:rPr>
        <w:fldChar w:fldCharType="begin" w:fldLock="1"/>
      </w:r>
      <w:r w:rsidR="00FA0DC5">
        <w:rPr>
          <w:lang w:val="en-US"/>
        </w:rPr>
        <w:instrText>ADDIN CSL_CITATION {"citationItems":[{"id":"ITEM-1","itemData":{"author":[{"dropping-particle":"","family":"National Population Commission","given":"","non-dropping-particle":"","parse-names":false,"suffix":""}],"id":"ITEM-1","issued":{"date-parts":[["2019"]]},"title":"The Federal Republic of Nigeria Nigeria Demographic and Health Survey 2018 National Population Commission Abuja, Nigeria","type":"article-journal"},"uris":["http://www.mendeley.com/documents/?uuid=d926ce16-e389-3d6a-bf8a-704f3e837ebd"]}],"mendeley":{"formattedCitation":"(National Population Commission, 2019)","plainTextFormattedCitation":"(National Population Commission, 2019)","previouslyFormattedCitation":"(National Population Commission, 2019)"},"properties":{"noteIndex":0},"schema":"https://github.com/citation-style-language/schema/raw/master/csl-citation.json"}</w:instrText>
      </w:r>
      <w:r w:rsidR="00FA0DC5">
        <w:rPr>
          <w:lang w:val="en-US"/>
        </w:rPr>
        <w:fldChar w:fldCharType="separate"/>
      </w:r>
      <w:r w:rsidR="00FA0DC5" w:rsidRPr="00FA0DC5">
        <w:rPr>
          <w:lang w:val="en-US"/>
        </w:rPr>
        <w:t>(National Population Commission, 2019)</w:t>
      </w:r>
      <w:r w:rsidR="00FA0DC5">
        <w:rPr>
          <w:lang w:val="en-US"/>
        </w:rPr>
        <w:fldChar w:fldCharType="end"/>
      </w:r>
      <w:r w:rsidRPr="007D570A">
        <w:rPr>
          <w:lang w:val="en-US"/>
        </w:rPr>
        <w:t xml:space="preserve"> </w:t>
      </w:r>
    </w:p>
    <w:p w14:paraId="73B33F0B" w14:textId="2D8F3EE0" w:rsidR="007D570A" w:rsidRPr="007D570A" w:rsidRDefault="007D570A" w:rsidP="003953F3">
      <w:pPr>
        <w:pStyle w:val="Yeti"/>
        <w:spacing w:line="276" w:lineRule="auto"/>
        <w:ind w:firstLine="720"/>
        <w:rPr>
          <w:lang w:val="en-US"/>
        </w:rPr>
        <w:pPrChange w:id="76" w:author="Harris, Jenine" w:date="2022-07-03T12:35:00Z">
          <w:pPr>
            <w:pStyle w:val="Yeti"/>
            <w:spacing w:line="276" w:lineRule="auto"/>
          </w:pPr>
        </w:pPrChange>
      </w:pPr>
      <w:r w:rsidRPr="007D570A">
        <w:rPr>
          <w:lang w:val="en-US"/>
        </w:rPr>
        <w:t>Many studies have also underscored the disparity in the prevalence of undernutrition between the Northern and Southern regions of Nigeria.</w:t>
      </w:r>
      <w:r w:rsidR="00FA0DC5">
        <w:rPr>
          <w:lang w:val="en-US"/>
        </w:rPr>
        <w:t xml:space="preserve"> </w:t>
      </w:r>
      <w:r w:rsidR="00F72056">
        <w:rPr>
          <w:lang w:val="en-US"/>
        </w:rPr>
        <w:fldChar w:fldCharType="begin" w:fldLock="1"/>
      </w:r>
      <w:r w:rsidR="00F72056">
        <w:rPr>
          <w:lang w:val="en-US"/>
        </w:rPr>
        <w:instrText>ADDIN CSL_CITATION {"citationItems":[{"id":"ITEM-1","itemData":{"DOI":"10.1186/1471-2458-13-361","PMID":"23597167","abstract":"Background: Stunting, linear growth retardation is the best measure of child health inequalities as it captures multiple dimensions of children's health, development and environment where they live. The developmental priorities and socially acceptable health norms and practices in various regions and states within Nigeria remains disaggregated and with this, comes the challenge of being able to ascertain which of the regions and states identifies with either high or low childhood stunting to further investigate the risk factors and make recommendations for action oriented policy decisions. Methods. We used data from the birth histories included in the 2008 Nigeria Demographic and Health Survey (DHS) to estimate childhood stunting. Stunting was defined as height for age below minus two standard deviations from the median height for age of the standard World Health Organization reference population. We plotted control charts of the proportion of childhood stunting for the 37 states (including federal capital, Abuja) in Nigeria. The Local Indicators of Spatial Association (LISA) were used as a measure of the overall clustering and is assessed by a test of a null hypothesis. Results: Childhood stunting is high in Nigeria with an average of about 39%. The percentage of children with stunting ranged from 11.5% in Anambra state to as high as 60% in Kebbi State. Ranking of states with respect to childhood stunting is as follows: Anambra and Lagos states had the least numbers with 11.5% and 16.8% respectively while Yobe, Zamfara, Katsina, Plateau and Kebbi had the highest (with more than 50% of their under-fives having stunted growth). Conclusions: Childhood stunting is high in Nigeria and varied significantly across the states. The northern states have a higher proportion than the southern states. There is an urgent need for studies to explore factors that may be responsible for these special cause variations in childhood stunting in Nigeria. © 2013 Adekanmbi et al.; licensee BioMed Central Ltd.","author":[{"dropping-particle":"","family":"Adekanmbi","given":"Victor T","non-dropping-particle":"","parse-names":false,"suffix":""},{"dropping-particle":"","family":"Uthman","given":"Olalekan A","non-dropping-particle":"","parse-names":false,"suffix":""},{"dropping-particle":"","family":"Mudasiru","given":"Oludare M","non-dropping-particle":"","parse-names":false,"suffix":""}],"container-title":"BMC Public Health","id":"ITEM-1","issue":"1","issued":{"date-parts":[["2013"]]},"page":"361","publisher":"BioMed Central","title":"Exploring variations in childhood stunting in Nigeria using league table, control chart and spatial analysis","type":"article-journal","volume":"13"},"uris":["http://www.mendeley.com/documents/?uuid=0e840894-438f-38d0-be4e-20424a0dac39"]},{"id":"ITEM-2","itemData":{"DOI":"10.1186/S12887-016-0770-Z","PMID":"28086835","abstract":"Background: Stunting has been identified as one of the major proximal risk factors for poor physical and mental development of children under-5 years. Stunting predominantly occurs in the first 1000 days of life (0-23 months) and continues to the age of five. This study examines factors associated with stunting and severe stunting among children under-5 years in Nigeria. Methods: The sample included 24,529 children aged 0-59 months from the 2013 Nigeria Demographic and Health Survey (NDHS). Height-for-age z-scores (HFAz), generated using the 2006 World Health Organisation (WHO) growth reference, were used to define stunting (HFAz &lt; -2SD) and severe stunting (HFAz &lt; -3SD). Multilevel logistic regression analyses that adjusted for cluster and survey weights were used to determine potential risk factors associated with stunting and severe stunting among children under-5 years in Nigeria. Results: The prevalence of stunting and severe stunting were 29% [95% Confidence interval (Cl): 27.4, 30.8] and 16.4% [95%Cl: 15.1, 17.8], respectively for children aged 0-23 months, and 36.7% [95%Cl: 35.1, 38.3] and 21% [95%Cl: 19.7, 22.4], respectively for children aged 0-59 months. Multivariate analysis revealed that the most consistent significant risk factors for stunting and severe stunting among children aged 0-23 months and 0-59 months are: sex of child (male), mother's perceived birth size (small and average), household wealth index (poor and poorest households), duration of breastfeeding (more than 12 months), geopolitical zone (North East, North West, North Central) and children who were reported to having had diarrhoea in the 2 weeks prior to the survey [Adjusted odds ratio (AOR) for stunted children 0-23 months = 1.22 (95%Cl: 0.99, 1.49)];[AOR for stunted children 0-59 months = 1.31 (95%Cl: 1.16, 1.49)], [AOR for severely stunted children 0-23 months = 1.31 (95%Cl: 1.03, 1.67)]; [AOR for severely stunted children 0-59 months = 1.58 (95%Cl: 1.38, 1.82)]. Conclusions: In order to meet the post-2015 sustainable development goals, policy interventions to reduce stunting in Nigeria should focus on poverty alleviation as well as improving women's nutrition, child feeding practices and household sanitation.","author":[{"dropping-particle":"","family":"Akombi","given":"Blessing Jaka","non-dropping-particle":"","parse-names":false,"suffix":""},{"dropping-particle":"","family":"Agho","given":"Kingsley Emwinyore","non-dropping-particle":"","parse-names":false,"suffix":""},{"dropping-particle":"","family":"Hall","given":"John Joseph","non-dropping-particle":"","parse-names":false,"suffix":""},{"dropping-particle":"","family":"Merom","given":"Dafna","non-dropping-particle":"","parse-names":false,"suffix":""},{"dropping-particle":"","family":"Astell-Burt","given":"Thomas","non-dropping-particle":"","parse-names":false,"suffix":""},{"dropping-particle":"","family":"Renzaho","given":"Andre M. N.","non-dropping-particle":"","parse-names":false,"suffix":""}],"container-title":"BMC Pediatrics","id":"ITEM-2","issue":"1","issued":{"date-parts":[["2017","1","13"]]},"publisher":"BioMed Central","title":"Stunting and severe stunting among children under-5 years in Nigeria: A multilevel analysis","type":"article-journal","volume":"17"},"uris":["http://www.mendeley.com/documents/?uuid=886124ee-82db-3913-8ac6-1fc612af9231"]},{"id":"ITEM-3","itemData":{"DOI":"10.1177/0379572118768568","abstract":"Background:Close to half of all children younger than 5 years in the Northeast and Northwest geopolitical zones were estimated to be stunted in their growth for their age in 2013 compared to 22% of...","author":[{"dropping-particle":"","family":"Amare","given":"Mulubrhan","non-dropping-particle":"","parse-names":false,"suffix":""},{"dropping-particle":"","family":"Benson","given":"Todd","non-dropping-particle":"","parse-names":false,"suffix":""},{"dropping-particle":"","family":"Fadare","given":"Olusegun","non-dropping-particle":"","parse-names":false,"suffix":""},{"dropping-particle":"","family":"Oyeyemi","given":"Motunrayo","non-dropping-particle":"","parse-names":false,"suffix":""}],"container-title":"https://doi.org/10.1177/0379572118768568","id":"ITEM-3","issue":"2","issued":{"date-parts":[["2018","4","11"]]},"page":"296-314","publisher":"SAGE PublicationsSage CA: Los Angeles, CA","title":"Study of the Determinants of Chronic Malnutrition in Northern Nigeria: Quantitative Evidence from the Nigeria Demographic and Health Surveys International Food Policy Research Institute (IFPRI) Working Paper 45 (September 2017):","type":"article-journal","volume":"39"},"uris":["http://www.mendeley.com/documents/?uuid=b12d17e8-f67a-3080-9fba-2064548f48c4"]},{"id":"ITEM-4","itemData":{"DOI":"10.1017/S1368980019000818","ISSN":"14752727","PMID":"31111804","abstract":"Objective: To investigate the relationship between maternal autonomy and various indices of child undernutrition among children aged &lt;2 years in Nigeria, considering the cultural context and sociodemographic factors.Design: Population-based, cross-sectional study. Associations between various indices of maternal autonomy and child undernutrition (specifically stunting, underweight and wasting) were determined using weighted bivariate and multivariable logistic regression modelling.Setting: 2013 Nigerian Demographic Health Survey.Participants: Children aged between 3 and 24 months (n 7532).Results: Overall, 31·4 % (n 2270), 29·8 % (n 2060) and 25·0 % (n 1755) of children in the sample were stunted, underweight and wasted, respectively. Women with acceptance of domestic violence (low autonomy) were approximately 18 and 14 % less likely to have stunted (OR = 0·82; 95 % CI 0·71, 0·94) and underweight children (OR = 0·86; 95 % CI 0·75, 0·99), respectively. Similarly, women with low power in their couple relations were 17 % less likely to have children who were wasted (OR = 0·83; 95 % CI 0·72, 0·97). Sociodemographic predictors of all indices of undernutrition included maternal education and Hausa ethnicity. Additionally, stunting was predicted by lack of exclusive breast-feeding, low income and being of Fulani ethnicity; wasting by having mothers with low BMI; and underweight by breast-feeding initiation within 1 h hour of birth, polygamous homes, mothers with low BMI and being of Fulani ethnicity.Conclusions: Women with acceptance of domestic violence and low power in couple relations were found to be less likely to have children with indices of undernutrition. This unexpected finding calls for future exploratory research, and policies and interventions that target at-risk subgroups.","author":[{"dropping-particle":"","family":"Agu","given":"Ngozichukwuka","non-dropping-particle":"","parse-names":false,"suffix":""},{"dropping-particle":"","family":"Emechebe","given":"Nnadozie","non-dropping-particle":"","parse-names":false,"suffix":""},{"dropping-particle":"","family":"Yusuf","given":"Korede","non-dropping-particle":"","parse-names":false,"suffix":""},{"dropping-particle":"","family":"Falope","given":"Oluyemisi","non-dropping-particle":"","parse-names":false,"suffix":""},{"dropping-particle":"","family":"Kirby","given":"Russell S.","non-dropping-particle":"","parse-names":false,"suffix":""}],"container-title":"Public Health Nutrition","id":"ITEM-4","issue":"12","issued":{"date-parts":[["2019","8","1"]]},"page":"2279-2289","publisher":"Public Health Nutr","title":"Predictors of early childhood undernutrition in Nigeria: The role of maternal autonomy","type":"article-journal","volume":"22"},"uris":["http://www.mendeley.com/documents/?uuid=6c1089dc-00d3-3b8c-9c26-f54d8dcb6611"]},{"id":"ITEM-5","itemData":{"DOI":"10.5334/AOGH.3093","PMID":"33362989","abstract":"Background: Over the past three decades, double burden of malnutrition (DBM), a situation where high levels of undernutrition (stunting, thinness, or micronutrient deficiency) coexist with overnutrition (overweight and obesity), continues to rise in sub-Saharan Africa. Compared to other countries in the region, the evidence on DBM is limited in Nigeria. Objective: This paper aimed to determine the comparative prevalence of population-level and individual-level DBM among adolescents in two emerging cities in northern and southern Nigeria. Methods: This was a comparative cross-sectional study among apparently healthy secondary school adolescents aged 10-18 years in Gombe (northern Nigeria) and Uyo (southern Nigeria) between January 2015 and June 2017. A multistage random sampling technique was implemented to recruit adolescents from 24 secondary schools in both cities. Measures of general obesity (body mass index) and stature (height-for-age) were classified and Z-scores generated using the WHO AnthroPlus software, which is based on the WHO 2006 growth reference. Population-level DBM was defined as the occurrence of thinness and overweight/ obesity within the population. Individual-level DBM was defined as the proportion of individuals who were concurrently stunted and had truncal obesity or stunted and were overweight/obese. Findings: Overall, at the population-level in both settings, 6.8% of adolescents had thinness, while 12.4% were overweight/obese signifying a high burden of population-level DBM. Comparatively, the population-level DBM was higher in Gombe compared to Uyo (thinness: 11.98% vs 5.3% and overweight/obesity: 16.08% vs 11.27% in Gombe vs Uyo respectively). Overall, at the individual level, 6.42% of stunted adolescents had coexisting truncal obesity, while 8.02% were stunted and had coexisting general overweight/obesity. Like the trend with population-level DBM, individual-level DBM was higher in Gombe (northern Nigeria) compared to Uyo (southern Nigeria). Conclusion: High levels of population-level and individual-level DBM exist in Gombe and Uyo. However, the level of DBM (under- and over-nutrition) is higher in Gombe located in northern Nigeria compared to Uyo in southern Nigeria.","author":[{"dropping-particle":"","family":"Wariri","given":"Oghenebrume","non-dropping-particle":"","parse-names":false,"suffix":""},{"dropping-particle":"","family":"Akhimienho","given":"Kingsley Irelosen","non-dropping-particle":"","parse-names":false,"suffix":""},{"dropping-particle":"","family":"Alhassan","given":"Jacob Albin Korem","non-dropping-particle":"","parse-names":false,"suffix":""},{"dropping-particle":"","family":"Jalo","given":"Iliya","non-dropping-particle":"","parse-names":false,"suffix":""},{"dropping-particle":"","family":"Oloyede","given":"Iso Precious","non-dropping-particle":"","parse-names":false,"suffix":""},{"dropping-particle":"","family":"Nyong","given":"Eno Etim","non-dropping-particle":"","parse-names":false,"suffix":""},{"dropping-particle":"","family":"Bode-Thomas","given":"Prof. Fidelia","non-dropping-particle":"","parse-names":false,"suffix":""}],"container-title":"Annals of Global Health","id":"ITEM-5","issue":"1","issued":{"date-parts":[["2020"]]},"page":"1-11","publisher":"Ubiquity Press","title":"Population and Individual-Level Double Burden of Malnutrition Among Adolescents in Two Emerging Cities in Northern and Southern Nigeria: A Comparative Cross-Sectional Study","type":"article-journal","volume":"86"},"uris":["http://www.mendeley.com/documents/?uuid=3b9432ac-b31b-3449-a260-f2c248deb611"]}],"mendeley":{"formattedCitation":"(Adekanmbi, Uthman and Mudasiru, 2013; Akombi &lt;i&gt;et al.&lt;/i&gt;, 2017; Amare &lt;i&gt;et al.&lt;/i&gt;, 2018; Agu &lt;i&gt;et al.&lt;/i&gt;, 2019; Wariri &lt;i&gt;et al.&lt;/i&gt;, 2020)","plainTextFormattedCitation":"(Adekanmbi, Uthman and Mudasiru, 2013; Akombi et al., 2017; Amare et al., 2018; Agu et al., 2019; Wariri et al., 2020)","previouslyFormattedCitation":"(Adekanmbi, Uthman and Mudasiru, 2013; Akombi &lt;i&gt;et al.&lt;/i&gt;, 2017; Amare &lt;i&gt;et al.&lt;/i&gt;, 2018; Agu &lt;i&gt;et al.&lt;/i&gt;, 2019; Wariri &lt;i&gt;et al.&lt;/i&gt;, 2020)"},"properties":{"noteIndex":0},"schema":"https://github.com/citation-style-language/schema/raw/master/csl-citation.json"}</w:instrText>
      </w:r>
      <w:r w:rsidR="00F72056">
        <w:rPr>
          <w:lang w:val="en-US"/>
        </w:rPr>
        <w:fldChar w:fldCharType="separate"/>
      </w:r>
      <w:r w:rsidR="00F72056" w:rsidRPr="00F72056">
        <w:rPr>
          <w:lang w:val="en-US"/>
        </w:rPr>
        <w:t xml:space="preserve">(Adekanmbi, Uthman and Mudasiru, 2013; Akombi </w:t>
      </w:r>
      <w:r w:rsidR="00F72056" w:rsidRPr="00F72056">
        <w:rPr>
          <w:i/>
          <w:lang w:val="en-US"/>
        </w:rPr>
        <w:t>et al.</w:t>
      </w:r>
      <w:r w:rsidR="00F72056" w:rsidRPr="00F72056">
        <w:rPr>
          <w:lang w:val="en-US"/>
        </w:rPr>
        <w:t xml:space="preserve">, 2017; Amare </w:t>
      </w:r>
      <w:r w:rsidR="00F72056" w:rsidRPr="00F72056">
        <w:rPr>
          <w:i/>
          <w:lang w:val="en-US"/>
        </w:rPr>
        <w:t>et al.</w:t>
      </w:r>
      <w:r w:rsidR="00F72056" w:rsidRPr="00F72056">
        <w:rPr>
          <w:lang w:val="en-US"/>
        </w:rPr>
        <w:t xml:space="preserve">, 2018; Agu </w:t>
      </w:r>
      <w:r w:rsidR="00F72056" w:rsidRPr="00F72056">
        <w:rPr>
          <w:i/>
          <w:lang w:val="en-US"/>
        </w:rPr>
        <w:t>et al.</w:t>
      </w:r>
      <w:r w:rsidR="00F72056" w:rsidRPr="00F72056">
        <w:rPr>
          <w:lang w:val="en-US"/>
        </w:rPr>
        <w:t xml:space="preserve">, 2019; Wariri </w:t>
      </w:r>
      <w:r w:rsidR="00F72056" w:rsidRPr="00F72056">
        <w:rPr>
          <w:i/>
          <w:lang w:val="en-US"/>
        </w:rPr>
        <w:t>et al.</w:t>
      </w:r>
      <w:r w:rsidR="00F72056" w:rsidRPr="00F72056">
        <w:rPr>
          <w:lang w:val="en-US"/>
        </w:rPr>
        <w:t>, 2020)</w:t>
      </w:r>
      <w:r w:rsidR="00F72056">
        <w:rPr>
          <w:lang w:val="en-US"/>
        </w:rPr>
        <w:fldChar w:fldCharType="end"/>
      </w:r>
      <w:r w:rsidR="00F72056">
        <w:rPr>
          <w:lang w:val="en-US"/>
        </w:rPr>
        <w:t xml:space="preserve"> </w:t>
      </w:r>
      <w:r w:rsidRPr="007D570A">
        <w:rPr>
          <w:lang w:val="en-US"/>
        </w:rPr>
        <w:t>Maternal socioeconomic factors such as education, occupation, income, and rural/urban residence are associated with undernutrition.</w:t>
      </w:r>
      <w:r w:rsidR="00F72056">
        <w:rPr>
          <w:lang w:val="en-US"/>
        </w:rPr>
        <w:t xml:space="preserve"> </w:t>
      </w:r>
      <w:r w:rsidR="00F72056">
        <w:rPr>
          <w:lang w:val="en-US"/>
        </w:rPr>
        <w:fldChar w:fldCharType="begin" w:fldLock="1"/>
      </w:r>
      <w:r w:rsidR="00F72056">
        <w:rPr>
          <w:lang w:val="en-US"/>
        </w:rPr>
        <w:instrText>ADDIN CSL_CITATION {"citationItems":[{"id":"ITEM-1","itemData":{"DOI":"10.1017/S1368980019000818","ISSN":"14752727","PMID":"31111804","abstract":"Objective: To investigate the relationship between maternal autonomy and various indices of child undernutrition among children aged &lt;2 years in Nigeria, considering the cultural context and sociodemographic factors.Design: Population-based, cross-sectional study. Associations between various indices of maternal autonomy and child undernutrition (specifically stunting, underweight and wasting) were determined using weighted bivariate and multivariable logistic regression modelling.Setting: 2013 Nigerian Demographic Health Survey.Participants: Children aged between 3 and 24 months (n 7532).Results: Overall, 31·4 % (n 2270), 29·8 % (n 2060) and 25·0 % (n 1755) of children in the sample were stunted, underweight and wasted, respectively. Women with acceptance of domestic violence (low autonomy) were approximately 18 and 14 % less likely to have stunted (OR = 0·82; 95 % CI 0·71, 0·94) and underweight children (OR = 0·86; 95 % CI 0·75, 0·99), respectively. Similarly, women with low power in their couple relations were 17 % less likely to have children who were wasted (OR = 0·83; 95 % CI 0·72, 0·97). Sociodemographic predictors of all indices of undernutrition included maternal education and Hausa ethnicity. Additionally, stunting was predicted by lack of exclusive breast-feeding, low income and being of Fulani ethnicity; wasting by having mothers with low BMI; and underweight by breast-feeding initiation within 1 h hour of birth, polygamous homes, mothers with low BMI and being of Fulani ethnicity.Conclusions: Women with acceptance of domestic violence and low power in couple relations were found to be less likely to have children with indices of undernutrition. This unexpected finding calls for future exploratory research, and policies and interventions that target at-risk subgroups.","author":[{"dropping-particle":"","family":"Agu","given":"Ngozichukwuka","non-dropping-particle":"","parse-names":false,"suffix":""},{"dropping-particle":"","family":"Emechebe","given":"Nnadozie","non-dropping-particle":"","parse-names":false,"suffix":""},{"dropping-particle":"","family":"Yusuf","given":"Korede","non-dropping-particle":"","parse-names":false,"suffix":""},{"dropping-particle":"","family":"Falope","given":"Oluyemisi","non-dropping-particle":"","parse-names":false,"suffix":""},{"dropping-particle":"","family":"Kirby","given":"Russell S.","non-dropping-particle":"","parse-names":false,"suffix":""}],"container-title":"Public Health Nutrition","id":"ITEM-1","issue":"12","issued":{"date-parts":[["2019","8","1"]]},"page":"2279-2289","publisher":"Public Health Nutr","title":"Predictors of early childhood undernutrition in Nigeria: The role of maternal autonomy","type":"article-journal","volume":"22"},"uris":["http://www.mendeley.com/documents/?uuid=6c1089dc-00d3-3b8c-9c26-f54d8dcb6611"]},{"id":"ITEM-2","itemData":{"DOI":"10.1371/JOURNAL.PONE.0211883","PMID":"30730946","abstract":"Objective The aim of this study was to examine the trend in socioeconomic inequalities in child undernutrition in Nigeria. Methods The study analysed cross-sectional data from the Nigeria Demographic and Health Survey (NDHS) 2003 to 2013. The outcome variables were stunting, wasting and underweight among children under-five years. The magnitude of child undernutrition in Nigeria was estimated via a concentration index, and the socioeconomic factors contributing to child undernutrition over time were determined using the decomposition method. Results The concentration index showed an increase in childhood wasting and underweight in Nigeria over time. The socioeconomic factors contributing to the increase in child undernutrition were: child’s age (0–23 months), maternal education (no education), household wealth index (poorest household), type of residence (rural) and geopolitical zone (North East, North West). Conclusions To address child undernutrition, there is a need to improve maternal education and adopt effective social protection policies especially in rural communities in Nigeria.","author":[{"dropping-particle":"","family":"Akombi","given":"Blessing J.","non-dropping-particle":"","parse-names":false,"suffix":""},{"dropping-particle":"","family":"Agho","given":"Kingsley E.","non-dropping-particle":"","parse-names":false,"suffix":""},{"dropping-particle":"","family":"Renzaho","given":"Andre M.","non-dropping-particle":"","parse-names":false,"suffix":""},{"dropping-particle":"","family":"Hall","given":"John J.","non-dropping-particle":"","parse-names":false,"suffix":""},{"dropping-particle":"","family":"Merom","given":"Dafna R.","non-dropping-particle":"","parse-names":false,"suffix":""}],"container-title":"PLoS ONE","id":"ITEM-2","issue":"2","issued":{"date-parts":[["2019","2","1"]]},"publisher":"Public Library of Science","title":"Trends in socioeconomic inequalities in child undernutrition: Evidence from Nigeria Demographic and Health Survey (2003 – 2013)","type":"article-journal","volume":"14"},"uris":["http://www.mendeley.com/documents/?uuid=422a23f7-d0c4-3c78-9898-965b131c7da8"]},{"id":"ITEM-3","itemData":{"DOI":"10.1007/S40847-020-00116-Y","ISSN":"2199-6873","abstract":"Close to 14 million people in Nigeria, including children, are malnourished. I hypothesize that demographic considerations play an important role in food insecurity within Nigerian households. Using data from three waves of the World Bank’s Living Standard Measurement Survey for Nigeria, I illustrate spatial patterns of food security in the country. Using fixed effects regressions, I also show that, at the household level, larger households have worse food security outcomes and are more likely to report being food insecure. Children from large households also suffer worse malnutrition outcomes. This relationship is significant in urban Nigeria as well, with implications for sustainable urban planning and family planning to address unmet need for contraceptives.","author":[{"dropping-particle":"","family":"Owoo","given":"Nkechi S.","non-dropping-particle":"","parse-names":false,"suffix":""}],"container-title":"Journal of Social and Economic Development 2020 23:1","id":"ITEM-3","issue":"1","issued":{"date-parts":[["2020","11","7"]]},"page":"128-167","publisher":"Springer","title":"Demographic considerations and food security in Nigeria","type":"article-journal","volume":"23"},"uris":["http://www.mendeley.com/documents/?uuid=5b861525-002a-34f6-a492-fcce23c258eb"]}],"mendeley":{"formattedCitation":"(Agu &lt;i&gt;et al.&lt;/i&gt;, 2019; Akombi &lt;i&gt;et al.&lt;/i&gt;, 2019; Owoo, 2020)","plainTextFormattedCitation":"(Agu et al., 2019; Akombi et al., 2019; Owoo, 2020)","previouslyFormattedCitation":"(Agu &lt;i&gt;et al.&lt;/i&gt;, 2019; Akombi &lt;i&gt;et al.&lt;/i&gt;, 2019; Owoo, 2020)"},"properties":{"noteIndex":0},"schema":"https://github.com/citation-style-language/schema/raw/master/csl-citation.json"}</w:instrText>
      </w:r>
      <w:r w:rsidR="00F72056">
        <w:rPr>
          <w:lang w:val="en-US"/>
        </w:rPr>
        <w:fldChar w:fldCharType="separate"/>
      </w:r>
      <w:r w:rsidR="00F72056" w:rsidRPr="00F72056">
        <w:rPr>
          <w:lang w:val="en-US"/>
        </w:rPr>
        <w:t xml:space="preserve">(Agu </w:t>
      </w:r>
      <w:r w:rsidR="00F72056" w:rsidRPr="00F72056">
        <w:rPr>
          <w:i/>
          <w:lang w:val="en-US"/>
        </w:rPr>
        <w:t>et al.</w:t>
      </w:r>
      <w:r w:rsidR="00F72056" w:rsidRPr="00F72056">
        <w:rPr>
          <w:lang w:val="en-US"/>
        </w:rPr>
        <w:t xml:space="preserve">, 2019; Akombi </w:t>
      </w:r>
      <w:r w:rsidR="00F72056" w:rsidRPr="00F72056">
        <w:rPr>
          <w:i/>
          <w:lang w:val="en-US"/>
        </w:rPr>
        <w:t>et al.</w:t>
      </w:r>
      <w:r w:rsidR="00F72056" w:rsidRPr="00F72056">
        <w:rPr>
          <w:lang w:val="en-US"/>
        </w:rPr>
        <w:t>, 2019; Owoo, 2020)</w:t>
      </w:r>
      <w:r w:rsidR="00F72056">
        <w:rPr>
          <w:lang w:val="en-US"/>
        </w:rPr>
        <w:fldChar w:fldCharType="end"/>
      </w:r>
      <w:r w:rsidR="00FA0DC5">
        <w:rPr>
          <w:lang w:val="en-US"/>
        </w:rPr>
        <w:t xml:space="preserve"> </w:t>
      </w:r>
      <w:r w:rsidRPr="007D570A">
        <w:rPr>
          <w:lang w:val="en-US"/>
        </w:rPr>
        <w:t>These factors determine the level of food security, access</w:t>
      </w:r>
      <w:r w:rsidR="00747BD4">
        <w:rPr>
          <w:lang w:val="en-US"/>
        </w:rPr>
        <w:t>,</w:t>
      </w:r>
      <w:r w:rsidRPr="007D570A">
        <w:rPr>
          <w:lang w:val="en-US"/>
        </w:rPr>
        <w:t xml:space="preserve"> and utilization of healthcare services, public health resources, and water and sanitation. Maternal education has been shown by studies to improve the educational attainment, nutrition, and survival of their children.</w:t>
      </w:r>
      <w:r w:rsidR="00FA0DC5">
        <w:rPr>
          <w:lang w:val="en-US"/>
        </w:rPr>
        <w:t xml:space="preserve"> </w:t>
      </w:r>
      <w:r w:rsidR="00F72056">
        <w:rPr>
          <w:lang w:val="en-US"/>
        </w:rPr>
        <w:fldChar w:fldCharType="begin" w:fldLock="1"/>
      </w:r>
      <w:r w:rsidR="00A7181F">
        <w:rPr>
          <w:lang w:val="en-US"/>
        </w:rPr>
        <w:instrText>ADDIN CSL_CITATION {"citationItems":[{"id":"ITEM-1","itemData":{"DOI":"10.5897/IJSA2016.0678","ISSN":"2006-988X","abstract":"Socioeconomic factors have been identified as affecting all aspects of peoples&amp;rsquo; lives; and it is intricately linked to the demographic process. They are strong predictors of infant and child health outcome in most developing countries. This paper examined socioeconomic determinants of under-five children health outcome with data from a sample of 609 women of childbearing age in rural and urban areas of Abia State. The study utilized explanatory study design involving survey research with a multi-stage sampling technique and a methodological triangulation of both quantitative and qualitative techniques was adopted in gathering the data. The respondents&amp;rsquo; age was 32.6&amp;plusmn;5.8 years, 84.6% were married/living together, 55.0% had secondary education, while 42.7% were in paid/civil service jobs. Incidence of under-five mortality declined sharply as mother&amp;rsquo;s level of education increases. Urban respondents who were in paid or civil service jobs had more incidence of under-five mortality compared to their rural counterparts. The likelihood of experiencing under-five morbidity and mortality significantly reduced with higher levels of mother&amp;rsquo;s education (Odds-Ratio (OR): 0.08) and increased with paid/civil service and farming/petty trading jobs (OR: 2.35 and OR: 2.08, respectively). The outcome of an under-five child&amp;rsquo;s health depends on socio-economic factors. Maternal socioeconomic factors cannot be employed as a proxy for general social and economic change, but must be examined as important forces in their own rights. Key words: Under-five health outcome, socioeconomic, childbearing mothers in Abia State.","author":[{"dropping-particle":"","family":"Imo","given":"Kingsley Chukwuechefulam","non-dropping-particle":"","parse-names":false,"suffix":""},{"dropping-particle":"","family":"Isiugo-Abanihe","given":"Charlie Uche","non-dropping-particle":"","parse-names":false,"suffix":""},{"dropping-particle":"","family":"Chikezie","given":"Chidi David","non-dropping-particle":"","parse-names":false,"suffix":""}],"container-title":"International Journal of Sociology and Anthropology","id":"ITEM-1","issue":"2","issued":{"date-parts":[["2017","2","28"]]},"page":"17-27","publisher":"Academic Journals","title":"Socioeconomic determinants of under-five children health outcome among childbearing mothers in Abia state, Nigeria","type":"article-journal","volume":"9"},"uris":["http://www.mendeley.com/documents/?uuid=e47954e0-64d3-314f-9bd0-3f29c3f4abd9"]},{"id":"ITEM-2","itemData":{"DOI":"10.1016/S0305-750X(00)00082-6","ISSN":"0305-750X","abstract":"The size of the intrahousehold externality created when a literate household member provides literacy services to illiterate members is estimated in this paper, using a model of children's height-for-age in Papua New Guinea. This externality appears to be large. These results support the use of a new measure of literacy, developed by Basu and Foster (1998) to take account of the gains when illiterates live in households where at least one person is literate. Regional rankings change when the new measure of literacy is used, suggesting that policies guided by the usual measure of adult literacy may overlook an important pathway for human development. © 2000 Elsevier Science Ltd. All rights reserved.","author":[{"dropping-particle":"","family":"Gibson","given":"J.","non-dropping-particle":"","parse-names":false,"suffix":""}],"container-title":"World Development","id":"ITEM-2","issue":"1","issued":{"date-parts":[["2001","1","1"]]},"page":"155-166","publisher":"Pergamon","title":"Literacy and Intrahousehold Externalities","type":"article-journal","volume":"29"},"uris":["http://www.mendeley.com/documents/?uuid=69485fac-5ee9-3537-a452-90bd9000c1a1"]}],"mendeley":{"formattedCitation":"(Gibson, 2001; Imo, Isiugo-Abanihe and Chikezie, 2017)","plainTextFormattedCitation":"(Gibson, 2001; Imo, Isiugo-Abanihe and Chikezie, 2017)","previouslyFormattedCitation":"(Gibson, 2001; Imo, Isiugo-Abanihe and Chikezie, 2017)"},"properties":{"noteIndex":0},"schema":"https://github.com/citation-style-language/schema/raw/master/csl-citation.json"}</w:instrText>
      </w:r>
      <w:r w:rsidR="00F72056">
        <w:rPr>
          <w:lang w:val="en-US"/>
        </w:rPr>
        <w:fldChar w:fldCharType="separate"/>
      </w:r>
      <w:r w:rsidR="00F72056" w:rsidRPr="00F72056">
        <w:rPr>
          <w:lang w:val="en-US"/>
        </w:rPr>
        <w:t>(Gibson, 2001; Imo, Isiugo-Abanihe and Chikezie, 2017)</w:t>
      </w:r>
      <w:r w:rsidR="00F72056">
        <w:rPr>
          <w:lang w:val="en-US"/>
        </w:rPr>
        <w:fldChar w:fldCharType="end"/>
      </w:r>
      <w:r w:rsidRPr="007D570A">
        <w:rPr>
          <w:lang w:val="en-US"/>
        </w:rPr>
        <w:t xml:space="preserve"> Educated mothers tend to have better employment opportunities and therefore, higher socioeconomic class which in turn improves the mother’s access to health information and awareness of healthy behaviors.</w:t>
      </w:r>
      <w:r w:rsidR="00002B13">
        <w:rPr>
          <w:lang w:val="en-US"/>
        </w:rPr>
        <w:t xml:space="preserve"> </w:t>
      </w:r>
      <w:r w:rsidR="00002B13">
        <w:rPr>
          <w:lang w:val="en-US"/>
        </w:rPr>
        <w:fldChar w:fldCharType="begin" w:fldLock="1"/>
      </w:r>
      <w:r w:rsidR="00002B13">
        <w:rPr>
          <w:lang w:val="en-US"/>
        </w:rPr>
        <w:instrText>ADDIN CSL_CITATION {"citationItems":[{"id":"ITEM-1","itemData":{"DOI":"10.11604/PAMJ.2017.28.248.13171","PMID":"29942407","abstract":"Introduction: Several factors including the parental literacy, illness, socioeconomic status, poor sanitation and hygienic practices affect the physical growth of children. The aim of this study was to determine the socio-demographic determinants of malnutrition among primary school aged children in Enugu, Nigeria. Methods: A cross-sectional descriptive study involving primary school children in Enugu was carried out over a 3 month period. Subjects were selected using multistage sampling technique. Weight and height were measured using a digital scale and a wooden stadiometer, respectively. Body Mass Index (BMI), weight-for-age (WAZ), Height-for-age (HAZ) and BMI-for-age z scores were then derived using the new WHO reference standards. Results: 348 children (40.4%) were recruited from 5 public schools while 512 (59.6%) were recruited from 9 private schools. The mean age of the study participants was 9.2 ± 1.8 years. 7 (0.8%) children were stunted, 26 (3.3%) wasted and 28 (3.3%) underweight. Of all the study participants, overweight and obesity were observed in 73 (8.5%) and 35 (4.1%) children, respectively. Children of lower socioeconomic class were more stunted, underweight and wasted, while overweight and obesity were more prevalent among children from the upper socioeconomic class. Conclusion: Factors such as age and sex, parental education and socioeconomic class had a significant impact on nutritional status. Overweight and obesity were more prevalent among the children from the upper socioeconomic class, attending private schools, while stunting and wasting were more in children of the lower class attending public schools.","author":[{"dropping-particle":"","family":"Igbokwe","given":"Obianuju","non-dropping-particle":"","parse-names":false,"suffix":""},{"dropping-particle":"","family":"Adimorah","given":"Gilbert","non-dropping-particle":"","parse-names":false,"suffix":""},{"dropping-particle":"","family":"Ikefuna","given":"Anthony","non-dropping-particle":"","parse-names":false,"suffix":""},{"dropping-particle":"","family":"Ibeziako","given":"Ngozi","non-dropping-particle":"","parse-names":false,"suffix":""},{"dropping-particle":"","family":"Ubesie","given":"Agozie","non-dropping-particle":"","parse-names":false,"suffix":""},{"dropping-particle":"","family":"Ekeh","given":"Christopher","non-dropping-particle":"","parse-names":false,"suffix":""},{"dropping-particle":"","family":"Iloh","given":"Kenechukwu","non-dropping-particle":"","parse-names":false,"suffix":""}],"container-title":"The Pan African Medical Journal","id":"ITEM-1","issued":{"date-parts":[["2017","11","21"]]},"publisher":"African Field Epidemiology Network","title":"Socio-demographic determinants of malnutrition among primary school aged children in Enugu, Nigeria","type":"article-journal","volume":"28"},"uris":["http://www.mendeley.com/documents/?uuid=dc41f331-2740-3a22-9b1a-95c513eaa948"]}],"mendeley":{"formattedCitation":"(Igbokwe &lt;i&gt;et al.&lt;/i&gt;, 2017)","plainTextFormattedCitation":"(Igbokwe et al., 2017)","previouslyFormattedCitation":"(Igbokwe &lt;i&gt;et al.&lt;/i&gt;, 2017)"},"properties":{"noteIndex":0},"schema":"https://github.com/citation-style-language/schema/raw/master/csl-citation.json"}</w:instrText>
      </w:r>
      <w:r w:rsidR="00002B13">
        <w:rPr>
          <w:lang w:val="en-US"/>
        </w:rPr>
        <w:fldChar w:fldCharType="separate"/>
      </w:r>
      <w:r w:rsidR="00002B13" w:rsidRPr="00002B13">
        <w:rPr>
          <w:lang w:val="en-US"/>
        </w:rPr>
        <w:t xml:space="preserve">(Igbokwe </w:t>
      </w:r>
      <w:r w:rsidR="00002B13" w:rsidRPr="00002B13">
        <w:rPr>
          <w:i/>
          <w:lang w:val="en-US"/>
        </w:rPr>
        <w:t>et al.</w:t>
      </w:r>
      <w:r w:rsidR="00002B13" w:rsidRPr="00002B13">
        <w:rPr>
          <w:lang w:val="en-US"/>
        </w:rPr>
        <w:t>, 2017)</w:t>
      </w:r>
      <w:r w:rsidR="00002B13">
        <w:rPr>
          <w:lang w:val="en-US"/>
        </w:rPr>
        <w:fldChar w:fldCharType="end"/>
      </w:r>
      <w:r w:rsidR="00002B13">
        <w:rPr>
          <w:lang w:val="en-US"/>
        </w:rPr>
        <w:t xml:space="preserve"> </w:t>
      </w:r>
      <w:r w:rsidRPr="007D570A">
        <w:rPr>
          <w:lang w:val="en-US"/>
        </w:rPr>
        <w:t>Therefore, maternal education is a key determinant of child health. Studies have also shown that poverty is a root cause of other indirect measures such as limited access to food and education.</w:t>
      </w:r>
      <w:r w:rsidR="00002B13">
        <w:rPr>
          <w:lang w:val="en-US"/>
        </w:rPr>
        <w:t xml:space="preserve"> </w:t>
      </w:r>
      <w:r w:rsidR="00002B13">
        <w:rPr>
          <w:lang w:val="en-US"/>
        </w:rPr>
        <w:fldChar w:fldCharType="begin" w:fldLock="1"/>
      </w:r>
      <w:r w:rsidR="00002B13">
        <w:rPr>
          <w:lang w:val="en-US"/>
        </w:rPr>
        <w:instrText>ADDIN CSL_CITATION {"citationItems":[{"id":"ITEM-1","itemData":{"DOI":"10.1016/S0899-9007(00)00315-4","ISSN":"0899-9007","PMID":"10906554","author":[{"dropping-particle":"","family":"Gopalan","given":"Sarath","non-dropping-particle":"","parse-names":false,"suffix":""}],"container-title":"Nutrition","id":"ITEM-1","issue":"7-8","issued":{"date-parts":[["2000","7","1"]]},"page":"556-558","publisher":"Elsevier","title":"Malnutrition: causes, consequences, and solutions","type":"article-journal","volume":"16"},"uris":["http://www.mendeley.com/documents/?uuid=b4aae416-fb86-3fb4-ac03-9b5526aa73a6"]}],"mendeley":{"formattedCitation":"(Gopalan, 2000)","plainTextFormattedCitation":"(Gopalan, 2000)","previouslyFormattedCitation":"(Gopalan, 2000)"},"properties":{"noteIndex":0},"schema":"https://github.com/citation-style-language/schema/raw/master/csl-citation.json"}</w:instrText>
      </w:r>
      <w:r w:rsidR="00002B13">
        <w:rPr>
          <w:lang w:val="en-US"/>
        </w:rPr>
        <w:fldChar w:fldCharType="separate"/>
      </w:r>
      <w:r w:rsidR="00002B13" w:rsidRPr="00002B13">
        <w:rPr>
          <w:lang w:val="en-US"/>
        </w:rPr>
        <w:t>(Gopalan, 2000)</w:t>
      </w:r>
      <w:r w:rsidR="00002B13">
        <w:rPr>
          <w:lang w:val="en-US"/>
        </w:rPr>
        <w:fldChar w:fldCharType="end"/>
      </w:r>
      <w:r w:rsidRPr="007D570A">
        <w:rPr>
          <w:lang w:val="en-US"/>
        </w:rPr>
        <w:t xml:space="preserve"> Rurality may also impact undernutrition through limited availability of and access to healthy foods because of poor infrastructure such as poor road networks. This is supported by several studies that have shown that undernutrition tends to be concentrated in rural areas.</w:t>
      </w:r>
      <w:r w:rsidR="00A7181F">
        <w:rPr>
          <w:lang w:val="en-US"/>
        </w:rPr>
        <w:t xml:space="preserve"> </w:t>
      </w:r>
      <w:r w:rsidR="00A7181F">
        <w:rPr>
          <w:lang w:val="en-US"/>
        </w:rPr>
        <w:fldChar w:fldCharType="begin" w:fldLock="1"/>
      </w:r>
      <w:r w:rsidR="00A7181F">
        <w:rPr>
          <w:lang w:val="en-US"/>
        </w:rPr>
        <w:instrText>ADDIN CSL_CITATION {"citationItems":[{"id":"ITEM-1","itemData":{"DOI":"10.1186/S12889-018-5479-5","ISSN":"1471-2458","PMID":"29720136","abstract":"Background: School children in developing countries like Nigeria are faced with numerous nutrition and health problems. Lack of functional school health and nutrition programmes in Enugu state, Nigeria may be associated with dearth of data on associated factors. Identifying these factors could inform the design and implementation of school-based programmes aimed at ameliorating these problems. Methods: A cross sectional survey involving 450 primary and secondary school children aged 6-15 years was conducted in Ede-Oballa, a rural community in Enugu state, South-eastern Nigeria. Selection of the pupils was by multistage sampling technique. Data were collected through interviewer administered questionnaire, anthropometric measurements of weight and height, 3-day weighed food intake, stool microscopy and blood analyses for malaria, zinc and vitamin A. Bivariate and multivariate logistic regression analyses were used to evaluate associations of interest with significance accepted at P &lt; 0.05. Results: The school children were affected by underweight (18.2%), stunting (41.6%), thinness (20.0%), zinc (43.3%) and vitamin A (51.1%) deficiencies. After adjusting for potential confounders, weekly food expenditure was a major predictor of under-weight (AOR = 0.19, 95% CI: 0.08, 0.46), stunting (AOR = 0.36, 95% CI: 0.13, 0.95) and thinness (AOR = 0.49, 95% CI: 0.30, 0.80); household income was also a predictor of thinness (AOR = 0.47, 95% CI: 0.25, 0.88). Males had lower odds of being stunted than females (AOR = 0.31, 95% CI: 0.11, 0.83). The odd of being underweight was higher in female headed households than in households headed by males (AOR = 0.30, 95% CI: 0.12, 0.75). Tapeworm was an independent predictor of vitamin A (AOR = 3.59; 95% CI: 1.06, 12.13) and zinc (AOR = 3.64; 95% CI: 1.02, 12.98) deficiencies. Children with whipworm were more likely to be zinc (AOR = 3.80; 95% CI: 1.11, 13.04) and vitamin A (AOR = 3.79; 95% CI: 1.12, 12.89) deficient than those uninfected. Conclusion: Underweight, stunting, thinness, vitamin A and zinc deficiency among the school children were functions of weekly food expenditure, gender of household head and household income, tapeworm, whipworm, and sex. These findings emphasize the need for effective school-and community-based interventions.","author":[{"dropping-particle":"","family":"Ayogu","given":"RNB","non-dropping-particle":"","parse-names":false,"suffix":""},{"dropping-particle":"","family":"Afiaenyi","given":"IC","non-dropping-particle":"","parse-names":false,"suffix":""},{"dropping-particle":"","family":"Madukwe","given":"EU","non-dropping-particle":"","parse-names":false,"suffix":""},{"dropping-particle":"","family":"Udenta","given":"EA","non-dropping-particle":"","parse-names":false,"suffix":""}],"container-title":"BMC public health","id":"ITEM-1","issue":"1","issued":{"date-parts":[["2018","5","2"]]},"publisher":"BMC Public Health","title":"Prevalence and predictors of under-nutrition among school children in a rural South-eastern Nigerian community: a cross sectional study","type":"article-journal","volume":"18"},"uris":["http://www.mendeley.com/documents/?uuid=209e64a9-468d-38d9-b137-d0bd09176b3f"]},{"id":"ITEM-2","itemData":{"DOI":"10.1186/1756-0500-6-286","PMID":"23880121","abstract":"Background: Poor nutritional status of mothers has a direct and indirect consequence on their own health and that of their children. The objective of this study was to determine the relationship between nutritional status of mothers and their children and the risk factors for under-nutrition among mothers and children in rural and urban communities of Lagos State, Nigeria. Methods. This was a cross sectional survey conducted using the multistage random sampling technique. A total of 300 mother-child pairs were studied, consisting of 150 each from rural and urban communities. Under-nutrition in mothers and children was determined using standard criteria. Results: The prevalence of under-nutrition among mothers was significantly higher in rural than urban communities (10.7% vs. 2.7%, p = 0.014). The prevalences of underweight and stunted children were also significantly higher in rural than urban communities (19.4% vs. 9.3%, p &lt; 0.001) and (43.3% vs. 12.6%, p &lt; 0.001) respectively. In rural communities, the risk of stunted mothers having children with stunting was about 7 times higher than those who were not (OR 6.7, 95% CI = 1.4-32.0, p = 0.007). In urban communities, undernourished mothers have about 11 and 12 times risk of having children with underweight and wasting respectively (OR 11.2, 95% CI = 1.4-86.5, p = 0.005) and (OR 12.3, 95% CI = 1.6-95.7, p = 0.003) respectively. The identified risk factors for maternal and child under nutrition differs across rural and urban communities. Conclusions: The prevalence of maternal and child under-nutrition is high in both communities although higher in rural communities. Efforts at reducing the vicious cycle of under-nutrition among mothers and children should concentrate on addressing risk factors specific for each community. © 2013 Senbanjo et al.; licensee BioMed Central Ltd.","author":[{"dropping-particle":"","family":"Senbanjo","given":"Idowu O","non-dropping-particle":"","parse-names":false,"suffix":""},{"dropping-particle":"","family":"Olayiwola","given":"Ibiyemi O","non-dropping-particle":"","parse-names":false,"suffix":""},{"dropping-particle":"","family":"Afolabi","given":"Wasiu A","non-dropping-particle":"","parse-names":false,"suffix":""},{"dropping-particle":"","family":"Senbanjo","given":"Olayinka C","non-dropping-particle":"","parse-names":false,"suffix":""}],"container-title":"BMC Research Notes","id":"ITEM-2","issue":"1","issued":{"date-parts":[["2013"]]},"page":"286","publisher":"BioMed Central","title":"Maternal and child under-nutrition in rural and urban communities of Lagos state, Nigeria: the relationship and risk factors","type":"article-journal","volume":"6"},"uris":["http://www.mendeley.com/documents/?uuid=0eec87a5-cb6e-3a78-9962-5f95f8f5732c"]},{"id":"ITEM-3","itemData":{"DOI":"10.1093/TROPEJ/FML051","ISSN":"0142-6338","PMID":"17046961","abstract":"Nutritional assessment in the community is essential for accurate planning and implementation of intervention programmes to reduce morbidity and mortality associated with under-nutrition. The study was, therefore, carried out to determine and compare the nutritional status of children attending urban and rural public primary schools in Ife Central Local Government Area (ICLGA) of Nigeria. The schools were stratified into urban and rural, and studied schools were selected by balloting. Information obtained on each pupil was entered into a pre-designed proforma. The weight and height were recorded for each pupil, and converted to nutritional indices (weight for age, weight for height, height for age). A total of 749 pupils (366 and 383 children from the rural and urban communities, respectively) were studied. The overall prevalent rates of underweight, wasting and stunting were 61.2, 16.8 and 27.6%, respectively. In the rural area these were 70.5, 17.8 and 35.8%, while in the urban they were 52.2, 15.9 and 19.8%, respectively. The mean nutritional indices (Weight for Age, Weight for Height and Height for Age) were found to be significantly lower among the rural pupils than urban pupils (P &lt; 0.001 in each case). The present study shows that malnutrition (underweight, wasting and stunting) constituted major health problems among school children in Nigeria. This is particularly so in the rural areas. Therefore, prevention of malnutrition should be given a high priority in the implementation of the ongoing primary health care programmes with particular attention paid to the rural population. © 2007 Oxford University Press.","author":[{"dropping-particle":"","family":"Oninla","given":"S. O.","non-dropping-particle":"","parse-names":false,"suffix":""},{"dropping-particle":"","family":"Owa","given":"J. A.","non-dropping-particle":"","parse-names":false,"suffix":""},{"dropping-particle":"","family":"Onayade","given":"A. A.","non-dropping-particle":"","parse-names":false,"suffix":""},{"dropping-particle":"","family":"Taiwo","given":"O.","non-dropping-particle":"","parse-names":false,"suffix":""}],"container-title":"Journal of Tropical Pediatrics","id":"ITEM-3","issue":"1","issued":{"date-parts":[["2007","2","1"]]},"page":"39-43","publisher":"Oxford Academic","title":"Comparative Study of Nutritional Status of Urban and Rural Nigerian School Children","type":"article-journal","volume":"53"},"uris":["http://www.mendeley.com/documents/?uuid=cf28d12c-13b9-31b2-9900-ac571afaf475"]}],"mendeley":{"formattedCitation":"(Oninla &lt;i&gt;et al.&lt;/i&gt;, 2007; Senbanjo &lt;i&gt;et al.&lt;/i&gt;, 2013; Ayogu &lt;i&gt;et al.&lt;/i&gt;, 2018)","plainTextFormattedCitation":"(Oninla et al., 2007; Senbanjo et al., 2013; Ayogu et al., 2018)","previouslyFormattedCitation":"(Oninla &lt;i&gt;et al.&lt;/i&gt;, 2007; Senbanjo &lt;i&gt;et al.&lt;/i&gt;, 2013; Ayogu &lt;i&gt;et al.&lt;/i&gt;, 2018)"},"properties":{"noteIndex":0},"schema":"https://github.com/citation-style-language/schema/raw/master/csl-citation.json"}</w:instrText>
      </w:r>
      <w:r w:rsidR="00A7181F">
        <w:rPr>
          <w:lang w:val="en-US"/>
        </w:rPr>
        <w:fldChar w:fldCharType="separate"/>
      </w:r>
      <w:r w:rsidR="00A7181F" w:rsidRPr="00A7181F">
        <w:rPr>
          <w:lang w:val="en-US"/>
        </w:rPr>
        <w:t xml:space="preserve">(Oninla </w:t>
      </w:r>
      <w:r w:rsidR="00A7181F" w:rsidRPr="00A7181F">
        <w:rPr>
          <w:i/>
          <w:lang w:val="en-US"/>
        </w:rPr>
        <w:t>et al.</w:t>
      </w:r>
      <w:r w:rsidR="00A7181F" w:rsidRPr="00A7181F">
        <w:rPr>
          <w:lang w:val="en-US"/>
        </w:rPr>
        <w:t xml:space="preserve">, 2007; Senbanjo </w:t>
      </w:r>
      <w:r w:rsidR="00A7181F" w:rsidRPr="00A7181F">
        <w:rPr>
          <w:i/>
          <w:lang w:val="en-US"/>
        </w:rPr>
        <w:t>et al.</w:t>
      </w:r>
      <w:r w:rsidR="00A7181F" w:rsidRPr="00A7181F">
        <w:rPr>
          <w:lang w:val="en-US"/>
        </w:rPr>
        <w:t xml:space="preserve">, 2013; Ayogu </w:t>
      </w:r>
      <w:r w:rsidR="00A7181F" w:rsidRPr="00A7181F">
        <w:rPr>
          <w:i/>
          <w:lang w:val="en-US"/>
        </w:rPr>
        <w:t>et al.</w:t>
      </w:r>
      <w:r w:rsidR="00A7181F" w:rsidRPr="00A7181F">
        <w:rPr>
          <w:lang w:val="en-US"/>
        </w:rPr>
        <w:t>, 2018)</w:t>
      </w:r>
      <w:r w:rsidR="00A7181F">
        <w:rPr>
          <w:lang w:val="en-US"/>
        </w:rPr>
        <w:fldChar w:fldCharType="end"/>
      </w:r>
      <w:r w:rsidR="00002B13">
        <w:rPr>
          <w:lang w:val="en-US"/>
        </w:rPr>
        <w:t xml:space="preserve"> </w:t>
      </w:r>
      <w:r w:rsidRPr="007D570A">
        <w:rPr>
          <w:lang w:val="en-US"/>
        </w:rPr>
        <w:t>However, none of these studies to my knowledge have examined the regional differences in these factors as key determinants of the inequalities in the distribution of the burden of undernutrition.</w:t>
      </w:r>
    </w:p>
    <w:p w14:paraId="2C370361" w14:textId="775531EE" w:rsidR="00916EEF" w:rsidRDefault="007D570A" w:rsidP="003953F3">
      <w:pPr>
        <w:pStyle w:val="Yeti"/>
        <w:spacing w:line="276" w:lineRule="auto"/>
        <w:rPr>
          <w:lang w:val="en-US"/>
        </w:rPr>
      </w:pPr>
      <w:r w:rsidRPr="007D570A">
        <w:rPr>
          <w:lang w:val="en-US"/>
        </w:rPr>
        <w:lastRenderedPageBreak/>
        <w:t>T</w:t>
      </w:r>
      <w:del w:id="77" w:author="Harris, Jenine" w:date="2022-07-03T12:21:00Z">
        <w:r w:rsidRPr="007D570A" w:rsidDel="00AB4CB2">
          <w:rPr>
            <w:lang w:val="en-US"/>
          </w:rPr>
          <w:delText>herefore, t</w:delText>
        </w:r>
      </w:del>
      <w:r w:rsidRPr="007D570A">
        <w:rPr>
          <w:lang w:val="en-US"/>
        </w:rPr>
        <w:t>h</w:t>
      </w:r>
      <w:r>
        <w:rPr>
          <w:lang w:val="en-US"/>
        </w:rPr>
        <w:t>is study aims</w:t>
      </w:r>
      <w:r w:rsidRPr="007D570A">
        <w:rPr>
          <w:lang w:val="en-US"/>
        </w:rPr>
        <w:t xml:space="preserve"> to</w:t>
      </w:r>
      <w:r>
        <w:rPr>
          <w:lang w:val="en-US"/>
        </w:rPr>
        <w:t xml:space="preserve"> </w:t>
      </w:r>
      <w:ins w:id="78" w:author="Harris, Jenine" w:date="2022-07-03T12:21:00Z">
        <w:r w:rsidR="003F22F2">
          <w:rPr>
            <w:lang w:val="en-US"/>
          </w:rPr>
          <w:t xml:space="preserve">(1) </w:t>
        </w:r>
      </w:ins>
      <w:r>
        <w:rPr>
          <w:lang w:val="en-US"/>
        </w:rPr>
        <w:t>a</w:t>
      </w:r>
      <w:r w:rsidRPr="007D570A">
        <w:rPr>
          <w:lang w:val="en-US"/>
        </w:rPr>
        <w:t xml:space="preserve">ssess </w:t>
      </w:r>
      <w:del w:id="79" w:author="Harris, Jenine" w:date="2022-07-03T12:21:00Z">
        <w:r w:rsidRPr="007D570A" w:rsidDel="003F22F2">
          <w:rPr>
            <w:lang w:val="en-US"/>
          </w:rPr>
          <w:delText xml:space="preserve">the effects of the </w:delText>
        </w:r>
      </w:del>
      <w:r w:rsidRPr="007D570A">
        <w:rPr>
          <w:lang w:val="en-US"/>
        </w:rPr>
        <w:t xml:space="preserve">geographical region </w:t>
      </w:r>
      <w:del w:id="80" w:author="Harris, Jenine" w:date="2022-07-03T12:21:00Z">
        <w:r w:rsidRPr="007D570A" w:rsidDel="003F22F2">
          <w:rPr>
            <w:lang w:val="en-US"/>
          </w:rPr>
          <w:delText xml:space="preserve">on </w:delText>
        </w:r>
      </w:del>
      <w:ins w:id="81" w:author="Harris, Jenine" w:date="2022-07-03T12:21:00Z">
        <w:r w:rsidR="003F22F2">
          <w:rPr>
            <w:lang w:val="en-US"/>
          </w:rPr>
          <w:t>and</w:t>
        </w:r>
        <w:r w:rsidR="003F22F2" w:rsidRPr="007D570A">
          <w:rPr>
            <w:lang w:val="en-US"/>
          </w:rPr>
          <w:t xml:space="preserve"> </w:t>
        </w:r>
      </w:ins>
      <w:r w:rsidRPr="007D570A">
        <w:rPr>
          <w:lang w:val="en-US"/>
        </w:rPr>
        <w:t>the prevalence of undernutrition in Nigeria</w:t>
      </w:r>
      <w:r>
        <w:rPr>
          <w:lang w:val="en-US"/>
        </w:rPr>
        <w:t xml:space="preserve">, </w:t>
      </w:r>
      <w:ins w:id="82" w:author="Harris, Jenine" w:date="2022-07-03T12:21:00Z">
        <w:r w:rsidR="003F22F2">
          <w:rPr>
            <w:lang w:val="en-US"/>
          </w:rPr>
          <w:t xml:space="preserve">(2) </w:t>
        </w:r>
      </w:ins>
      <w:r>
        <w:rPr>
          <w:lang w:val="en-US"/>
        </w:rPr>
        <w:t>e</w:t>
      </w:r>
      <w:r w:rsidRPr="007D570A">
        <w:rPr>
          <w:lang w:val="en-US"/>
        </w:rPr>
        <w:t>xamine the difference in maternal social deprivation factors between the North and the South</w:t>
      </w:r>
      <w:r>
        <w:rPr>
          <w:lang w:val="en-US"/>
        </w:rPr>
        <w:t xml:space="preserve">, and </w:t>
      </w:r>
      <w:ins w:id="83" w:author="Harris, Jenine" w:date="2022-07-03T12:21:00Z">
        <w:r w:rsidR="003F22F2">
          <w:rPr>
            <w:lang w:val="en-US"/>
          </w:rPr>
          <w:t xml:space="preserve">(3) </w:t>
        </w:r>
      </w:ins>
      <w:r>
        <w:rPr>
          <w:lang w:val="en-US"/>
        </w:rPr>
        <w:t>a</w:t>
      </w:r>
      <w:r w:rsidRPr="007D570A">
        <w:rPr>
          <w:lang w:val="en-US"/>
        </w:rPr>
        <w:t xml:space="preserve">ssess if the </w:t>
      </w:r>
      <w:r>
        <w:rPr>
          <w:lang w:val="en-US"/>
        </w:rPr>
        <w:t xml:space="preserve">regional </w:t>
      </w:r>
      <w:r w:rsidRPr="007D570A">
        <w:rPr>
          <w:lang w:val="en-US"/>
        </w:rPr>
        <w:t xml:space="preserve">difference in maternal factors </w:t>
      </w:r>
      <w:r w:rsidR="009101D1">
        <w:rPr>
          <w:lang w:val="en-US"/>
        </w:rPr>
        <w:t>explains</w:t>
      </w:r>
      <w:r w:rsidRPr="007D570A">
        <w:rPr>
          <w:lang w:val="en-US"/>
        </w:rPr>
        <w:t xml:space="preserve"> the </w:t>
      </w:r>
      <w:r w:rsidR="009101D1">
        <w:rPr>
          <w:lang w:val="en-US"/>
        </w:rPr>
        <w:t>geographic variations in</w:t>
      </w:r>
      <w:r w:rsidRPr="007D570A">
        <w:rPr>
          <w:lang w:val="en-US"/>
        </w:rPr>
        <w:t xml:space="preserve"> the prevalence of undernutrition </w:t>
      </w:r>
      <w:r w:rsidR="009101D1">
        <w:rPr>
          <w:lang w:val="en-US"/>
        </w:rPr>
        <w:t xml:space="preserve">in </w:t>
      </w:r>
      <w:r w:rsidRPr="007D570A">
        <w:rPr>
          <w:lang w:val="en-US"/>
        </w:rPr>
        <w:t>Nigeria.</w:t>
      </w:r>
    </w:p>
    <w:p w14:paraId="3A12BA43" w14:textId="77777777" w:rsidR="00B827F5" w:rsidRDefault="00B827F5" w:rsidP="003953F3">
      <w:pPr>
        <w:pStyle w:val="Yeti"/>
        <w:rPr>
          <w:lang w:val="en-US"/>
        </w:rPr>
        <w:pPrChange w:id="84" w:author="Harris, Jenine" w:date="2022-07-03T12:35:00Z">
          <w:pPr>
            <w:pStyle w:val="Yeti"/>
            <w:jc w:val="both"/>
          </w:pPr>
        </w:pPrChange>
      </w:pPr>
    </w:p>
    <w:p w14:paraId="7B807640" w14:textId="77777777" w:rsidR="00DB162F" w:rsidRDefault="00DB162F" w:rsidP="003953F3">
      <w:pPr>
        <w:spacing w:before="0"/>
        <w:jc w:val="left"/>
        <w:rPr>
          <w:rFonts w:ascii="Georgia" w:hAnsi="Georgia"/>
          <w:b/>
          <w:sz w:val="24"/>
        </w:rPr>
        <w:pPrChange w:id="85" w:author="Harris, Jenine" w:date="2022-07-03T12:35:00Z">
          <w:pPr>
            <w:spacing w:before="0"/>
          </w:pPr>
        </w:pPrChange>
      </w:pPr>
      <w:r>
        <w:rPr>
          <w:rFonts w:ascii="Georgia" w:hAnsi="Georgia"/>
          <w:b/>
          <w:sz w:val="24"/>
        </w:rPr>
        <w:t>SUBJECTS AND METHOD</w:t>
      </w:r>
    </w:p>
    <w:p w14:paraId="47D3BAED" w14:textId="77777777" w:rsidR="00027245" w:rsidRDefault="00027245" w:rsidP="00027245">
      <w:pPr>
        <w:spacing w:before="0"/>
        <w:jc w:val="left"/>
        <w:rPr>
          <w:ins w:id="86" w:author="Harris, Jenine" w:date="2022-07-03T13:35:00Z"/>
          <w:rFonts w:ascii="Georgia" w:hAnsi="Georgia"/>
          <w:b/>
          <w:sz w:val="24"/>
        </w:rPr>
      </w:pPr>
    </w:p>
    <w:p w14:paraId="0A457442" w14:textId="025667AB" w:rsidR="00DB162F" w:rsidRPr="00027245" w:rsidRDefault="00DB162F" w:rsidP="00027245">
      <w:pPr>
        <w:spacing w:before="0"/>
        <w:jc w:val="left"/>
        <w:rPr>
          <w:rFonts w:ascii="Georgia" w:hAnsi="Georgia"/>
          <w:b/>
          <w:sz w:val="24"/>
          <w:rPrChange w:id="87" w:author="Harris, Jenine" w:date="2022-07-03T13:35:00Z">
            <w:rPr/>
          </w:rPrChange>
        </w:rPr>
        <w:pPrChange w:id="88" w:author="Harris, Jenine" w:date="2022-07-03T13:35:00Z">
          <w:pPr>
            <w:pStyle w:val="ListParagraph"/>
            <w:numPr>
              <w:numId w:val="1"/>
            </w:numPr>
            <w:spacing w:before="0"/>
            <w:ind w:left="284" w:hanging="284"/>
          </w:pPr>
        </w:pPrChange>
      </w:pPr>
      <w:r w:rsidRPr="00027245">
        <w:rPr>
          <w:rFonts w:ascii="Georgia" w:hAnsi="Georgia"/>
          <w:b/>
          <w:sz w:val="24"/>
          <w:rPrChange w:id="89" w:author="Harris, Jenine" w:date="2022-07-03T13:35:00Z">
            <w:rPr/>
          </w:rPrChange>
        </w:rPr>
        <w:t>Study Design</w:t>
      </w:r>
    </w:p>
    <w:p w14:paraId="2589B6F5" w14:textId="784FD717" w:rsidR="00060636" w:rsidRDefault="009101D1" w:rsidP="003953F3">
      <w:pPr>
        <w:pStyle w:val="Yeti"/>
        <w:spacing w:line="276" w:lineRule="auto"/>
        <w:rPr>
          <w:lang w:val="en-US"/>
        </w:rPr>
        <w:pPrChange w:id="90" w:author="Harris, Jenine" w:date="2022-07-03T12:35:00Z">
          <w:pPr>
            <w:pStyle w:val="Yeti"/>
            <w:spacing w:line="276" w:lineRule="auto"/>
            <w:jc w:val="both"/>
          </w:pPr>
        </w:pPrChange>
      </w:pPr>
      <w:del w:id="91" w:author="Harris, Jenine" w:date="2022-07-03T12:22:00Z">
        <w:r w:rsidRPr="009101D1" w:rsidDel="003F22F2">
          <w:rPr>
            <w:lang w:val="en-US"/>
          </w:rPr>
          <w:delText>This study w</w:delText>
        </w:r>
        <w:r w:rsidDel="003F22F2">
          <w:rPr>
            <w:lang w:val="en-US"/>
          </w:rPr>
          <w:delText>as</w:delText>
        </w:r>
        <w:r w:rsidRPr="009101D1" w:rsidDel="003F22F2">
          <w:rPr>
            <w:lang w:val="en-US"/>
          </w:rPr>
          <w:delText xml:space="preserve"> conducted as a cross-sectional</w:delText>
        </w:r>
      </w:del>
      <w:ins w:id="92" w:author="Harris, Jenine" w:date="2022-07-03T12:22:00Z">
        <w:r w:rsidR="003F22F2">
          <w:rPr>
            <w:lang w:val="en-US"/>
          </w:rPr>
          <w:t>We</w:t>
        </w:r>
      </w:ins>
      <w:r w:rsidRPr="009101D1">
        <w:rPr>
          <w:lang w:val="en-US"/>
        </w:rPr>
        <w:t xml:space="preserve"> </w:t>
      </w:r>
      <w:del w:id="93" w:author="Harris, Jenine" w:date="2022-07-03T12:22:00Z">
        <w:r w:rsidRPr="009101D1" w:rsidDel="003F22F2">
          <w:rPr>
            <w:lang w:val="en-US"/>
          </w:rPr>
          <w:delText xml:space="preserve">study </w:delText>
        </w:r>
      </w:del>
      <w:r w:rsidRPr="009101D1">
        <w:rPr>
          <w:lang w:val="en-US"/>
        </w:rPr>
        <w:t>analyz</w:t>
      </w:r>
      <w:del w:id="94" w:author="Harris, Jenine" w:date="2022-07-03T12:22:00Z">
        <w:r w:rsidRPr="009101D1" w:rsidDel="003F22F2">
          <w:rPr>
            <w:lang w:val="en-US"/>
          </w:rPr>
          <w:delText>ing</w:delText>
        </w:r>
      </w:del>
      <w:ins w:id="95" w:author="Harris, Jenine" w:date="2022-07-03T12:22:00Z">
        <w:r w:rsidR="003F22F2">
          <w:rPr>
            <w:lang w:val="en-US"/>
          </w:rPr>
          <w:t>ed</w:t>
        </w:r>
      </w:ins>
      <w:r w:rsidRPr="009101D1">
        <w:rPr>
          <w:lang w:val="en-US"/>
        </w:rPr>
        <w:t xml:space="preserve"> </w:t>
      </w:r>
      <w:r w:rsidR="00E149D8">
        <w:rPr>
          <w:lang w:val="en-US"/>
        </w:rPr>
        <w:t xml:space="preserve">the </w:t>
      </w:r>
      <w:ins w:id="96" w:author="Harris, Jenine" w:date="2022-07-03T12:22:00Z">
        <w:r w:rsidR="003F22F2">
          <w:rPr>
            <w:lang w:val="en-US"/>
          </w:rPr>
          <w:t xml:space="preserve">cross-sectional </w:t>
        </w:r>
      </w:ins>
      <w:r w:rsidRPr="009101D1">
        <w:rPr>
          <w:lang w:val="en-US"/>
        </w:rPr>
        <w:t>2018 Nigerian Demographic and Health Survey (NDHS)</w:t>
      </w:r>
      <w:ins w:id="97" w:author="Harris, Jenine" w:date="2022-07-03T12:22:00Z">
        <w:r w:rsidR="003F22F2">
          <w:rPr>
            <w:lang w:val="en-US"/>
          </w:rPr>
          <w:t xml:space="preserve"> data</w:t>
        </w:r>
      </w:ins>
      <w:r w:rsidRPr="009101D1">
        <w:rPr>
          <w:lang w:val="en-US"/>
        </w:rPr>
        <w:t xml:space="preserve">. The NDHS is a nationally representative household survey, in which households were interviewed by trained interviewers. Respondents were selected from all thirty-six states in Nigeria and the Federal Capital Territory (FCT) via a two-stage stratified cluster design. This survey was carried out in 1,389 clusters made up of 40,427 households. Data collected include indicators of fertility, reproductive health, maternal and child health, mortality, nutrition, and self-reported health behaviors among </w:t>
      </w:r>
      <w:commentRangeStart w:id="98"/>
      <w:r w:rsidRPr="009101D1">
        <w:rPr>
          <w:lang w:val="en-US"/>
        </w:rPr>
        <w:t>adults</w:t>
      </w:r>
      <w:commentRangeEnd w:id="98"/>
      <w:r w:rsidR="003F22F2">
        <w:rPr>
          <w:rStyle w:val="CommentReference"/>
          <w:rFonts w:asciiTheme="minorHAnsi" w:eastAsiaTheme="minorHAnsi" w:hAnsiTheme="minorHAnsi" w:cstheme="minorBidi"/>
          <w:lang w:val="en-ID" w:eastAsia="en-US"/>
        </w:rPr>
        <w:commentReference w:id="98"/>
      </w:r>
      <w:r w:rsidRPr="009101D1">
        <w:rPr>
          <w:lang w:val="en-US"/>
        </w:rPr>
        <w:t xml:space="preserve">. </w:t>
      </w:r>
    </w:p>
    <w:p w14:paraId="5EF0C159" w14:textId="77777777" w:rsidR="00747BD4" w:rsidRDefault="00747BD4" w:rsidP="003953F3">
      <w:pPr>
        <w:pStyle w:val="Yeti"/>
        <w:rPr>
          <w:lang w:val="en-US"/>
        </w:rPr>
        <w:pPrChange w:id="99" w:author="Harris, Jenine" w:date="2022-07-03T12:35:00Z">
          <w:pPr>
            <w:pStyle w:val="Yeti"/>
            <w:jc w:val="both"/>
          </w:pPr>
        </w:pPrChange>
      </w:pPr>
    </w:p>
    <w:p w14:paraId="28680103" w14:textId="035E6A39" w:rsidR="00DB162F" w:rsidRPr="00027245" w:rsidRDefault="00DB162F" w:rsidP="00027245">
      <w:pPr>
        <w:spacing w:before="0"/>
        <w:jc w:val="left"/>
        <w:rPr>
          <w:rFonts w:ascii="Georgia" w:hAnsi="Georgia"/>
          <w:b/>
          <w:sz w:val="24"/>
          <w:rPrChange w:id="100" w:author="Harris, Jenine" w:date="2022-07-03T13:36:00Z">
            <w:rPr/>
          </w:rPrChange>
        </w:rPr>
        <w:pPrChange w:id="101" w:author="Harris, Jenine" w:date="2022-07-03T13:36:00Z">
          <w:pPr>
            <w:pStyle w:val="ListParagraph"/>
            <w:numPr>
              <w:numId w:val="1"/>
            </w:numPr>
            <w:spacing w:before="0"/>
            <w:ind w:left="284" w:hanging="284"/>
          </w:pPr>
        </w:pPrChange>
      </w:pPr>
      <w:del w:id="102" w:author="Harris, Jenine" w:date="2022-07-03T13:36:00Z">
        <w:r w:rsidRPr="00027245" w:rsidDel="00027245">
          <w:rPr>
            <w:rFonts w:ascii="Georgia" w:hAnsi="Georgia"/>
            <w:b/>
            <w:sz w:val="24"/>
            <w:rPrChange w:id="103" w:author="Harris, Jenine" w:date="2022-07-03T13:36:00Z">
              <w:rPr/>
            </w:rPrChange>
          </w:rPr>
          <w:delText xml:space="preserve">Population and </w:delText>
        </w:r>
      </w:del>
      <w:r w:rsidRPr="00027245">
        <w:rPr>
          <w:rFonts w:ascii="Georgia" w:hAnsi="Georgia"/>
          <w:b/>
          <w:sz w:val="24"/>
          <w:rPrChange w:id="104" w:author="Harris, Jenine" w:date="2022-07-03T13:36:00Z">
            <w:rPr/>
          </w:rPrChange>
        </w:rPr>
        <w:t>Sample</w:t>
      </w:r>
    </w:p>
    <w:p w14:paraId="2568D28A" w14:textId="41F7ACFF" w:rsidR="00747BD4" w:rsidRDefault="009101D1" w:rsidP="003953F3">
      <w:pPr>
        <w:pStyle w:val="Yeti"/>
        <w:tabs>
          <w:tab w:val="right" w:leader="dot" w:pos="9639"/>
        </w:tabs>
        <w:spacing w:line="276" w:lineRule="auto"/>
        <w:rPr>
          <w:lang w:val="en-US"/>
        </w:rPr>
        <w:pPrChange w:id="105" w:author="Harris, Jenine" w:date="2022-07-03T12:35:00Z">
          <w:pPr>
            <w:pStyle w:val="Yeti"/>
            <w:tabs>
              <w:tab w:val="right" w:leader="dot" w:pos="9639"/>
            </w:tabs>
            <w:spacing w:line="276" w:lineRule="auto"/>
            <w:jc w:val="both"/>
          </w:pPr>
        </w:pPrChange>
      </w:pPr>
      <w:del w:id="106" w:author="Harris, Jenine" w:date="2022-07-03T12:23:00Z">
        <w:r w:rsidRPr="009101D1" w:rsidDel="003F22F2">
          <w:rPr>
            <w:lang w:val="en-US"/>
          </w:rPr>
          <w:delText xml:space="preserve">For the present study purposes, </w:delText>
        </w:r>
      </w:del>
      <w:ins w:id="107" w:author="Harris, Jenine" w:date="2022-07-03T12:23:00Z">
        <w:r w:rsidR="003F22F2">
          <w:rPr>
            <w:lang w:val="en-US"/>
          </w:rPr>
          <w:t>We us</w:t>
        </w:r>
      </w:ins>
      <w:ins w:id="108" w:author="Harris, Jenine" w:date="2022-07-03T12:24:00Z">
        <w:r w:rsidR="003F22F2">
          <w:rPr>
            <w:lang w:val="en-US"/>
          </w:rPr>
          <w:t xml:space="preserve">ed </w:t>
        </w:r>
      </w:ins>
      <w:r w:rsidRPr="009101D1">
        <w:rPr>
          <w:lang w:val="en-US"/>
        </w:rPr>
        <w:t>the child-recode data set of the NDHS</w:t>
      </w:r>
      <w:ins w:id="109" w:author="Harris, Jenine" w:date="2022-07-03T12:24:00Z">
        <w:r w:rsidR="003F22F2">
          <w:rPr>
            <w:lang w:val="en-US"/>
          </w:rPr>
          <w:t>,</w:t>
        </w:r>
      </w:ins>
      <w:r w:rsidRPr="009101D1">
        <w:rPr>
          <w:lang w:val="en-US"/>
        </w:rPr>
        <w:t xml:space="preserve"> which </w:t>
      </w:r>
      <w:del w:id="110" w:author="Harris, Jenine" w:date="2022-07-03T12:25:00Z">
        <w:r w:rsidRPr="009101D1" w:rsidDel="003F22F2">
          <w:rPr>
            <w:lang w:val="en-US"/>
          </w:rPr>
          <w:delText xml:space="preserve">has </w:delText>
        </w:r>
      </w:del>
      <w:ins w:id="111" w:author="Harris, Jenine" w:date="2022-07-03T12:25:00Z">
        <w:r w:rsidR="003F22F2">
          <w:rPr>
            <w:lang w:val="en-US"/>
          </w:rPr>
          <w:t>includes</w:t>
        </w:r>
        <w:r w:rsidR="003F22F2" w:rsidRPr="009101D1">
          <w:rPr>
            <w:lang w:val="en-US"/>
          </w:rPr>
          <w:t xml:space="preserve"> </w:t>
        </w:r>
        <w:r w:rsidR="003F22F2" w:rsidRPr="00EF2269">
          <w:rPr>
            <w:lang w:val="en-US"/>
          </w:rPr>
          <w:t xml:space="preserve">33,924 </w:t>
        </w:r>
      </w:ins>
      <w:r w:rsidRPr="009101D1">
        <w:rPr>
          <w:lang w:val="en-US"/>
        </w:rPr>
        <w:t>children aged 0 to 59 months as its unit of analysis</w:t>
      </w:r>
      <w:del w:id="112" w:author="Harris, Jenine" w:date="2022-07-03T12:24:00Z">
        <w:r w:rsidRPr="009101D1" w:rsidDel="003F22F2">
          <w:rPr>
            <w:lang w:val="en-US"/>
          </w:rPr>
          <w:delText xml:space="preserve"> w</w:delText>
        </w:r>
        <w:r w:rsidDel="003F22F2">
          <w:rPr>
            <w:lang w:val="en-US"/>
          </w:rPr>
          <w:delText>as</w:delText>
        </w:r>
        <w:r w:rsidRPr="009101D1" w:rsidDel="003F22F2">
          <w:rPr>
            <w:lang w:val="en-US"/>
          </w:rPr>
          <w:delText xml:space="preserve"> utilized</w:delText>
        </w:r>
      </w:del>
      <w:r w:rsidRPr="009101D1">
        <w:rPr>
          <w:lang w:val="en-US"/>
        </w:rPr>
        <w:t xml:space="preserve">. The </w:t>
      </w:r>
      <w:del w:id="113" w:author="Harris, Jenine" w:date="2022-07-03T12:24:00Z">
        <w:r w:rsidRPr="009101D1" w:rsidDel="003F22F2">
          <w:rPr>
            <w:lang w:val="en-US"/>
          </w:rPr>
          <w:delText xml:space="preserve">information contained in the </w:delText>
        </w:r>
      </w:del>
      <w:r w:rsidRPr="009101D1">
        <w:rPr>
          <w:lang w:val="en-US"/>
        </w:rPr>
        <w:t xml:space="preserve">child recode data set includes information on the child, the mother’s pregnancy with the index child, postnatal care, as well as immunization, and health indices. Other maternal information such as gender norms and demographic information </w:t>
      </w:r>
      <w:del w:id="114" w:author="Harris, Jenine" w:date="2022-07-03T12:24:00Z">
        <w:r w:rsidRPr="009101D1" w:rsidDel="003F22F2">
          <w:rPr>
            <w:lang w:val="en-US"/>
          </w:rPr>
          <w:delText xml:space="preserve">is </w:delText>
        </w:r>
      </w:del>
      <w:del w:id="115" w:author="Harris, Jenine" w:date="2022-07-03T12:26:00Z">
        <w:r w:rsidRPr="009101D1" w:rsidDel="00243B36">
          <w:rPr>
            <w:lang w:val="en-US"/>
          </w:rPr>
          <w:delText xml:space="preserve">also collected </w:delText>
        </w:r>
      </w:del>
      <w:r w:rsidRPr="009101D1">
        <w:rPr>
          <w:lang w:val="en-US"/>
        </w:rPr>
        <w:t xml:space="preserve">and anthropometric measures for each child are </w:t>
      </w:r>
      <w:del w:id="116" w:author="Harris, Jenine" w:date="2022-07-03T12:26:00Z">
        <w:r w:rsidRPr="009101D1" w:rsidDel="00243B36">
          <w:rPr>
            <w:lang w:val="en-US"/>
          </w:rPr>
          <w:delText>recorded</w:delText>
        </w:r>
      </w:del>
      <w:ins w:id="117" w:author="Harris, Jenine" w:date="2022-07-03T12:26:00Z">
        <w:r w:rsidR="00243B36">
          <w:rPr>
            <w:lang w:val="en-US"/>
          </w:rPr>
          <w:t>also included</w:t>
        </w:r>
      </w:ins>
      <w:r w:rsidRPr="009101D1">
        <w:rPr>
          <w:lang w:val="en-US"/>
        </w:rPr>
        <w:t>.</w:t>
      </w:r>
      <w:r w:rsidR="00EF2269">
        <w:rPr>
          <w:lang w:val="en-US"/>
        </w:rPr>
        <w:t xml:space="preserve"> </w:t>
      </w:r>
      <w:del w:id="118" w:author="Harris, Jenine" w:date="2022-07-03T12:25:00Z">
        <w:r w:rsidR="00EF2269" w:rsidRPr="00EF2269" w:rsidDel="003F22F2">
          <w:rPr>
            <w:lang w:val="en-US"/>
          </w:rPr>
          <w:delText xml:space="preserve">33,924 </w:delText>
        </w:r>
      </w:del>
      <w:ins w:id="119" w:author="Harris, Jenine" w:date="2022-07-03T12:26:00Z">
        <w:r w:rsidR="00243B36">
          <w:rPr>
            <w:lang w:val="en-US"/>
          </w:rPr>
          <w:t>C</w:t>
        </w:r>
      </w:ins>
      <w:del w:id="120" w:author="Harris, Jenine" w:date="2022-07-03T12:26:00Z">
        <w:r w:rsidR="00EF2269" w:rsidRPr="00EF2269" w:rsidDel="00243B36">
          <w:rPr>
            <w:lang w:val="en-US"/>
          </w:rPr>
          <w:delText>c</w:delText>
        </w:r>
      </w:del>
      <w:r w:rsidR="00EF2269" w:rsidRPr="00EF2269">
        <w:rPr>
          <w:lang w:val="en-US"/>
        </w:rPr>
        <w:t>hildren between 0</w:t>
      </w:r>
      <w:del w:id="121" w:author="Harris, Jenine" w:date="2022-07-03T12:25:00Z">
        <w:r w:rsidR="00EF2269" w:rsidRPr="00EF2269" w:rsidDel="003F22F2">
          <w:rPr>
            <w:lang w:val="en-US"/>
          </w:rPr>
          <w:delText>-</w:delText>
        </w:r>
      </w:del>
      <w:r w:rsidR="00EF2269" w:rsidRPr="00EF2269">
        <w:rPr>
          <w:lang w:val="en-US"/>
        </w:rPr>
        <w:t xml:space="preserve"> and 59 months </w:t>
      </w:r>
      <w:del w:id="122" w:author="Harris, Jenine" w:date="2022-07-03T12:26:00Z">
        <w:r w:rsidR="00EF2269" w:rsidDel="00243B36">
          <w:rPr>
            <w:lang w:val="en-US"/>
          </w:rPr>
          <w:delText>were identifie</w:delText>
        </w:r>
        <w:r w:rsidR="00EF2269" w:rsidRPr="00EF2269" w:rsidDel="00243B36">
          <w:rPr>
            <w:lang w:val="en-US"/>
          </w:rPr>
          <w:delText>d in the dataset. This population was</w:delText>
        </w:r>
      </w:del>
      <w:ins w:id="123" w:author="Harris, Jenine" w:date="2022-07-03T12:26:00Z">
        <w:r w:rsidR="00243B36">
          <w:rPr>
            <w:lang w:val="en-US"/>
          </w:rPr>
          <w:t>were</w:t>
        </w:r>
      </w:ins>
      <w:r w:rsidR="00EF2269" w:rsidRPr="00EF2269">
        <w:rPr>
          <w:lang w:val="en-US"/>
        </w:rPr>
        <w:t xml:space="preserve"> chosen because they are most at risk of undernutrition and its attendant consequences. Children who were dead at the time of the survey were excluded (n = 3211)</w:t>
      </w:r>
      <w:ins w:id="124" w:author="Harris, Jenine" w:date="2022-07-03T12:25:00Z">
        <w:r w:rsidR="003F22F2">
          <w:rPr>
            <w:lang w:val="en-US"/>
          </w:rPr>
          <w:t xml:space="preserve"> </w:t>
        </w:r>
      </w:ins>
      <w:del w:id="125" w:author="Harris, Jenine" w:date="2022-07-03T12:25:00Z">
        <w:r w:rsidR="00EF2269" w:rsidRPr="00EF2269" w:rsidDel="003F22F2">
          <w:rPr>
            <w:lang w:val="en-US"/>
          </w:rPr>
          <w:delText>. There was also the exclusion of all</w:delText>
        </w:r>
      </w:del>
      <w:ins w:id="126" w:author="Harris, Jenine" w:date="2022-07-03T12:25:00Z">
        <w:r w:rsidR="003F22F2">
          <w:rPr>
            <w:lang w:val="en-US"/>
          </w:rPr>
          <w:t>as were</w:t>
        </w:r>
      </w:ins>
      <w:r w:rsidR="00EF2269" w:rsidRPr="00EF2269">
        <w:rPr>
          <w:lang w:val="en-US"/>
        </w:rPr>
        <w:t xml:space="preserve"> children with missing data </w:t>
      </w:r>
      <w:r w:rsidR="00EF2269">
        <w:rPr>
          <w:lang w:val="en-US"/>
        </w:rPr>
        <w:t>o</w:t>
      </w:r>
      <w:r w:rsidR="00EF2269" w:rsidRPr="00EF2269">
        <w:rPr>
          <w:lang w:val="en-US"/>
        </w:rPr>
        <w:t xml:space="preserve">n </w:t>
      </w:r>
      <w:r w:rsidR="00E92CE1">
        <w:rPr>
          <w:lang w:val="en-US"/>
        </w:rPr>
        <w:t>the</w:t>
      </w:r>
      <w:r w:rsidR="00EF2269" w:rsidRPr="00EF2269">
        <w:rPr>
          <w:lang w:val="en-US"/>
        </w:rPr>
        <w:t xml:space="preserve"> variables of interest (weight for age, height for age, weight for height, child’s age in months, sex of the child, mother’s education, mother’s employment, household wealth index, place of residence; n= 19243). The final analytic sample size w</w:t>
      </w:r>
      <w:r w:rsidR="00EF2269">
        <w:rPr>
          <w:lang w:val="en-US"/>
        </w:rPr>
        <w:t>as</w:t>
      </w:r>
      <w:r w:rsidR="00EF2269" w:rsidRPr="00EF2269">
        <w:rPr>
          <w:lang w:val="en-US"/>
        </w:rPr>
        <w:t xml:space="preserve"> 11,470</w:t>
      </w:r>
      <w:r w:rsidR="00747BD4">
        <w:rPr>
          <w:lang w:val="en-US"/>
        </w:rPr>
        <w:t>.</w:t>
      </w:r>
    </w:p>
    <w:p w14:paraId="544F3814" w14:textId="55366F56" w:rsidR="00BB5BAD" w:rsidRDefault="00BB5BAD" w:rsidP="003953F3">
      <w:pPr>
        <w:pStyle w:val="Yeti"/>
        <w:tabs>
          <w:tab w:val="right" w:leader="dot" w:pos="9639"/>
        </w:tabs>
        <w:rPr>
          <w:lang w:val="en-US"/>
        </w:rPr>
        <w:pPrChange w:id="127" w:author="Harris, Jenine" w:date="2022-07-03T12:35:00Z">
          <w:pPr>
            <w:pStyle w:val="Yeti"/>
            <w:tabs>
              <w:tab w:val="right" w:leader="dot" w:pos="9639"/>
            </w:tabs>
            <w:jc w:val="both"/>
          </w:pPr>
        </w:pPrChange>
      </w:pPr>
    </w:p>
    <w:p w14:paraId="7E27457B" w14:textId="77777777" w:rsidR="00DB162F" w:rsidRPr="00027245" w:rsidRDefault="00DB162F" w:rsidP="00027245">
      <w:pPr>
        <w:spacing w:before="0"/>
        <w:jc w:val="left"/>
        <w:rPr>
          <w:rFonts w:ascii="Georgia" w:hAnsi="Georgia"/>
          <w:b/>
          <w:sz w:val="24"/>
          <w:rPrChange w:id="128" w:author="Harris, Jenine" w:date="2022-07-03T13:36:00Z">
            <w:rPr/>
          </w:rPrChange>
        </w:rPr>
        <w:pPrChange w:id="129" w:author="Harris, Jenine" w:date="2022-07-03T13:36:00Z">
          <w:pPr>
            <w:pStyle w:val="ListParagraph"/>
            <w:numPr>
              <w:numId w:val="1"/>
            </w:numPr>
            <w:spacing w:before="0"/>
            <w:ind w:left="284" w:hanging="284"/>
          </w:pPr>
        </w:pPrChange>
      </w:pPr>
      <w:r w:rsidRPr="00027245">
        <w:rPr>
          <w:rFonts w:ascii="Georgia" w:hAnsi="Georgia"/>
          <w:b/>
          <w:sz w:val="24"/>
          <w:rPrChange w:id="130" w:author="Harris, Jenine" w:date="2022-07-03T13:36:00Z">
            <w:rPr/>
          </w:rPrChange>
        </w:rPr>
        <w:t>Study Variables</w:t>
      </w:r>
    </w:p>
    <w:p w14:paraId="43A1874E" w14:textId="34099917" w:rsidR="00312E41" w:rsidRDefault="00EF2269" w:rsidP="003953F3">
      <w:pPr>
        <w:pStyle w:val="Yeti"/>
        <w:spacing w:line="276" w:lineRule="auto"/>
        <w:rPr>
          <w:lang w:val="en-ID"/>
        </w:rPr>
      </w:pPr>
      <w:r>
        <w:rPr>
          <w:lang w:val="en-ID"/>
        </w:rPr>
        <w:t>The</w:t>
      </w:r>
      <w:r w:rsidRPr="00EF2269">
        <w:rPr>
          <w:lang w:val="en-ID"/>
        </w:rPr>
        <w:t xml:space="preserve"> outcome variables are weight for</w:t>
      </w:r>
      <w:ins w:id="131" w:author="Harris, Jenine" w:date="2022-07-03T12:27:00Z">
        <w:r w:rsidR="00243B36">
          <w:rPr>
            <w:lang w:val="en-ID"/>
          </w:rPr>
          <w:t xml:space="preserve"> age</w:t>
        </w:r>
      </w:ins>
      <w:r w:rsidRPr="00EF2269">
        <w:rPr>
          <w:lang w:val="en-ID"/>
        </w:rPr>
        <w:t xml:space="preserve">, height for age, and weight for height. </w:t>
      </w:r>
      <w:r>
        <w:rPr>
          <w:lang w:val="en-ID"/>
        </w:rPr>
        <w:t>P</w:t>
      </w:r>
      <w:r w:rsidRPr="00EF2269">
        <w:rPr>
          <w:lang w:val="en-ID"/>
        </w:rPr>
        <w:t>redictor variables includ</w:t>
      </w:r>
      <w:r w:rsidR="00304487">
        <w:rPr>
          <w:lang w:val="en-ID"/>
        </w:rPr>
        <w:t xml:space="preserve">e </w:t>
      </w:r>
      <w:r w:rsidR="00747BD4">
        <w:rPr>
          <w:lang w:val="en-ID"/>
        </w:rPr>
        <w:t xml:space="preserve">the </w:t>
      </w:r>
      <w:r w:rsidR="00304487">
        <w:rPr>
          <w:lang w:val="en-ID"/>
        </w:rPr>
        <w:t>m</w:t>
      </w:r>
      <w:r w:rsidRPr="00EF2269">
        <w:rPr>
          <w:lang w:val="en-ID"/>
        </w:rPr>
        <w:t>other’s education</w:t>
      </w:r>
      <w:r w:rsidR="00304487">
        <w:rPr>
          <w:lang w:val="en-ID"/>
        </w:rPr>
        <w:t>, m</w:t>
      </w:r>
      <w:r w:rsidRPr="00EF2269">
        <w:rPr>
          <w:lang w:val="en-ID"/>
        </w:rPr>
        <w:t>other’s employment status</w:t>
      </w:r>
      <w:r w:rsidR="00304487">
        <w:rPr>
          <w:lang w:val="en-ID"/>
        </w:rPr>
        <w:t>,</w:t>
      </w:r>
      <w:r w:rsidRPr="00EF2269">
        <w:rPr>
          <w:lang w:val="en-ID"/>
        </w:rPr>
        <w:t xml:space="preserve"> </w:t>
      </w:r>
      <w:r w:rsidR="00304487">
        <w:rPr>
          <w:lang w:val="en-ID"/>
        </w:rPr>
        <w:t>w</w:t>
      </w:r>
      <w:r w:rsidRPr="00EF2269">
        <w:rPr>
          <w:lang w:val="en-ID"/>
        </w:rPr>
        <w:t>ealth index</w:t>
      </w:r>
      <w:r w:rsidR="00304487">
        <w:rPr>
          <w:lang w:val="en-ID"/>
        </w:rPr>
        <w:t>, and r</w:t>
      </w:r>
      <w:r w:rsidRPr="00EF2269">
        <w:rPr>
          <w:lang w:val="en-ID"/>
        </w:rPr>
        <w:t>esidence</w:t>
      </w:r>
      <w:r w:rsidR="00304487">
        <w:rPr>
          <w:lang w:val="en-ID"/>
        </w:rPr>
        <w:t xml:space="preserve">. </w:t>
      </w:r>
      <w:r w:rsidRPr="00EF2269">
        <w:rPr>
          <w:lang w:val="en-ID"/>
        </w:rPr>
        <w:t xml:space="preserve">The confounders adjusted for </w:t>
      </w:r>
      <w:r>
        <w:rPr>
          <w:lang w:val="en-ID"/>
        </w:rPr>
        <w:t>we</w:t>
      </w:r>
      <w:r w:rsidRPr="00EF2269">
        <w:rPr>
          <w:lang w:val="en-ID"/>
        </w:rPr>
        <w:t>re the age and sex of the child.</w:t>
      </w:r>
    </w:p>
    <w:p w14:paraId="375CE427" w14:textId="28B94A1B" w:rsidR="00747BD4" w:rsidDel="00027245" w:rsidRDefault="00027245" w:rsidP="003953F3">
      <w:pPr>
        <w:pStyle w:val="Yeti"/>
        <w:rPr>
          <w:del w:id="132" w:author="Harris, Jenine" w:date="2022-07-03T13:36:00Z"/>
          <w:lang w:val="en-ID"/>
        </w:rPr>
      </w:pPr>
      <w:ins w:id="133" w:author="Harris, Jenine" w:date="2022-07-03T13:36:00Z">
        <w:r>
          <w:rPr>
            <w:b/>
          </w:rPr>
          <w:tab/>
        </w:r>
      </w:ins>
    </w:p>
    <w:p w14:paraId="1E4DF5F6" w14:textId="1F9073D4" w:rsidR="00DB162F" w:rsidRPr="00027245" w:rsidDel="00027245" w:rsidRDefault="008013F5" w:rsidP="00027245">
      <w:pPr>
        <w:spacing w:before="0"/>
        <w:jc w:val="left"/>
        <w:rPr>
          <w:del w:id="134" w:author="Harris, Jenine" w:date="2022-07-03T13:36:00Z"/>
          <w:rFonts w:ascii="Georgia" w:hAnsi="Georgia"/>
          <w:b/>
          <w:sz w:val="24"/>
          <w:rPrChange w:id="135" w:author="Harris, Jenine" w:date="2022-07-03T13:36:00Z">
            <w:rPr>
              <w:del w:id="136" w:author="Harris, Jenine" w:date="2022-07-03T13:36:00Z"/>
            </w:rPr>
          </w:rPrChange>
        </w:rPr>
        <w:pPrChange w:id="137" w:author="Harris, Jenine" w:date="2022-07-03T13:36:00Z">
          <w:pPr>
            <w:pStyle w:val="ListParagraph"/>
            <w:numPr>
              <w:numId w:val="1"/>
            </w:numPr>
            <w:spacing w:before="0"/>
            <w:ind w:left="284" w:hanging="284"/>
          </w:pPr>
        </w:pPrChange>
      </w:pPr>
      <w:del w:id="138" w:author="Harris, Jenine" w:date="2022-07-03T13:36:00Z">
        <w:r w:rsidRPr="00027245" w:rsidDel="00027245">
          <w:rPr>
            <w:rFonts w:ascii="Georgia" w:hAnsi="Georgia"/>
            <w:b/>
            <w:sz w:val="24"/>
            <w:rPrChange w:id="139" w:author="Harris, Jenine" w:date="2022-07-03T13:36:00Z">
              <w:rPr/>
            </w:rPrChange>
          </w:rPr>
          <w:delText xml:space="preserve">Operational </w:delText>
        </w:r>
        <w:r w:rsidR="00DB162F" w:rsidRPr="00027245" w:rsidDel="00027245">
          <w:rPr>
            <w:rFonts w:ascii="Georgia" w:hAnsi="Georgia"/>
            <w:b/>
            <w:sz w:val="24"/>
            <w:rPrChange w:id="140" w:author="Harris, Jenine" w:date="2022-07-03T13:36:00Z">
              <w:rPr/>
            </w:rPrChange>
          </w:rPr>
          <w:delText>Definition of Variables</w:delText>
        </w:r>
      </w:del>
    </w:p>
    <w:p w14:paraId="777BB09E" w14:textId="27FB24D8" w:rsidR="00304487" w:rsidRPr="00EF2269" w:rsidRDefault="00304487" w:rsidP="003953F3">
      <w:pPr>
        <w:pStyle w:val="Yeti"/>
        <w:spacing w:line="276" w:lineRule="auto"/>
        <w:rPr>
          <w:lang w:val="en-ID"/>
        </w:rPr>
      </w:pPr>
      <w:r>
        <w:rPr>
          <w:lang w:val="en-ID"/>
        </w:rPr>
        <w:t>The</w:t>
      </w:r>
      <w:r w:rsidRPr="00EF2269">
        <w:rPr>
          <w:lang w:val="en-ID"/>
        </w:rPr>
        <w:t xml:space="preserve"> outcome variables are weight for age dichotomized into underweight and not underweight</w:t>
      </w:r>
      <w:del w:id="141" w:author="Harris, Jenine" w:date="2022-07-03T12:28:00Z">
        <w:r w:rsidRPr="00EF2269" w:rsidDel="00243B36">
          <w:rPr>
            <w:lang w:val="en-ID"/>
          </w:rPr>
          <w:delText xml:space="preserve"> for z-scores &lt;-2 S.D and &gt; -2 S.D respectively</w:delText>
        </w:r>
      </w:del>
      <w:r w:rsidRPr="00EF2269">
        <w:rPr>
          <w:lang w:val="en-ID"/>
        </w:rPr>
        <w:t>, height for age dichotomized into stunted and not stunted</w:t>
      </w:r>
      <w:del w:id="142" w:author="Harris, Jenine" w:date="2022-07-03T12:28:00Z">
        <w:r w:rsidRPr="00EF2269" w:rsidDel="00243B36">
          <w:rPr>
            <w:lang w:val="en-ID"/>
          </w:rPr>
          <w:delText xml:space="preserve"> for z-scores &lt;-2 S.D and &gt; -2 S.D respectively</w:delText>
        </w:r>
      </w:del>
      <w:r w:rsidRPr="00EF2269">
        <w:rPr>
          <w:lang w:val="en-ID"/>
        </w:rPr>
        <w:t>, and weight for height dichotomized into wasted and not wasted</w:t>
      </w:r>
      <w:del w:id="143" w:author="Harris, Jenine" w:date="2022-07-03T12:28:00Z">
        <w:r w:rsidRPr="00EF2269" w:rsidDel="00243B36">
          <w:rPr>
            <w:lang w:val="en-ID"/>
          </w:rPr>
          <w:delText xml:space="preserve"> for z-scores &lt;-2 S.D and &gt; -2 S.D respectively</w:delText>
        </w:r>
      </w:del>
      <w:r w:rsidRPr="00EF2269">
        <w:rPr>
          <w:lang w:val="en-ID"/>
        </w:rPr>
        <w:t xml:space="preserve">. </w:t>
      </w:r>
      <w:ins w:id="144" w:author="Harris, Jenine" w:date="2022-07-03T12:30:00Z">
        <w:r w:rsidR="00243B36">
          <w:rPr>
            <w:lang w:val="en-ID"/>
          </w:rPr>
          <w:t>The variables were dichotomized using z-scores, which measure the number of standard deviations above or below the mean</w:t>
        </w:r>
      </w:ins>
      <w:ins w:id="145" w:author="Harris, Jenine" w:date="2022-07-03T12:31:00Z">
        <w:r w:rsidR="00243B36">
          <w:rPr>
            <w:lang w:val="en-ID"/>
          </w:rPr>
          <w:t xml:space="preserve">. Those children whose z-scores put them 2 or more standard deviations below the mean for age were classified as underweight, stunted, or </w:t>
        </w:r>
        <w:commentRangeStart w:id="146"/>
        <w:r w:rsidR="00243B36">
          <w:rPr>
            <w:lang w:val="en-ID"/>
          </w:rPr>
          <w:t>wasted</w:t>
        </w:r>
      </w:ins>
      <w:commentRangeEnd w:id="146"/>
      <w:ins w:id="147" w:author="Harris, Jenine" w:date="2022-07-03T12:32:00Z">
        <w:r w:rsidR="003953F3">
          <w:rPr>
            <w:rStyle w:val="CommentReference"/>
            <w:rFonts w:asciiTheme="minorHAnsi" w:eastAsiaTheme="minorHAnsi" w:hAnsiTheme="minorHAnsi" w:cstheme="minorBidi"/>
            <w:lang w:val="en-ID" w:eastAsia="en-US"/>
          </w:rPr>
          <w:commentReference w:id="146"/>
        </w:r>
      </w:ins>
      <w:ins w:id="148" w:author="Harris, Jenine" w:date="2022-07-03T12:31:00Z">
        <w:r w:rsidR="00243B36">
          <w:rPr>
            <w:lang w:val="en-ID"/>
          </w:rPr>
          <w:t xml:space="preserve">. </w:t>
        </w:r>
      </w:ins>
      <w:r>
        <w:rPr>
          <w:lang w:val="en-ID"/>
        </w:rPr>
        <w:t>P</w:t>
      </w:r>
      <w:r w:rsidRPr="00EF2269">
        <w:rPr>
          <w:lang w:val="en-ID"/>
        </w:rPr>
        <w:t>redictor variables are measures of maternal social deprivation which include: 1) Mother’s education operationalized as “mother’s highest education level” = No education, primary, secondary, or higher;</w:t>
      </w:r>
    </w:p>
    <w:p w14:paraId="5F339907" w14:textId="77777777" w:rsidR="00304487" w:rsidRDefault="00304487" w:rsidP="003953F3">
      <w:pPr>
        <w:pStyle w:val="Yeti"/>
        <w:spacing w:line="276" w:lineRule="auto"/>
        <w:rPr>
          <w:lang w:val="en-ID"/>
        </w:rPr>
        <w:pPrChange w:id="149" w:author="Harris, Jenine" w:date="2022-07-03T12:35:00Z">
          <w:pPr>
            <w:pStyle w:val="Yeti"/>
            <w:spacing w:line="276" w:lineRule="auto"/>
            <w:jc w:val="both"/>
          </w:pPr>
        </w:pPrChange>
      </w:pPr>
      <w:r w:rsidRPr="00EF2269">
        <w:rPr>
          <w:lang w:val="en-ID"/>
        </w:rPr>
        <w:t xml:space="preserve">2) Mother’s employment status operationalized as “respondent worked in the last 12 months?”= No, In the past year, currently working, and have a job but on leave in the past 7 days. This was recoded as ‘Not employed’ for those who answered ‘No’ or ‘In the past </w:t>
      </w:r>
      <w:r w:rsidRPr="00EF2269">
        <w:rPr>
          <w:lang w:val="en-ID"/>
        </w:rPr>
        <w:lastRenderedPageBreak/>
        <w:t xml:space="preserve">year’ and as ‘Employed’ for those mothers who responded either ‘currently working’ or ‘have a job but on leave in the past 7 days; 3) Wealth index = poorest, poorer, middle, richer, and richest; 4) Residence (rural or urban residence). The confounders adjusted for </w:t>
      </w:r>
      <w:r>
        <w:rPr>
          <w:lang w:val="en-ID"/>
        </w:rPr>
        <w:t>we</w:t>
      </w:r>
      <w:r w:rsidRPr="00EF2269">
        <w:rPr>
          <w:lang w:val="en-ID"/>
        </w:rPr>
        <w:t>re the age and sex of the child.</w:t>
      </w:r>
    </w:p>
    <w:p w14:paraId="2FE19CA2" w14:textId="5B236237" w:rsidR="008013F5" w:rsidRDefault="008013F5" w:rsidP="003953F3">
      <w:pPr>
        <w:pStyle w:val="Yeti"/>
        <w:rPr>
          <w:lang w:val="en-ID"/>
        </w:rPr>
        <w:pPrChange w:id="150" w:author="Harris, Jenine" w:date="2022-07-03T12:35:00Z">
          <w:pPr>
            <w:pStyle w:val="Yeti"/>
            <w:jc w:val="both"/>
          </w:pPr>
        </w:pPrChange>
      </w:pPr>
    </w:p>
    <w:p w14:paraId="78E6A663" w14:textId="64C6F1DA" w:rsidR="008823CC" w:rsidRDefault="008823CC" w:rsidP="003953F3">
      <w:pPr>
        <w:pStyle w:val="Yeti"/>
        <w:tabs>
          <w:tab w:val="right" w:leader="dot" w:pos="9639"/>
        </w:tabs>
        <w:rPr>
          <w:lang w:val="en-US"/>
        </w:rPr>
        <w:pPrChange w:id="151" w:author="Harris, Jenine" w:date="2022-07-03T12:35:00Z">
          <w:pPr>
            <w:pStyle w:val="Yeti"/>
            <w:tabs>
              <w:tab w:val="right" w:leader="dot" w:pos="9639"/>
            </w:tabs>
            <w:jc w:val="both"/>
          </w:pPr>
        </w:pPrChange>
      </w:pPr>
    </w:p>
    <w:p w14:paraId="3F392A03" w14:textId="77777777" w:rsidR="00FC706A" w:rsidDel="00027245" w:rsidRDefault="00FC706A" w:rsidP="003953F3">
      <w:pPr>
        <w:pStyle w:val="Yeti"/>
        <w:tabs>
          <w:tab w:val="right" w:leader="dot" w:pos="9639"/>
        </w:tabs>
        <w:rPr>
          <w:del w:id="152" w:author="Harris, Jenine" w:date="2022-07-03T13:36:00Z"/>
          <w:lang w:val="en-US"/>
        </w:rPr>
        <w:pPrChange w:id="153" w:author="Harris, Jenine" w:date="2022-07-03T12:35:00Z">
          <w:pPr>
            <w:pStyle w:val="Yeti"/>
            <w:tabs>
              <w:tab w:val="right" w:leader="dot" w:pos="9639"/>
            </w:tabs>
            <w:jc w:val="both"/>
          </w:pPr>
        </w:pPrChange>
      </w:pPr>
    </w:p>
    <w:p w14:paraId="2E1F3148" w14:textId="3939257E" w:rsidR="00744DC4" w:rsidRPr="00027245" w:rsidRDefault="00DB162F" w:rsidP="00027245">
      <w:pPr>
        <w:spacing w:before="0"/>
        <w:jc w:val="left"/>
        <w:rPr>
          <w:rFonts w:ascii="Georgia" w:hAnsi="Georgia"/>
          <w:b/>
          <w:sz w:val="24"/>
          <w:rPrChange w:id="154" w:author="Harris, Jenine" w:date="2022-07-03T13:36:00Z">
            <w:rPr/>
          </w:rPrChange>
        </w:rPr>
        <w:pPrChange w:id="155" w:author="Harris, Jenine" w:date="2022-07-03T13:36:00Z">
          <w:pPr>
            <w:pStyle w:val="ListParagraph"/>
            <w:numPr>
              <w:numId w:val="1"/>
            </w:numPr>
            <w:spacing w:before="0"/>
            <w:ind w:left="284" w:hanging="284"/>
          </w:pPr>
        </w:pPrChange>
      </w:pPr>
      <w:r w:rsidRPr="00027245">
        <w:rPr>
          <w:rFonts w:ascii="Georgia" w:hAnsi="Georgia"/>
          <w:b/>
          <w:sz w:val="24"/>
          <w:rPrChange w:id="156" w:author="Harris, Jenine" w:date="2022-07-03T13:36:00Z">
            <w:rPr/>
          </w:rPrChange>
        </w:rPr>
        <w:t>Study Instruments</w:t>
      </w:r>
    </w:p>
    <w:p w14:paraId="7DB26B5F" w14:textId="6AD507BF" w:rsidR="008013F5" w:rsidRDefault="00816BB7" w:rsidP="003953F3">
      <w:pPr>
        <w:pStyle w:val="Yeti"/>
        <w:spacing w:line="276" w:lineRule="auto"/>
        <w:rPr>
          <w:lang w:val="en-US"/>
        </w:rPr>
        <w:pPrChange w:id="157" w:author="Harris, Jenine" w:date="2022-07-03T12:35:00Z">
          <w:pPr>
            <w:pStyle w:val="Yeti"/>
            <w:spacing w:line="276" w:lineRule="auto"/>
            <w:jc w:val="both"/>
          </w:pPr>
        </w:pPrChange>
      </w:pPr>
      <w:r>
        <w:rPr>
          <w:lang w:val="en-US"/>
        </w:rPr>
        <w:t>Children’s height</w:t>
      </w:r>
      <w:r w:rsidR="0007498D">
        <w:rPr>
          <w:lang w:val="en-US"/>
        </w:rPr>
        <w:t>s were</w:t>
      </w:r>
      <w:r>
        <w:rPr>
          <w:lang w:val="en-US"/>
        </w:rPr>
        <w:t xml:space="preserve"> recorded using stadiometer</w:t>
      </w:r>
      <w:r w:rsidR="0007498D">
        <w:rPr>
          <w:lang w:val="en-US"/>
        </w:rPr>
        <w:t>s</w:t>
      </w:r>
      <w:r>
        <w:rPr>
          <w:lang w:val="en-US"/>
        </w:rPr>
        <w:t xml:space="preserve"> and </w:t>
      </w:r>
      <w:r w:rsidR="0007498D">
        <w:rPr>
          <w:lang w:val="en-US"/>
        </w:rPr>
        <w:t>their weights were measured using</w:t>
      </w:r>
      <w:r>
        <w:rPr>
          <w:lang w:val="en-US"/>
        </w:rPr>
        <w:t xml:space="preserve"> standard </w:t>
      </w:r>
      <w:r w:rsidR="0007498D">
        <w:rPr>
          <w:lang w:val="en-US"/>
        </w:rPr>
        <w:t xml:space="preserve">age-appropriate </w:t>
      </w:r>
      <w:r>
        <w:rPr>
          <w:lang w:val="en-US"/>
        </w:rPr>
        <w:t>weighing scale</w:t>
      </w:r>
      <w:r w:rsidR="0007498D">
        <w:rPr>
          <w:lang w:val="en-US"/>
        </w:rPr>
        <w:t>s</w:t>
      </w:r>
      <w:r>
        <w:rPr>
          <w:lang w:val="en-US"/>
        </w:rPr>
        <w:t xml:space="preserve"> respectively. </w:t>
      </w:r>
      <w:r w:rsidR="00A25AA6" w:rsidRPr="00A25AA6">
        <w:rPr>
          <w:lang w:val="en-US"/>
        </w:rPr>
        <w:t>The other variables were collected by questionnaire.</w:t>
      </w:r>
    </w:p>
    <w:p w14:paraId="74F46053" w14:textId="77777777" w:rsidR="00816BB7" w:rsidRPr="00A25AA6" w:rsidRDefault="00816BB7" w:rsidP="003953F3">
      <w:pPr>
        <w:pStyle w:val="Yeti"/>
        <w:spacing w:line="276" w:lineRule="auto"/>
        <w:rPr>
          <w:lang w:val="en-US"/>
        </w:rPr>
        <w:pPrChange w:id="158" w:author="Harris, Jenine" w:date="2022-07-03T12:35:00Z">
          <w:pPr>
            <w:pStyle w:val="Yeti"/>
            <w:spacing w:line="276" w:lineRule="auto"/>
            <w:jc w:val="both"/>
          </w:pPr>
        </w:pPrChange>
      </w:pPr>
    </w:p>
    <w:p w14:paraId="40CE2202" w14:textId="77777777" w:rsidR="00DB162F" w:rsidRPr="00027245" w:rsidRDefault="00DB162F" w:rsidP="00027245">
      <w:pPr>
        <w:spacing w:before="0" w:line="276" w:lineRule="auto"/>
        <w:jc w:val="left"/>
        <w:rPr>
          <w:rFonts w:ascii="Georgia" w:hAnsi="Georgia"/>
          <w:b/>
          <w:sz w:val="24"/>
          <w:rPrChange w:id="159" w:author="Harris, Jenine" w:date="2022-07-03T13:36:00Z">
            <w:rPr/>
          </w:rPrChange>
        </w:rPr>
        <w:pPrChange w:id="160" w:author="Harris, Jenine" w:date="2022-07-03T13:36:00Z">
          <w:pPr>
            <w:pStyle w:val="ListParagraph"/>
            <w:numPr>
              <w:numId w:val="1"/>
            </w:numPr>
            <w:spacing w:before="0" w:line="276" w:lineRule="auto"/>
            <w:ind w:left="284" w:hanging="284"/>
          </w:pPr>
        </w:pPrChange>
      </w:pPr>
      <w:r w:rsidRPr="00027245">
        <w:rPr>
          <w:rFonts w:ascii="Georgia" w:hAnsi="Georgia"/>
          <w:b/>
          <w:sz w:val="24"/>
          <w:rPrChange w:id="161" w:author="Harris, Jenine" w:date="2022-07-03T13:36:00Z">
            <w:rPr/>
          </w:rPrChange>
        </w:rPr>
        <w:t>Data analysis</w:t>
      </w:r>
    </w:p>
    <w:p w14:paraId="3EFB825D" w14:textId="74E9AB51" w:rsidR="008013F5" w:rsidRPr="00CB118F" w:rsidRDefault="00816BB7" w:rsidP="003953F3">
      <w:pPr>
        <w:pStyle w:val="Yeti"/>
        <w:spacing w:line="276" w:lineRule="auto"/>
        <w:rPr>
          <w:lang w:val="en-US"/>
        </w:rPr>
        <w:pPrChange w:id="162" w:author="Harris, Jenine" w:date="2022-07-03T12:35:00Z">
          <w:pPr>
            <w:pStyle w:val="Yeti"/>
            <w:spacing w:line="276" w:lineRule="auto"/>
            <w:jc w:val="both"/>
          </w:pPr>
        </w:pPrChange>
      </w:pPr>
      <w:r w:rsidRPr="00816BB7">
        <w:rPr>
          <w:lang w:val="en-US"/>
        </w:rPr>
        <w:t xml:space="preserve">Data analysis was conducted in R version 4.0.3. A detailed descriptive statistics table was provided examining the characteristics of the study population such as age, sex, urban/rural residence, mother’s education, mother’s employment status, and wealth index expressed as percentages. </w:t>
      </w:r>
      <w:ins w:id="163" w:author="Harris, Jenine" w:date="2022-07-03T12:34:00Z">
        <w:r w:rsidR="003953F3">
          <w:rPr>
            <w:lang w:val="en-US"/>
          </w:rPr>
          <w:t>We explored</w:t>
        </w:r>
      </w:ins>
      <w:del w:id="164" w:author="Harris, Jenine" w:date="2022-07-03T12:34:00Z">
        <w:r w:rsidRPr="00816BB7" w:rsidDel="003953F3">
          <w:rPr>
            <w:lang w:val="en-US"/>
          </w:rPr>
          <w:delText>The</w:delText>
        </w:r>
      </w:del>
      <w:r w:rsidRPr="00816BB7">
        <w:rPr>
          <w:lang w:val="en-US"/>
        </w:rPr>
        <w:t xml:space="preserve"> differences in these characteristics by region (North vs. South) </w:t>
      </w:r>
      <w:del w:id="165" w:author="Harris, Jenine" w:date="2022-07-03T12:34:00Z">
        <w:r w:rsidRPr="00816BB7" w:rsidDel="003953F3">
          <w:rPr>
            <w:lang w:val="en-US"/>
          </w:rPr>
          <w:delText xml:space="preserve">were </w:delText>
        </w:r>
      </w:del>
      <w:del w:id="166" w:author="Harris, Jenine" w:date="2022-07-03T12:33:00Z">
        <w:r w:rsidRPr="00816BB7" w:rsidDel="003953F3">
          <w:rPr>
            <w:lang w:val="en-US"/>
          </w:rPr>
          <w:delText xml:space="preserve">tested </w:delText>
        </w:r>
      </w:del>
      <w:r w:rsidRPr="00816BB7">
        <w:rPr>
          <w:lang w:val="en-US"/>
        </w:rPr>
        <w:t>using chi-square</w:t>
      </w:r>
      <w:ins w:id="167" w:author="Harris, Jenine" w:date="2022-07-03T12:33:00Z">
        <w:r w:rsidR="003953F3">
          <w:rPr>
            <w:lang w:val="en-US"/>
          </w:rPr>
          <w:t>d</w:t>
        </w:r>
      </w:ins>
      <w:r w:rsidRPr="00816BB7">
        <w:rPr>
          <w:lang w:val="en-US"/>
        </w:rPr>
        <w:t xml:space="preserve"> tests. </w:t>
      </w:r>
      <w:ins w:id="168" w:author="Harris, Jenine" w:date="2022-07-03T12:33:00Z">
        <w:r w:rsidR="003953F3">
          <w:rPr>
            <w:lang w:val="en-US"/>
          </w:rPr>
          <w:t>We used l</w:t>
        </w:r>
      </w:ins>
      <w:del w:id="169" w:author="Harris, Jenine" w:date="2022-07-03T12:33:00Z">
        <w:r w:rsidRPr="00816BB7" w:rsidDel="003953F3">
          <w:rPr>
            <w:lang w:val="en-US"/>
          </w:rPr>
          <w:delText>L</w:delText>
        </w:r>
      </w:del>
      <w:r w:rsidRPr="00816BB7">
        <w:rPr>
          <w:lang w:val="en-US"/>
        </w:rPr>
        <w:t xml:space="preserve">ogistic regression </w:t>
      </w:r>
      <w:del w:id="170" w:author="Harris, Jenine" w:date="2022-07-03T12:33:00Z">
        <w:r w:rsidRPr="00816BB7" w:rsidDel="003953F3">
          <w:rPr>
            <w:lang w:val="en-US"/>
          </w:rPr>
          <w:delText xml:space="preserve">models were performed </w:delText>
        </w:r>
      </w:del>
      <w:r w:rsidRPr="00816BB7">
        <w:rPr>
          <w:lang w:val="en-US"/>
        </w:rPr>
        <w:t xml:space="preserve">to compute odds ratios to examine the association between each index of undernutrition and geographical region adjusting for the age and sex of the child. A multivariate logistic model was then used to determine the association between maternal social deprivation factors and undernutrition. Another logistic regression model was used to examine the association between maternal social deprivation factors and undernutrition stratified by region. The possibility of effect modification by age and sex on indices of undernutrition was explored but no interaction was found for sex and was not reported in the results. </w:t>
      </w:r>
      <w:del w:id="171" w:author="Harris, Jenine" w:date="2022-07-03T12:34:00Z">
        <w:r w:rsidRPr="00816BB7" w:rsidDel="003953F3">
          <w:rPr>
            <w:lang w:val="en-US"/>
          </w:rPr>
          <w:delText>Odds ratios and their corresponding 95 % CI were reported. P values of &lt;0·05 were considered statistically significant.</w:delText>
        </w:r>
      </w:del>
    </w:p>
    <w:p w14:paraId="48CF82C3" w14:textId="71A860E2" w:rsidR="000510F6" w:rsidRPr="00816BB7" w:rsidRDefault="000510F6" w:rsidP="003953F3">
      <w:pPr>
        <w:pStyle w:val="Yeti"/>
        <w:tabs>
          <w:tab w:val="right" w:leader="dot" w:pos="9639"/>
        </w:tabs>
        <w:spacing w:line="276" w:lineRule="auto"/>
        <w:rPr>
          <w:lang w:val="en-US"/>
        </w:rPr>
        <w:pPrChange w:id="172" w:author="Harris, Jenine" w:date="2022-07-03T12:35:00Z">
          <w:pPr>
            <w:pStyle w:val="Yeti"/>
            <w:tabs>
              <w:tab w:val="right" w:leader="dot" w:pos="9639"/>
            </w:tabs>
            <w:spacing w:line="276" w:lineRule="auto"/>
            <w:jc w:val="both"/>
          </w:pPr>
        </w:pPrChange>
      </w:pPr>
    </w:p>
    <w:p w14:paraId="5BD85EE3" w14:textId="77777777" w:rsidR="000510F6" w:rsidRPr="00027245" w:rsidRDefault="000510F6" w:rsidP="00027245">
      <w:pPr>
        <w:spacing w:before="0" w:line="276" w:lineRule="auto"/>
        <w:jc w:val="left"/>
        <w:rPr>
          <w:rFonts w:ascii="Georgia" w:hAnsi="Georgia"/>
          <w:b/>
          <w:sz w:val="24"/>
          <w:rPrChange w:id="173" w:author="Harris, Jenine" w:date="2022-07-03T13:36:00Z">
            <w:rPr/>
          </w:rPrChange>
        </w:rPr>
        <w:pPrChange w:id="174" w:author="Harris, Jenine" w:date="2022-07-03T13:36:00Z">
          <w:pPr>
            <w:pStyle w:val="ListParagraph"/>
            <w:numPr>
              <w:numId w:val="1"/>
            </w:numPr>
            <w:spacing w:before="0" w:line="276" w:lineRule="auto"/>
            <w:ind w:left="284" w:hanging="284"/>
          </w:pPr>
        </w:pPrChange>
      </w:pPr>
      <w:r w:rsidRPr="00027245">
        <w:rPr>
          <w:rFonts w:ascii="Georgia" w:hAnsi="Georgia"/>
          <w:b/>
          <w:sz w:val="24"/>
          <w:rPrChange w:id="175" w:author="Harris, Jenine" w:date="2022-07-03T13:36:00Z">
            <w:rPr/>
          </w:rPrChange>
        </w:rPr>
        <w:t>Research Ethics</w:t>
      </w:r>
    </w:p>
    <w:p w14:paraId="47CFBB34" w14:textId="2B4EA061" w:rsidR="00811066" w:rsidRDefault="00811066" w:rsidP="003953F3">
      <w:pPr>
        <w:pStyle w:val="Yeti"/>
        <w:tabs>
          <w:tab w:val="right" w:leader="dot" w:pos="9639"/>
        </w:tabs>
        <w:spacing w:line="276" w:lineRule="auto"/>
        <w:rPr>
          <w:lang w:val="en-US"/>
        </w:rPr>
      </w:pPr>
      <w:r w:rsidRPr="00811066">
        <w:rPr>
          <w:lang w:val="en-US"/>
        </w:rPr>
        <w:t>The original study’s survey procedure and instruments</w:t>
      </w:r>
      <w:r>
        <w:rPr>
          <w:lang w:val="en-US"/>
        </w:rPr>
        <w:t xml:space="preserve"> </w:t>
      </w:r>
      <w:r w:rsidRPr="00811066">
        <w:rPr>
          <w:lang w:val="en-US"/>
        </w:rPr>
        <w:t>used in data collection received</w:t>
      </w:r>
      <w:r>
        <w:rPr>
          <w:lang w:val="en-US"/>
        </w:rPr>
        <w:t xml:space="preserve"> </w:t>
      </w:r>
      <w:r w:rsidRPr="00811066">
        <w:rPr>
          <w:lang w:val="en-US"/>
        </w:rPr>
        <w:t>ethical approval from</w:t>
      </w:r>
      <w:r>
        <w:rPr>
          <w:lang w:val="en-US"/>
        </w:rPr>
        <w:t xml:space="preserve"> </w:t>
      </w:r>
      <w:r w:rsidRPr="00811066">
        <w:rPr>
          <w:lang w:val="en-US"/>
        </w:rPr>
        <w:t>the National Ethics Committee of the Federal Ministry of</w:t>
      </w:r>
      <w:r>
        <w:rPr>
          <w:lang w:val="en-US"/>
        </w:rPr>
        <w:t xml:space="preserve"> </w:t>
      </w:r>
      <w:r w:rsidRPr="00811066">
        <w:rPr>
          <w:lang w:val="en-US"/>
        </w:rPr>
        <w:t>Health of Nigeria and the Ethics Committee of the</w:t>
      </w:r>
      <w:r>
        <w:rPr>
          <w:lang w:val="en-US"/>
        </w:rPr>
        <w:t xml:space="preserve"> </w:t>
      </w:r>
      <w:r w:rsidRPr="00811066">
        <w:rPr>
          <w:lang w:val="en-US"/>
        </w:rPr>
        <w:t>Opinion Research Corporation Macro</w:t>
      </w:r>
      <w:r>
        <w:rPr>
          <w:lang w:val="en-US"/>
        </w:rPr>
        <w:t xml:space="preserve"> </w:t>
      </w:r>
      <w:r w:rsidRPr="00811066">
        <w:rPr>
          <w:lang w:val="en-US"/>
        </w:rPr>
        <w:t>International, Inc.</w:t>
      </w:r>
      <w:r>
        <w:rPr>
          <w:lang w:val="en-US"/>
        </w:rPr>
        <w:t xml:space="preserve"> </w:t>
      </w:r>
      <w:r w:rsidRPr="00811066">
        <w:rPr>
          <w:lang w:val="en-US"/>
        </w:rPr>
        <w:t>(ORC Macro Inc., Calverton, MD, USA).</w:t>
      </w:r>
    </w:p>
    <w:p w14:paraId="1312C619" w14:textId="77777777" w:rsidR="008823CC" w:rsidRPr="00137560" w:rsidRDefault="008823CC" w:rsidP="003953F3">
      <w:pPr>
        <w:spacing w:before="0"/>
        <w:jc w:val="left"/>
        <w:rPr>
          <w:rFonts w:ascii="Georgia" w:hAnsi="Georgia"/>
          <w:sz w:val="24"/>
        </w:rPr>
        <w:pPrChange w:id="176" w:author="Harris, Jenine" w:date="2022-07-03T12:35:00Z">
          <w:pPr>
            <w:spacing w:before="0"/>
          </w:pPr>
        </w:pPrChange>
      </w:pPr>
    </w:p>
    <w:p w14:paraId="52467011" w14:textId="77777777" w:rsidR="00DB162F" w:rsidRDefault="00DB162F" w:rsidP="003953F3">
      <w:pPr>
        <w:spacing w:before="0" w:line="276" w:lineRule="auto"/>
        <w:jc w:val="left"/>
        <w:rPr>
          <w:rFonts w:ascii="Georgia" w:hAnsi="Georgia"/>
          <w:b/>
          <w:sz w:val="24"/>
        </w:rPr>
        <w:pPrChange w:id="177" w:author="Harris, Jenine" w:date="2022-07-03T12:35:00Z">
          <w:pPr>
            <w:spacing w:before="0" w:line="276" w:lineRule="auto"/>
          </w:pPr>
        </w:pPrChange>
      </w:pPr>
      <w:r>
        <w:rPr>
          <w:rFonts w:ascii="Georgia" w:hAnsi="Georgia"/>
          <w:b/>
          <w:sz w:val="24"/>
        </w:rPr>
        <w:t>RESULTS</w:t>
      </w:r>
    </w:p>
    <w:p w14:paraId="734624D9" w14:textId="17954BF2" w:rsidR="00972F73" w:rsidDel="00027245" w:rsidRDefault="00972F73" w:rsidP="003953F3">
      <w:pPr>
        <w:pStyle w:val="Yeti"/>
        <w:spacing w:line="276" w:lineRule="auto"/>
        <w:rPr>
          <w:del w:id="178" w:author="Harris, Jenine" w:date="2022-07-03T13:36:00Z"/>
          <w:b/>
          <w:lang w:val="en-US"/>
        </w:rPr>
      </w:pPr>
      <w:del w:id="179" w:author="Harris, Jenine" w:date="2022-07-03T13:36:00Z">
        <w:r w:rsidRPr="00972F73" w:rsidDel="00027245">
          <w:rPr>
            <w:b/>
            <w:lang w:val="en-US"/>
          </w:rPr>
          <w:delText>Sample Characteristics</w:delText>
        </w:r>
      </w:del>
    </w:p>
    <w:p w14:paraId="558F4B38" w14:textId="77777777" w:rsidR="00027245" w:rsidRPr="00972F73" w:rsidRDefault="00027245" w:rsidP="00027245">
      <w:pPr>
        <w:pStyle w:val="Yeti"/>
        <w:spacing w:line="276" w:lineRule="auto"/>
        <w:ind w:left="284"/>
        <w:rPr>
          <w:ins w:id="180" w:author="Harris, Jenine" w:date="2022-07-03T13:37:00Z"/>
          <w:b/>
          <w:lang w:val="en-US"/>
        </w:rPr>
        <w:pPrChange w:id="181" w:author="Harris, Jenine" w:date="2022-07-03T13:37:00Z">
          <w:pPr>
            <w:pStyle w:val="Yeti"/>
            <w:numPr>
              <w:numId w:val="5"/>
            </w:numPr>
            <w:spacing w:line="276" w:lineRule="auto"/>
            <w:ind w:left="284" w:hanging="284"/>
            <w:jc w:val="both"/>
          </w:pPr>
        </w:pPrChange>
      </w:pPr>
    </w:p>
    <w:p w14:paraId="17B53EEA" w14:textId="50659BAB" w:rsidR="00811066" w:rsidRDefault="00811066" w:rsidP="003953F3">
      <w:pPr>
        <w:pStyle w:val="Yeti"/>
        <w:spacing w:line="276" w:lineRule="auto"/>
        <w:rPr>
          <w:lang w:val="en-US"/>
        </w:rPr>
        <w:pPrChange w:id="182" w:author="Harris, Jenine" w:date="2022-07-03T12:35:00Z">
          <w:pPr>
            <w:pStyle w:val="Yeti"/>
            <w:spacing w:line="276" w:lineRule="auto"/>
            <w:jc w:val="both"/>
          </w:pPr>
        </w:pPrChange>
      </w:pPr>
      <w:r w:rsidRPr="00811066">
        <w:rPr>
          <w:lang w:val="en-US"/>
        </w:rPr>
        <w:t xml:space="preserve">The median age of children in the study was 28 months. Gender was distributed equally among the participants as 49.3% of the children were females while 50.7% were males. According to the region, 6855 (59.8%) of the children were in the North and 4615 (40.2%) were in the South. A larger number of participants resided in rural (61.1%) compared with urban areas (37·1 %). </w:t>
      </w:r>
      <w:del w:id="183" w:author="Harris, Jenine" w:date="2022-07-03T12:35:00Z">
        <w:r w:rsidRPr="00811066" w:rsidDel="003953F3">
          <w:rPr>
            <w:lang w:val="en-US"/>
          </w:rPr>
          <w:delText xml:space="preserve">Most </w:delText>
        </w:r>
      </w:del>
      <w:ins w:id="184" w:author="Harris, Jenine" w:date="2022-07-03T12:35:00Z">
        <w:r w:rsidR="003953F3">
          <w:rPr>
            <w:lang w:val="en-US"/>
          </w:rPr>
          <w:t>Many</w:t>
        </w:r>
        <w:r w:rsidR="003953F3" w:rsidRPr="00811066">
          <w:rPr>
            <w:lang w:val="en-US"/>
          </w:rPr>
          <w:t xml:space="preserve"> </w:t>
        </w:r>
      </w:ins>
      <w:r w:rsidRPr="00811066">
        <w:rPr>
          <w:lang w:val="en-US"/>
        </w:rPr>
        <w:t xml:space="preserve">of the mothers of the children in the study had no formal education (38.2%) and 16.8% had only a primary level of education. 20.1% of the children were from homes with a poorer wealth index and 19.9% were from the poorest households. Of all the children sampled, 21.9% were underweight, 36% were stunted, and 6.8% were wasted. </w:t>
      </w:r>
      <w:r w:rsidR="00002B13">
        <w:rPr>
          <w:lang w:val="en-US"/>
        </w:rPr>
        <w:t xml:space="preserve">See table 1 for </w:t>
      </w:r>
      <w:ins w:id="185" w:author="Harris, Jenine" w:date="2022-07-03T13:37:00Z">
        <w:r w:rsidR="00027245">
          <w:rPr>
            <w:lang w:val="en-US"/>
          </w:rPr>
          <w:t xml:space="preserve">additional </w:t>
        </w:r>
      </w:ins>
      <w:r w:rsidR="00002B13">
        <w:rPr>
          <w:lang w:val="en-US"/>
        </w:rPr>
        <w:t>characteristics of study participants.</w:t>
      </w:r>
    </w:p>
    <w:p w14:paraId="59382FC0" w14:textId="77777777" w:rsidR="003953F3" w:rsidRDefault="003953F3" w:rsidP="003953F3">
      <w:pPr>
        <w:spacing w:before="0" w:line="276" w:lineRule="auto"/>
        <w:jc w:val="left"/>
        <w:rPr>
          <w:ins w:id="186" w:author="Harris, Jenine" w:date="2022-07-03T12:35:00Z"/>
          <w:rFonts w:ascii="Georgia" w:hAnsi="Georgia"/>
          <w:b/>
          <w:sz w:val="24"/>
        </w:rPr>
        <w:pPrChange w:id="187" w:author="Harris, Jenine" w:date="2022-07-03T12:35:00Z">
          <w:pPr>
            <w:spacing w:before="0" w:line="276" w:lineRule="auto"/>
          </w:pPr>
        </w:pPrChange>
      </w:pPr>
    </w:p>
    <w:p w14:paraId="4D9790C7" w14:textId="05C7B35A" w:rsidR="006F0851" w:rsidRPr="006F0851" w:rsidRDefault="006F0851" w:rsidP="003953F3">
      <w:pPr>
        <w:spacing w:before="0" w:line="276" w:lineRule="auto"/>
        <w:jc w:val="left"/>
        <w:rPr>
          <w:rFonts w:ascii="Georgia" w:hAnsi="Georgia"/>
          <w:b/>
          <w:sz w:val="24"/>
        </w:rPr>
        <w:pPrChange w:id="188" w:author="Harris, Jenine" w:date="2022-07-03T12:35:00Z">
          <w:pPr>
            <w:spacing w:before="0" w:line="276" w:lineRule="auto"/>
          </w:pPr>
        </w:pPrChange>
      </w:pPr>
      <w:r w:rsidRPr="00E9168A">
        <w:rPr>
          <w:rFonts w:ascii="Georgia" w:hAnsi="Georgia"/>
          <w:b/>
          <w:sz w:val="24"/>
        </w:rPr>
        <w:t>[Ta</w:t>
      </w:r>
      <w:r>
        <w:rPr>
          <w:rFonts w:ascii="Georgia" w:hAnsi="Georgia"/>
          <w:b/>
          <w:sz w:val="24"/>
        </w:rPr>
        <w:t>ble 1 should be positioned here</w:t>
      </w:r>
      <w:r w:rsidRPr="00E9168A">
        <w:rPr>
          <w:rFonts w:ascii="Georgia" w:hAnsi="Georgia"/>
          <w:b/>
          <w:sz w:val="24"/>
        </w:rPr>
        <w:t>]</w:t>
      </w:r>
    </w:p>
    <w:p w14:paraId="45065648" w14:textId="77777777" w:rsidR="00811066" w:rsidRDefault="00811066" w:rsidP="003953F3">
      <w:pPr>
        <w:pStyle w:val="Yeti"/>
        <w:spacing w:line="276" w:lineRule="auto"/>
        <w:rPr>
          <w:lang w:val="en-US"/>
        </w:rPr>
        <w:pPrChange w:id="189" w:author="Harris, Jenine" w:date="2022-07-03T12:35:00Z">
          <w:pPr>
            <w:pStyle w:val="Yeti"/>
            <w:spacing w:line="276" w:lineRule="auto"/>
            <w:jc w:val="both"/>
          </w:pPr>
        </w:pPrChange>
      </w:pPr>
    </w:p>
    <w:p w14:paraId="65008F84" w14:textId="1F3B67B5" w:rsidR="00B445D5" w:rsidRDefault="00B445D5" w:rsidP="003953F3">
      <w:pPr>
        <w:pStyle w:val="Yeti"/>
        <w:spacing w:line="276" w:lineRule="auto"/>
        <w:rPr>
          <w:lang w:val="en-US"/>
        </w:rPr>
        <w:pPrChange w:id="190" w:author="Harris, Jenine" w:date="2022-07-03T12:35:00Z">
          <w:pPr>
            <w:pStyle w:val="Yeti"/>
            <w:spacing w:line="276" w:lineRule="auto"/>
            <w:jc w:val="both"/>
          </w:pPr>
        </w:pPrChange>
      </w:pPr>
      <w:r>
        <w:rPr>
          <w:lang w:val="en-US"/>
        </w:rPr>
        <w:t xml:space="preserve"> </w:t>
      </w:r>
    </w:p>
    <w:p w14:paraId="0AEFB8EA" w14:textId="77777777" w:rsidR="00F86F52" w:rsidRDefault="00F86F52" w:rsidP="003953F3">
      <w:pPr>
        <w:pStyle w:val="Yeti"/>
        <w:spacing w:line="276" w:lineRule="auto"/>
        <w:rPr>
          <w:lang w:val="en-US"/>
        </w:rPr>
        <w:pPrChange w:id="191" w:author="Harris, Jenine" w:date="2022-07-03T12:35:00Z">
          <w:pPr>
            <w:pStyle w:val="Yeti"/>
            <w:spacing w:line="276" w:lineRule="auto"/>
            <w:jc w:val="both"/>
          </w:pPr>
        </w:pPrChange>
      </w:pPr>
    </w:p>
    <w:p w14:paraId="29959AC3" w14:textId="48266328" w:rsidR="00B445D5" w:rsidRPr="005060B9" w:rsidDel="00027245" w:rsidRDefault="005060B9" w:rsidP="00027245">
      <w:pPr>
        <w:pStyle w:val="Yeti"/>
        <w:spacing w:line="276" w:lineRule="auto"/>
        <w:ind w:left="284"/>
        <w:rPr>
          <w:del w:id="192" w:author="Harris, Jenine" w:date="2022-07-03T13:37:00Z"/>
          <w:b/>
          <w:lang w:val="en-US"/>
        </w:rPr>
        <w:pPrChange w:id="193" w:author="Harris, Jenine" w:date="2022-07-03T13:37:00Z">
          <w:pPr>
            <w:pStyle w:val="Yeti"/>
            <w:numPr>
              <w:numId w:val="5"/>
            </w:numPr>
            <w:spacing w:line="276" w:lineRule="auto"/>
            <w:ind w:left="284" w:hanging="284"/>
            <w:jc w:val="both"/>
          </w:pPr>
        </w:pPrChange>
      </w:pPr>
      <w:del w:id="194" w:author="Harris, Jenine" w:date="2022-07-03T13:37:00Z">
        <w:r w:rsidRPr="005060B9" w:rsidDel="00027245">
          <w:rPr>
            <w:b/>
            <w:lang w:val="en-US"/>
          </w:rPr>
          <w:delText xml:space="preserve">Bivariate </w:delText>
        </w:r>
        <w:commentRangeStart w:id="195"/>
        <w:r w:rsidRPr="005060B9" w:rsidDel="00027245">
          <w:rPr>
            <w:b/>
            <w:lang w:val="en-US"/>
          </w:rPr>
          <w:delText>Analysis</w:delText>
        </w:r>
        <w:commentRangeEnd w:id="195"/>
        <w:r w:rsidR="00B624B9" w:rsidDel="00027245">
          <w:rPr>
            <w:rStyle w:val="CommentReference"/>
            <w:rFonts w:asciiTheme="minorHAnsi" w:eastAsiaTheme="minorHAnsi" w:hAnsiTheme="minorHAnsi" w:cstheme="minorBidi"/>
            <w:lang w:val="en-ID" w:eastAsia="en-US"/>
          </w:rPr>
          <w:commentReference w:id="195"/>
        </w:r>
      </w:del>
    </w:p>
    <w:p w14:paraId="64F9F5A9" w14:textId="21834037" w:rsidR="00630BC7" w:rsidRDefault="007B377C" w:rsidP="003953F3">
      <w:pPr>
        <w:pStyle w:val="Yeti"/>
        <w:spacing w:line="276" w:lineRule="auto"/>
        <w:rPr>
          <w:ins w:id="196" w:author="Harris, Jenine" w:date="2022-07-03T12:37:00Z"/>
          <w:lang w:val="en-ID"/>
        </w:rPr>
      </w:pPr>
      <w:del w:id="197" w:author="Harris, Jenine" w:date="2022-07-03T12:36:00Z">
        <w:r w:rsidRPr="007B377C" w:rsidDel="003953F3">
          <w:rPr>
            <w:bCs/>
          </w:rPr>
          <w:delText>See Table 2 for bivariate analysis using</w:delText>
        </w:r>
        <w:r w:rsidRPr="002508FB" w:rsidDel="003953F3">
          <w:rPr>
            <w:b/>
          </w:rPr>
          <w:delText xml:space="preserve"> </w:delText>
        </w:r>
        <w:r w:rsidR="004A1D20" w:rsidRPr="004A1D20" w:rsidDel="003953F3">
          <w:rPr>
            <w:lang w:val="en-ID"/>
          </w:rPr>
          <w:delText xml:space="preserve">the measures of maternal social deprivation and indices of undernutrition by region of the participants. </w:delText>
        </w:r>
      </w:del>
      <w:r w:rsidR="004A1D20" w:rsidRPr="004A1D20">
        <w:rPr>
          <w:lang w:val="en-ID"/>
        </w:rPr>
        <w:t>Compared to children in the South, children in the North were more likely to reside in rural areas (</w:t>
      </w:r>
      <w:ins w:id="198" w:author="Harris, Jenine" w:date="2022-07-03T12:36:00Z">
        <w:r w:rsidR="003953F3">
          <w:rPr>
            <w:lang w:val="en-ID"/>
          </w:rPr>
          <w:t>Table 2</w:t>
        </w:r>
      </w:ins>
      <w:del w:id="199" w:author="Harris, Jenine" w:date="2022-07-03T12:37:00Z">
        <w:r w:rsidR="004A1D20" w:rsidRPr="004A1D20" w:rsidDel="003953F3">
          <w:rPr>
            <w:lang w:val="en-ID"/>
          </w:rPr>
          <w:delText>73.7% vs. 42.4%, p&lt; 0.001</w:delText>
        </w:r>
      </w:del>
      <w:r w:rsidR="004A1D20" w:rsidRPr="004A1D20">
        <w:rPr>
          <w:lang w:val="en-ID"/>
        </w:rPr>
        <w:t>), have mothers with no formal education</w:t>
      </w:r>
      <w:del w:id="200" w:author="Harris, Jenine" w:date="2022-07-03T12:37:00Z">
        <w:r w:rsidR="004A1D20" w:rsidRPr="004A1D20" w:rsidDel="003953F3">
          <w:rPr>
            <w:lang w:val="en-ID"/>
          </w:rPr>
          <w:delText xml:space="preserve"> (59.9% vs. 6.1%, p&lt; 0.001)</w:delText>
        </w:r>
      </w:del>
      <w:r w:rsidR="004A1D20" w:rsidRPr="004A1D20">
        <w:rPr>
          <w:lang w:val="en-ID"/>
        </w:rPr>
        <w:t xml:space="preserve">, </w:t>
      </w:r>
      <w:ins w:id="201" w:author="Harris, Jenine" w:date="2022-07-03T12:37:00Z">
        <w:r w:rsidR="003953F3">
          <w:rPr>
            <w:lang w:val="en-ID"/>
          </w:rPr>
          <w:t xml:space="preserve">have </w:t>
        </w:r>
      </w:ins>
      <w:r w:rsidR="004A1D20" w:rsidRPr="004A1D20">
        <w:rPr>
          <w:lang w:val="en-ID"/>
        </w:rPr>
        <w:t>mothers who were unemployed</w:t>
      </w:r>
      <w:del w:id="202" w:author="Harris, Jenine" w:date="2022-07-03T12:37:00Z">
        <w:r w:rsidR="004A1D20" w:rsidRPr="004A1D20" w:rsidDel="003953F3">
          <w:rPr>
            <w:lang w:val="en-ID"/>
          </w:rPr>
          <w:delText xml:space="preserve"> (38.8% vs. 17.7%, p&lt; 0.001)</w:delText>
        </w:r>
      </w:del>
      <w:r w:rsidR="004A1D20" w:rsidRPr="004A1D20">
        <w:rPr>
          <w:lang w:val="en-ID"/>
        </w:rPr>
        <w:t>, and be from households with poorer or poorest wealth index</w:t>
      </w:r>
      <w:del w:id="203" w:author="Harris, Jenine" w:date="2022-07-03T12:37:00Z">
        <w:r w:rsidR="004A1D20" w:rsidRPr="004A1D20" w:rsidDel="003953F3">
          <w:rPr>
            <w:lang w:val="en-ID"/>
          </w:rPr>
          <w:delText xml:space="preserve"> (57.1% vs. 14.7%, p&lt; 0.001)</w:delText>
        </w:r>
      </w:del>
      <w:r w:rsidR="004A1D20" w:rsidRPr="004A1D20">
        <w:rPr>
          <w:lang w:val="en-ID"/>
        </w:rPr>
        <w:t>. Children in the North were also more likely to be underweight, stunted, and wasted</w:t>
      </w:r>
      <w:del w:id="204" w:author="Harris, Jenine" w:date="2022-07-03T13:42:00Z">
        <w:r w:rsidR="004A1D20" w:rsidRPr="004A1D20" w:rsidDel="00027245">
          <w:rPr>
            <w:lang w:val="en-ID"/>
          </w:rPr>
          <w:delText xml:space="preserve"> (</w:delText>
        </w:r>
      </w:del>
      <w:del w:id="205" w:author="Harris, Jenine" w:date="2022-07-03T12:37:00Z">
        <w:r w:rsidR="004A1D20" w:rsidRPr="004A1D20" w:rsidDel="003953F3">
          <w:rPr>
            <w:lang w:val="en-ID"/>
          </w:rPr>
          <w:delText>28.3%, 45.8%, 8.3% respectively, p&lt;0.001</w:delText>
        </w:r>
      </w:del>
      <w:del w:id="206" w:author="Harris, Jenine" w:date="2022-07-03T13:42:00Z">
        <w:r w:rsidR="004A1D20" w:rsidRPr="004A1D20" w:rsidDel="00027245">
          <w:rPr>
            <w:lang w:val="en-ID"/>
          </w:rPr>
          <w:delText>)</w:delText>
        </w:r>
      </w:del>
      <w:r w:rsidR="004A1D20" w:rsidRPr="004A1D20">
        <w:rPr>
          <w:lang w:val="en-ID"/>
        </w:rPr>
        <w:t xml:space="preserve"> than children in the South</w:t>
      </w:r>
      <w:del w:id="207" w:author="Harris, Jenine" w:date="2022-07-03T12:37:00Z">
        <w:r w:rsidR="004A1D20" w:rsidRPr="004A1D20" w:rsidDel="003953F3">
          <w:rPr>
            <w:lang w:val="en-ID"/>
          </w:rPr>
          <w:delText xml:space="preserve"> (12.4%, 21.5%, 4.5% respectively, p&lt;0.001)</w:delText>
        </w:r>
      </w:del>
      <w:r w:rsidR="004A1D20" w:rsidRPr="004A1D20">
        <w:rPr>
          <w:lang w:val="en-ID"/>
        </w:rPr>
        <w:t>.</w:t>
      </w:r>
      <w:ins w:id="208" w:author="Harris, Jenine" w:date="2022-07-03T13:41:00Z">
        <w:r w:rsidR="00027245">
          <w:rPr>
            <w:lang w:val="en-ID"/>
          </w:rPr>
          <w:t xml:space="preserve"> </w:t>
        </w:r>
        <w:r w:rsidR="00027245" w:rsidRPr="006E772A">
          <w:rPr>
            <w:bCs/>
          </w:rPr>
          <w:t xml:space="preserve">The </w:t>
        </w:r>
        <w:r w:rsidR="00027245">
          <w:rPr>
            <w:bCs/>
          </w:rPr>
          <w:t xml:space="preserve">unadjusted </w:t>
        </w:r>
        <w:r w:rsidR="00027245" w:rsidRPr="006E772A">
          <w:rPr>
            <w:bCs/>
          </w:rPr>
          <w:t xml:space="preserve">odds of being underweight, stunted or wasted </w:t>
        </w:r>
      </w:ins>
      <w:ins w:id="209" w:author="Harris, Jenine" w:date="2022-07-03T14:20:00Z">
        <w:r w:rsidR="00807A0C">
          <w:rPr>
            <w:bCs/>
            <w:lang w:val="en-US"/>
          </w:rPr>
          <w:t xml:space="preserve">rather than appropriate weight </w:t>
        </w:r>
      </w:ins>
      <w:ins w:id="210" w:author="Harris, Jenine" w:date="2022-07-03T13:41:00Z">
        <w:r w:rsidR="00027245" w:rsidRPr="006E772A">
          <w:rPr>
            <w:bCs/>
          </w:rPr>
          <w:t>were 2.80</w:t>
        </w:r>
        <w:r w:rsidR="00027245">
          <w:rPr>
            <w:bCs/>
            <w:lang w:val="en-US"/>
          </w:rPr>
          <w:t xml:space="preserve"> (95% CI: 2.53–3.10)</w:t>
        </w:r>
        <w:r w:rsidR="00027245" w:rsidRPr="006E772A">
          <w:rPr>
            <w:bCs/>
          </w:rPr>
          <w:t>, 3.09</w:t>
        </w:r>
        <w:r w:rsidR="00027245">
          <w:rPr>
            <w:bCs/>
            <w:lang w:val="en-US"/>
          </w:rPr>
          <w:t xml:space="preserve"> (95% CI: </w:t>
        </w:r>
      </w:ins>
      <w:ins w:id="211" w:author="Harris, Jenine" w:date="2022-07-03T13:42:00Z">
        <w:r w:rsidR="00027245">
          <w:rPr>
            <w:bCs/>
            <w:lang w:val="en-US"/>
          </w:rPr>
          <w:t>2.84–3.37)</w:t>
        </w:r>
      </w:ins>
      <w:ins w:id="212" w:author="Harris, Jenine" w:date="2022-07-03T13:41:00Z">
        <w:r w:rsidR="00027245" w:rsidRPr="006E772A">
          <w:rPr>
            <w:bCs/>
          </w:rPr>
          <w:t xml:space="preserve">, and 1.91  </w:t>
        </w:r>
      </w:ins>
      <w:ins w:id="213" w:author="Harris, Jenine" w:date="2022-07-03T13:42:00Z">
        <w:r w:rsidR="00027245">
          <w:rPr>
            <w:bCs/>
            <w:lang w:val="en-US"/>
          </w:rPr>
          <w:t xml:space="preserve">(95% CI: 1.62–2.28) </w:t>
        </w:r>
      </w:ins>
      <w:ins w:id="214" w:author="Harris, Jenine" w:date="2022-07-03T13:41:00Z">
        <w:r w:rsidR="00027245" w:rsidRPr="006E772A">
          <w:rPr>
            <w:bCs/>
          </w:rPr>
          <w:t>times higher respectively in children living in the North compared to children in the South.</w:t>
        </w:r>
      </w:ins>
    </w:p>
    <w:p w14:paraId="2B8E4E3B" w14:textId="77777777" w:rsidR="003953F3" w:rsidRDefault="003953F3" w:rsidP="003953F3">
      <w:pPr>
        <w:pStyle w:val="Yeti"/>
        <w:spacing w:line="276" w:lineRule="auto"/>
        <w:rPr>
          <w:lang w:val="en-ID"/>
        </w:rPr>
      </w:pPr>
    </w:p>
    <w:p w14:paraId="52CC4FD7" w14:textId="7560233F" w:rsidR="00630BC7" w:rsidRDefault="00630BC7" w:rsidP="003953F3">
      <w:pPr>
        <w:spacing w:before="0" w:line="276" w:lineRule="auto"/>
        <w:jc w:val="left"/>
        <w:rPr>
          <w:rFonts w:ascii="Georgia" w:hAnsi="Georgia"/>
          <w:b/>
          <w:sz w:val="24"/>
        </w:rPr>
        <w:pPrChange w:id="215" w:author="Harris, Jenine" w:date="2022-07-03T12:35:00Z">
          <w:pPr>
            <w:spacing w:before="0" w:line="276" w:lineRule="auto"/>
          </w:pPr>
        </w:pPrChange>
      </w:pPr>
      <w:r w:rsidRPr="00E9168A">
        <w:rPr>
          <w:rFonts w:ascii="Georgia" w:hAnsi="Georgia"/>
          <w:b/>
          <w:sz w:val="24"/>
        </w:rPr>
        <w:t>[Ta</w:t>
      </w:r>
      <w:r>
        <w:rPr>
          <w:rFonts w:ascii="Georgia" w:hAnsi="Georgia"/>
          <w:b/>
          <w:sz w:val="24"/>
        </w:rPr>
        <w:t>ble 2 should be positioned here</w:t>
      </w:r>
      <w:r w:rsidRPr="00E9168A">
        <w:rPr>
          <w:rFonts w:ascii="Georgia" w:hAnsi="Georgia"/>
          <w:b/>
          <w:sz w:val="24"/>
        </w:rPr>
        <w:t>]</w:t>
      </w:r>
    </w:p>
    <w:p w14:paraId="0CFCA17F" w14:textId="77777777" w:rsidR="00630BC7" w:rsidRPr="00630BC7" w:rsidRDefault="00630BC7" w:rsidP="003953F3">
      <w:pPr>
        <w:pStyle w:val="Yeti"/>
        <w:spacing w:line="276" w:lineRule="auto"/>
        <w:rPr>
          <w:lang w:val="en-US"/>
        </w:rPr>
      </w:pPr>
    </w:p>
    <w:p w14:paraId="442872E7" w14:textId="569879D6" w:rsidR="00630BC7" w:rsidDel="005B5404" w:rsidRDefault="00630BC7" w:rsidP="003953F3">
      <w:pPr>
        <w:pStyle w:val="Yeti"/>
        <w:spacing w:line="276" w:lineRule="auto"/>
        <w:rPr>
          <w:del w:id="216" w:author="Harris, Jenine" w:date="2022-07-03T14:13:00Z"/>
          <w:u w:val="single"/>
          <w:lang w:val="en-US"/>
        </w:rPr>
      </w:pPr>
    </w:p>
    <w:p w14:paraId="1CB12C12" w14:textId="18C2F29F" w:rsidR="00FD54A0" w:rsidRPr="001C459C" w:rsidDel="005B5404" w:rsidRDefault="00FD54A0" w:rsidP="003953F3">
      <w:pPr>
        <w:pStyle w:val="Yeti"/>
        <w:spacing w:line="276" w:lineRule="auto"/>
        <w:rPr>
          <w:del w:id="217" w:author="Harris, Jenine" w:date="2022-07-03T14:13:00Z"/>
          <w:u w:val="single"/>
          <w:lang w:val="en-US"/>
        </w:rPr>
      </w:pPr>
      <w:del w:id="218" w:author="Harris, Jenine" w:date="2022-07-03T14:13:00Z">
        <w:r w:rsidRPr="001C459C" w:rsidDel="005B5404">
          <w:rPr>
            <w:u w:val="single"/>
            <w:lang w:val="en-US"/>
          </w:rPr>
          <w:delText>Association Between Region And Undernutrition</w:delText>
        </w:r>
      </w:del>
    </w:p>
    <w:p w14:paraId="61F32C62" w14:textId="00D67958" w:rsidR="005362F2" w:rsidRPr="007B377C" w:rsidDel="005B5404" w:rsidRDefault="006E772A" w:rsidP="003953F3">
      <w:pPr>
        <w:spacing w:before="0" w:line="276" w:lineRule="auto"/>
        <w:jc w:val="left"/>
        <w:rPr>
          <w:del w:id="219" w:author="Harris, Jenine" w:date="2022-07-03T14:13:00Z"/>
          <w:rFonts w:ascii="Georgia" w:hAnsi="Georgia"/>
          <w:bCs/>
          <w:sz w:val="24"/>
        </w:rPr>
        <w:pPrChange w:id="220" w:author="Harris, Jenine" w:date="2022-07-03T12:35:00Z">
          <w:pPr>
            <w:spacing w:before="0" w:line="276" w:lineRule="auto"/>
          </w:pPr>
        </w:pPrChange>
      </w:pPr>
      <w:del w:id="221" w:author="Harris, Jenine" w:date="2022-07-03T14:13:00Z">
        <w:r w:rsidRPr="006E772A" w:rsidDel="005B5404">
          <w:rPr>
            <w:rFonts w:ascii="Georgia" w:hAnsi="Georgia"/>
            <w:bCs/>
            <w:sz w:val="24"/>
          </w:rPr>
          <w:delText xml:space="preserve">Table 3 shows the </w:delText>
        </w:r>
        <w:r w:rsidR="007B377C" w:rsidDel="005B5404">
          <w:rPr>
            <w:rFonts w:ascii="Georgia" w:hAnsi="Georgia"/>
            <w:bCs/>
            <w:sz w:val="24"/>
          </w:rPr>
          <w:delText xml:space="preserve">bivariate analysis </w:delText>
        </w:r>
        <w:r w:rsidRPr="006E772A" w:rsidDel="005B5404">
          <w:rPr>
            <w:rFonts w:ascii="Georgia" w:hAnsi="Georgia"/>
            <w:bCs/>
            <w:sz w:val="24"/>
          </w:rPr>
          <w:delText>between region (living in the North vs. South) and indices of undernutrition. The odds of being underweight, stunted or wasted were 2.80 (OR = 2.80; 95 % CI 2.53. 3.10; p &lt;0.001), 3.09 (OR = 3.09; 95 % CI 2.84, 3.37; p &lt;0.001), and 1.91 (OR = 1·91; 95 % CI 1.62, 2.28; p &lt;0.001) times higher respectively in children living in the North compared to children in the South.</w:delText>
        </w:r>
      </w:del>
    </w:p>
    <w:p w14:paraId="3E8C482E" w14:textId="228BED0F" w:rsidR="005362F2" w:rsidDel="005B5404" w:rsidRDefault="007B377C" w:rsidP="003953F3">
      <w:pPr>
        <w:spacing w:before="0" w:line="276" w:lineRule="auto"/>
        <w:jc w:val="left"/>
        <w:rPr>
          <w:del w:id="222" w:author="Harris, Jenine" w:date="2022-07-03T14:13:00Z"/>
          <w:rFonts w:ascii="Georgia" w:hAnsi="Georgia"/>
          <w:b/>
          <w:sz w:val="24"/>
        </w:rPr>
        <w:pPrChange w:id="223" w:author="Harris, Jenine" w:date="2022-07-03T12:35:00Z">
          <w:pPr>
            <w:spacing w:before="0" w:line="276" w:lineRule="auto"/>
          </w:pPr>
        </w:pPrChange>
      </w:pPr>
      <w:del w:id="224" w:author="Harris, Jenine" w:date="2022-07-03T14:13:00Z">
        <w:r w:rsidRPr="00E9168A" w:rsidDel="005B5404">
          <w:rPr>
            <w:rFonts w:ascii="Georgia" w:hAnsi="Georgia"/>
            <w:b/>
            <w:sz w:val="24"/>
          </w:rPr>
          <w:delText>[Ta</w:delText>
        </w:r>
        <w:r w:rsidDel="005B5404">
          <w:rPr>
            <w:rFonts w:ascii="Georgia" w:hAnsi="Georgia"/>
            <w:b/>
            <w:sz w:val="24"/>
          </w:rPr>
          <w:delText>ble 3 should be positioned here</w:delText>
        </w:r>
        <w:r w:rsidRPr="00E9168A" w:rsidDel="005B5404">
          <w:rPr>
            <w:rFonts w:ascii="Georgia" w:hAnsi="Georgia"/>
            <w:b/>
            <w:sz w:val="24"/>
          </w:rPr>
          <w:delText>]</w:delText>
        </w:r>
        <w:r w:rsidDel="005B5404">
          <w:rPr>
            <w:rFonts w:ascii="Georgia" w:hAnsi="Georgia"/>
            <w:b/>
            <w:sz w:val="24"/>
          </w:rPr>
          <w:delText xml:space="preserve"> </w:delText>
        </w:r>
      </w:del>
    </w:p>
    <w:p w14:paraId="76CFAF3A" w14:textId="6D1229D2" w:rsidR="007B377C" w:rsidDel="005B5404" w:rsidRDefault="007B377C" w:rsidP="003953F3">
      <w:pPr>
        <w:spacing w:before="0" w:line="276" w:lineRule="auto"/>
        <w:jc w:val="left"/>
        <w:rPr>
          <w:del w:id="225" w:author="Harris, Jenine" w:date="2022-07-03T14:13:00Z"/>
          <w:rFonts w:ascii="Georgia" w:hAnsi="Georgia"/>
          <w:b/>
          <w:sz w:val="24"/>
        </w:rPr>
        <w:pPrChange w:id="226" w:author="Harris, Jenine" w:date="2022-07-03T12:35:00Z">
          <w:pPr>
            <w:spacing w:before="0" w:line="276" w:lineRule="auto"/>
          </w:pPr>
        </w:pPrChange>
      </w:pPr>
    </w:p>
    <w:p w14:paraId="4DB34D33" w14:textId="003A6519" w:rsidR="00FD54A0" w:rsidDel="005B5404" w:rsidRDefault="006E772A" w:rsidP="003953F3">
      <w:pPr>
        <w:pStyle w:val="Yeti"/>
        <w:spacing w:line="276" w:lineRule="auto"/>
        <w:rPr>
          <w:del w:id="227" w:author="Harris, Jenine" w:date="2022-07-03T14:13:00Z"/>
          <w:lang w:val="en-US"/>
        </w:rPr>
        <w:pPrChange w:id="228" w:author="Harris, Jenine" w:date="2022-07-03T12:35:00Z">
          <w:pPr>
            <w:pStyle w:val="Yeti"/>
            <w:spacing w:line="276" w:lineRule="auto"/>
            <w:jc w:val="both"/>
          </w:pPr>
        </w:pPrChange>
      </w:pPr>
      <w:del w:id="229" w:author="Harris, Jenine" w:date="2022-07-03T14:13:00Z">
        <w:r w:rsidRPr="006E772A" w:rsidDel="005B5404">
          <w:rPr>
            <w:lang w:val="en-ID"/>
          </w:rPr>
          <w:delText>However, this association was modified by age of the child</w:delText>
        </w:r>
        <w:r w:rsidR="007B377C" w:rsidDel="005B5404">
          <w:rPr>
            <w:lang w:val="en-ID"/>
          </w:rPr>
          <w:delText>- See Table 4 for effect modification of age on the association between region and undernutrition.</w:delText>
        </w:r>
        <w:r w:rsidRPr="006E772A" w:rsidDel="005B5404">
          <w:rPr>
            <w:lang w:val="en-ID"/>
          </w:rPr>
          <w:delText xml:space="preserve"> There were higher odds of all three indices of undernutrition in children ages 2-5 years compared to those less than 2 years. The odds of being underweight, stunted, or wasted in children less than 2 years were 2.45 (OR = 2.45; 95 % CI 2.22, 2.87; p &lt;0.001), 2.53 (OR = 2.53; 95 % CI 2.21, 2.9; p &lt;0.001), and 1.82 (OR = 1·82; 95 % CI 1.49, 2.24; p &lt;0.001) times higher in children living in the North than in the South. In children between 2 to 5 years, the odds of being underweight, stunted, or wasted were 3.08 (OR = 3.08; 95 % CI 2.69, 3.54; p &lt;0.001), 3.6 (OR = 3.6; 95 % CI 3.23, 4.02; p &lt;0.001), 2.16 (OR = 2.16; 95 % CI 1.64, 2.9; p &lt;0.001) times higher than in children living in the South.</w:delText>
        </w:r>
      </w:del>
    </w:p>
    <w:p w14:paraId="645C3DEE" w14:textId="2FA62346" w:rsidR="00033B38" w:rsidDel="005B5404" w:rsidRDefault="00033B38" w:rsidP="003953F3">
      <w:pPr>
        <w:spacing w:before="0" w:line="276" w:lineRule="auto"/>
        <w:jc w:val="left"/>
        <w:rPr>
          <w:del w:id="230" w:author="Harris, Jenine" w:date="2022-07-03T14:13:00Z"/>
          <w:rFonts w:ascii="Georgia" w:hAnsi="Georgia"/>
          <w:b/>
          <w:sz w:val="24"/>
        </w:rPr>
        <w:pPrChange w:id="231" w:author="Harris, Jenine" w:date="2022-07-03T12:35:00Z">
          <w:pPr>
            <w:spacing w:before="0" w:line="276" w:lineRule="auto"/>
          </w:pPr>
        </w:pPrChange>
      </w:pPr>
      <w:del w:id="232" w:author="Harris, Jenine" w:date="2022-07-03T14:13:00Z">
        <w:r w:rsidRPr="00E9168A" w:rsidDel="005B5404">
          <w:rPr>
            <w:rFonts w:ascii="Georgia" w:hAnsi="Georgia"/>
            <w:b/>
            <w:sz w:val="24"/>
          </w:rPr>
          <w:delText>[Ta</w:delText>
        </w:r>
        <w:r w:rsidDel="005B5404">
          <w:rPr>
            <w:rFonts w:ascii="Georgia" w:hAnsi="Georgia"/>
            <w:b/>
            <w:sz w:val="24"/>
          </w:rPr>
          <w:delText xml:space="preserve">ble </w:delText>
        </w:r>
        <w:r w:rsidR="006C0DD6" w:rsidDel="005B5404">
          <w:rPr>
            <w:rFonts w:ascii="Georgia" w:hAnsi="Georgia"/>
            <w:b/>
            <w:sz w:val="24"/>
          </w:rPr>
          <w:delText>4</w:delText>
        </w:r>
        <w:r w:rsidDel="005B5404">
          <w:rPr>
            <w:rFonts w:ascii="Georgia" w:hAnsi="Georgia"/>
            <w:b/>
            <w:sz w:val="24"/>
          </w:rPr>
          <w:delText xml:space="preserve"> should be positioned here</w:delText>
        </w:r>
        <w:r w:rsidRPr="00E9168A" w:rsidDel="005B5404">
          <w:rPr>
            <w:rFonts w:ascii="Georgia" w:hAnsi="Georgia"/>
            <w:b/>
            <w:sz w:val="24"/>
          </w:rPr>
          <w:delText>]</w:delText>
        </w:r>
      </w:del>
    </w:p>
    <w:p w14:paraId="32C25226" w14:textId="399E36FC" w:rsidR="005A42A1" w:rsidDel="005B5404" w:rsidRDefault="005A42A1" w:rsidP="003953F3">
      <w:pPr>
        <w:pStyle w:val="Yeti"/>
        <w:spacing w:line="276" w:lineRule="auto"/>
        <w:rPr>
          <w:del w:id="233" w:author="Harris, Jenine" w:date="2022-07-03T14:13:00Z"/>
          <w:lang w:val="en-US"/>
        </w:rPr>
        <w:pPrChange w:id="234" w:author="Harris, Jenine" w:date="2022-07-03T12:35:00Z">
          <w:pPr>
            <w:pStyle w:val="Yeti"/>
            <w:spacing w:line="276" w:lineRule="auto"/>
            <w:jc w:val="both"/>
          </w:pPr>
        </w:pPrChange>
      </w:pPr>
    </w:p>
    <w:p w14:paraId="41C4DA6D" w14:textId="76539737" w:rsidR="001C459C" w:rsidDel="005B5404" w:rsidRDefault="001C459C" w:rsidP="003953F3">
      <w:pPr>
        <w:pStyle w:val="Yeti"/>
        <w:spacing w:line="276" w:lineRule="auto"/>
        <w:rPr>
          <w:del w:id="235" w:author="Harris, Jenine" w:date="2022-07-03T14:13:00Z"/>
          <w:lang w:val="en-US"/>
        </w:rPr>
        <w:pPrChange w:id="236" w:author="Harris, Jenine" w:date="2022-07-03T12:35:00Z">
          <w:pPr>
            <w:pStyle w:val="Yeti"/>
            <w:spacing w:line="276" w:lineRule="auto"/>
            <w:jc w:val="both"/>
          </w:pPr>
        </w:pPrChange>
      </w:pPr>
    </w:p>
    <w:p w14:paraId="127182A7" w14:textId="77777777" w:rsidR="005060B9" w:rsidDel="00525819" w:rsidRDefault="005060B9" w:rsidP="003953F3">
      <w:pPr>
        <w:spacing w:before="0" w:line="276" w:lineRule="auto"/>
        <w:jc w:val="left"/>
        <w:rPr>
          <w:del w:id="237" w:author="Harris, Jenine" w:date="2022-07-03T13:46:00Z"/>
          <w:rFonts w:ascii="Georgia" w:hAnsi="Georgia"/>
          <w:b/>
          <w:sz w:val="24"/>
        </w:rPr>
        <w:pPrChange w:id="238" w:author="Harris, Jenine" w:date="2022-07-03T12:35:00Z">
          <w:pPr>
            <w:spacing w:before="0" w:line="276" w:lineRule="auto"/>
          </w:pPr>
        </w:pPrChange>
      </w:pPr>
    </w:p>
    <w:p w14:paraId="27AE072E" w14:textId="7222D7BD" w:rsidR="005060B9" w:rsidRPr="001C459C" w:rsidRDefault="005060B9" w:rsidP="00525819">
      <w:pPr>
        <w:pStyle w:val="Yeti"/>
        <w:spacing w:line="276" w:lineRule="auto"/>
        <w:rPr>
          <w:b/>
        </w:rPr>
        <w:pPrChange w:id="239" w:author="Harris, Jenine" w:date="2022-07-03T13:46:00Z">
          <w:pPr>
            <w:pStyle w:val="Yeti"/>
            <w:numPr>
              <w:numId w:val="5"/>
            </w:numPr>
            <w:spacing w:line="276" w:lineRule="auto"/>
            <w:ind w:left="284" w:hanging="284"/>
            <w:jc w:val="both"/>
          </w:pPr>
        </w:pPrChange>
      </w:pPr>
      <w:r>
        <w:rPr>
          <w:b/>
        </w:rPr>
        <w:t xml:space="preserve">Multivariate </w:t>
      </w:r>
      <w:r w:rsidRPr="0014523C">
        <w:rPr>
          <w:b/>
          <w:lang w:val="en-US"/>
        </w:rPr>
        <w:t>analysis</w:t>
      </w:r>
    </w:p>
    <w:p w14:paraId="3DBB6672" w14:textId="5955F5C2" w:rsidR="001C459C" w:rsidRDefault="001C459C" w:rsidP="003953F3">
      <w:pPr>
        <w:pStyle w:val="Yeti"/>
        <w:spacing w:line="276" w:lineRule="auto"/>
        <w:rPr>
          <w:b/>
          <w:lang w:val="en-US"/>
        </w:rPr>
        <w:pPrChange w:id="240" w:author="Harris, Jenine" w:date="2022-07-03T12:35:00Z">
          <w:pPr>
            <w:pStyle w:val="Yeti"/>
            <w:spacing w:line="276" w:lineRule="auto"/>
            <w:jc w:val="both"/>
          </w:pPr>
        </w:pPrChange>
      </w:pPr>
    </w:p>
    <w:p w14:paraId="54AA8AC7" w14:textId="0F44171E" w:rsidR="001C459C" w:rsidRPr="005A42A1" w:rsidDel="008152AF" w:rsidRDefault="001C459C" w:rsidP="003953F3">
      <w:pPr>
        <w:pStyle w:val="Yeti"/>
        <w:spacing w:line="276" w:lineRule="auto"/>
        <w:rPr>
          <w:del w:id="241" w:author="Harris, Jenine" w:date="2022-07-03T12:41:00Z"/>
          <w:u w:val="single"/>
          <w:lang w:val="en-US"/>
        </w:rPr>
        <w:pPrChange w:id="242" w:author="Harris, Jenine" w:date="2022-07-03T12:35:00Z">
          <w:pPr>
            <w:pStyle w:val="Yeti"/>
            <w:spacing w:line="276" w:lineRule="auto"/>
            <w:jc w:val="both"/>
          </w:pPr>
        </w:pPrChange>
      </w:pPr>
      <w:del w:id="243" w:author="Harris, Jenine" w:date="2022-07-03T12:41:00Z">
        <w:r w:rsidRPr="005A42A1" w:rsidDel="008152AF">
          <w:rPr>
            <w:u w:val="single"/>
            <w:lang w:val="en-US"/>
          </w:rPr>
          <w:delText>Association Between Maternal Social Deprivation Factors And Undernutrition</w:delText>
        </w:r>
      </w:del>
    </w:p>
    <w:p w14:paraId="626198A0" w14:textId="2BCE5FC0" w:rsidR="006E772A" w:rsidRPr="006E772A" w:rsidRDefault="00C70F4F" w:rsidP="00C70F4F">
      <w:pPr>
        <w:pStyle w:val="Yeti"/>
        <w:spacing w:line="276" w:lineRule="auto"/>
        <w:rPr>
          <w:lang w:val="en-US"/>
        </w:rPr>
        <w:pPrChange w:id="244" w:author="Harris, Jenine" w:date="2022-07-03T14:08:00Z">
          <w:pPr>
            <w:pStyle w:val="Yeti"/>
            <w:spacing w:line="276" w:lineRule="auto"/>
            <w:jc w:val="both"/>
          </w:pPr>
        </w:pPrChange>
      </w:pPr>
      <w:ins w:id="245" w:author="Harris, Jenine" w:date="2022-07-03T14:06:00Z">
        <w:r>
          <w:rPr>
            <w:u w:val="single"/>
            <w:lang w:val="en-US"/>
          </w:rPr>
          <w:t>C</w:t>
        </w:r>
      </w:ins>
      <w:del w:id="246" w:author="Harris, Jenine" w:date="2022-07-03T13:51:00Z">
        <w:r w:rsidR="006E772A" w:rsidRPr="006E772A" w:rsidDel="00525819">
          <w:rPr>
            <w:lang w:val="en-US"/>
          </w:rPr>
          <w:delText>C</w:delText>
        </w:r>
      </w:del>
      <w:r w:rsidR="006E772A" w:rsidRPr="006E772A">
        <w:rPr>
          <w:lang w:val="en-US"/>
        </w:rPr>
        <w:t>hildren living in the North had 38% (aOR = 1·38; 95 % CI 1·21, 1·57</w:t>
      </w:r>
      <w:del w:id="247" w:author="Harris, Jenine" w:date="2022-07-03T14:08:00Z">
        <w:r w:rsidR="006E772A" w:rsidRPr="006E772A" w:rsidDel="00C70F4F">
          <w:rPr>
            <w:lang w:val="en-US"/>
          </w:rPr>
          <w:delText>; p &lt;0.001</w:delText>
        </w:r>
      </w:del>
      <w:r w:rsidR="006E772A" w:rsidRPr="006E772A">
        <w:rPr>
          <w:lang w:val="en-US"/>
        </w:rPr>
        <w:t>), 66%</w:t>
      </w:r>
      <w:ins w:id="248" w:author="Harris, Jenine" w:date="2022-07-03T12:41:00Z">
        <w:r w:rsidR="008152AF">
          <w:rPr>
            <w:lang w:val="en-US"/>
          </w:rPr>
          <w:t>,</w:t>
        </w:r>
      </w:ins>
      <w:r w:rsidR="006E772A" w:rsidRPr="006E772A">
        <w:rPr>
          <w:lang w:val="en-US"/>
        </w:rPr>
        <w:t xml:space="preserve"> </w:t>
      </w:r>
      <w:ins w:id="249" w:author="Harris, Jenine" w:date="2022-07-03T12:41:00Z">
        <w:r w:rsidR="008152AF">
          <w:rPr>
            <w:lang w:val="en-US"/>
          </w:rPr>
          <w:t>a</w:t>
        </w:r>
      </w:ins>
      <w:r w:rsidR="006E772A" w:rsidRPr="006E772A">
        <w:rPr>
          <w:lang w:val="en-US"/>
        </w:rPr>
        <w:t>(aOR = 1·66; 95 % CI 1·49, 1·85</w:t>
      </w:r>
      <w:del w:id="250" w:author="Harris, Jenine" w:date="2022-07-03T14:08:00Z">
        <w:r w:rsidR="006E772A" w:rsidRPr="006E772A" w:rsidDel="00C70F4F">
          <w:rPr>
            <w:lang w:val="en-US"/>
          </w:rPr>
          <w:delText>; p &lt;0.001</w:delText>
        </w:r>
      </w:del>
      <w:r w:rsidR="006E772A" w:rsidRPr="006E772A">
        <w:rPr>
          <w:lang w:val="en-US"/>
        </w:rPr>
        <w:t xml:space="preserve">), and 30% (aOR = 1·30; 95 % CI 1·06, 1·61; p =0.017) higher odds of being underweight, stunted, and wasted </w:t>
      </w:r>
      <w:ins w:id="251" w:author="Harris, Jenine" w:date="2022-07-03T14:19:00Z">
        <w:r w:rsidR="00807A0C">
          <w:rPr>
            <w:lang w:val="en-US"/>
          </w:rPr>
          <w:t xml:space="preserve">rather than appropriate </w:t>
        </w:r>
      </w:ins>
      <w:ins w:id="252" w:author="Harris, Jenine" w:date="2022-07-03T14:22:00Z">
        <w:r w:rsidR="000C09E9">
          <w:rPr>
            <w:lang w:val="en-US"/>
          </w:rPr>
          <w:t>heigh</w:t>
        </w:r>
      </w:ins>
      <w:ins w:id="253" w:author="Harris, Jenine" w:date="2022-07-03T14:23:00Z">
        <w:r w:rsidR="000C09E9">
          <w:rPr>
            <w:lang w:val="en-US"/>
          </w:rPr>
          <w:t>t/</w:t>
        </w:r>
      </w:ins>
      <w:ins w:id="254" w:author="Harris, Jenine" w:date="2022-07-03T14:19:00Z">
        <w:r w:rsidR="00807A0C">
          <w:rPr>
            <w:lang w:val="en-US"/>
          </w:rPr>
          <w:t xml:space="preserve">weight </w:t>
        </w:r>
      </w:ins>
      <w:r w:rsidR="006E772A" w:rsidRPr="006E772A">
        <w:rPr>
          <w:lang w:val="en-US"/>
        </w:rPr>
        <w:t xml:space="preserve">respectively compared to children in the South after </w:t>
      </w:r>
      <w:del w:id="255" w:author="Harris, Jenine" w:date="2022-07-03T14:08:00Z">
        <w:r w:rsidR="006E772A" w:rsidRPr="006E772A" w:rsidDel="00C70F4F">
          <w:rPr>
            <w:lang w:val="en-US"/>
          </w:rPr>
          <w:delText xml:space="preserve">accounting </w:delText>
        </w:r>
      </w:del>
      <w:ins w:id="256" w:author="Harris, Jenine" w:date="2022-07-03T14:08:00Z">
        <w:r>
          <w:rPr>
            <w:lang w:val="en-US"/>
          </w:rPr>
          <w:t>adjusting</w:t>
        </w:r>
        <w:r w:rsidRPr="006E772A">
          <w:rPr>
            <w:lang w:val="en-US"/>
          </w:rPr>
          <w:t xml:space="preserve"> </w:t>
        </w:r>
      </w:ins>
      <w:r w:rsidR="006E772A" w:rsidRPr="006E772A">
        <w:rPr>
          <w:lang w:val="en-US"/>
        </w:rPr>
        <w:t xml:space="preserve">for </w:t>
      </w:r>
      <w:del w:id="257" w:author="Harris, Jenine" w:date="2022-07-03T14:08:00Z">
        <w:r w:rsidR="006E772A" w:rsidRPr="006E772A" w:rsidDel="00C70F4F">
          <w:rPr>
            <w:lang w:val="en-US"/>
          </w:rPr>
          <w:delText>differences in maternal deprivation factors and age and sex of the child</w:delText>
        </w:r>
      </w:del>
      <w:ins w:id="258" w:author="Harris, Jenine" w:date="2022-07-03T14:08:00Z">
        <w:r>
          <w:rPr>
            <w:lang w:val="en-US"/>
          </w:rPr>
          <w:t>child sex and age, maternal employment, maternal education, household wealth index, and urban or rural residence</w:t>
        </w:r>
      </w:ins>
      <w:ins w:id="259" w:author="Harris, Jenine" w:date="2022-07-03T14:07:00Z">
        <w:r>
          <w:rPr>
            <w:lang w:val="en-US"/>
          </w:rPr>
          <w:t>.</w:t>
        </w:r>
      </w:ins>
      <w:del w:id="260" w:author="Harris, Jenine" w:date="2022-07-03T14:14:00Z">
        <w:r w:rsidR="006E772A" w:rsidRPr="006E772A" w:rsidDel="005B5404">
          <w:rPr>
            <w:lang w:val="en-US"/>
          </w:rPr>
          <w:delText>.</w:delText>
        </w:r>
      </w:del>
    </w:p>
    <w:p w14:paraId="5529169A" w14:textId="1F427B57" w:rsidR="006E772A" w:rsidRPr="006E772A" w:rsidRDefault="006E772A" w:rsidP="005B5404">
      <w:pPr>
        <w:pStyle w:val="Yeti"/>
        <w:spacing w:line="276" w:lineRule="auto"/>
        <w:ind w:firstLine="720"/>
        <w:rPr>
          <w:lang w:val="en-US"/>
        </w:rPr>
        <w:pPrChange w:id="261" w:author="Harris, Jenine" w:date="2022-07-03T14:14:00Z">
          <w:pPr>
            <w:pStyle w:val="Yeti"/>
            <w:spacing w:line="276" w:lineRule="auto"/>
            <w:jc w:val="both"/>
          </w:pPr>
        </w:pPrChange>
      </w:pPr>
      <w:r w:rsidRPr="006E772A">
        <w:rPr>
          <w:lang w:val="en-US"/>
        </w:rPr>
        <w:t>Place of residence had no statistically significant relationship with undernutrition.</w:t>
      </w:r>
    </w:p>
    <w:p w14:paraId="2455020A" w14:textId="5A5EF803" w:rsidR="006E772A" w:rsidDel="00807A0C" w:rsidRDefault="006E772A" w:rsidP="00C70F4F">
      <w:pPr>
        <w:pStyle w:val="Yeti"/>
        <w:spacing w:line="276" w:lineRule="auto"/>
        <w:rPr>
          <w:del w:id="262" w:author="Harris, Jenine" w:date="2022-07-03T14:16:00Z"/>
          <w:lang w:val="en-US"/>
        </w:rPr>
      </w:pPr>
      <w:r w:rsidRPr="006E772A">
        <w:rPr>
          <w:lang w:val="en-US"/>
        </w:rPr>
        <w:t xml:space="preserve">Factors that increased the odds of being </w:t>
      </w:r>
      <w:r w:rsidRPr="00807A0C">
        <w:rPr>
          <w:i/>
          <w:iCs/>
          <w:lang w:val="en-US"/>
          <w:rPrChange w:id="263" w:author="Harris, Jenine" w:date="2022-07-03T14:16:00Z">
            <w:rPr>
              <w:lang w:val="en-US"/>
            </w:rPr>
          </w:rPrChange>
        </w:rPr>
        <w:t>underweight</w:t>
      </w:r>
      <w:r w:rsidRPr="006E772A">
        <w:rPr>
          <w:lang w:val="en-US"/>
        </w:rPr>
        <w:t xml:space="preserve"> </w:t>
      </w:r>
      <w:ins w:id="264" w:author="Harris, Jenine" w:date="2022-07-03T14:23:00Z">
        <w:r w:rsidR="000C09E9">
          <w:rPr>
            <w:lang w:val="en-US"/>
          </w:rPr>
          <w:t xml:space="preserve">rather than appropriate height/weight </w:t>
        </w:r>
      </w:ins>
      <w:r w:rsidRPr="006E772A">
        <w:rPr>
          <w:lang w:val="en-US"/>
        </w:rPr>
        <w:t>were having a mother without formal education (aOR = 2.81; 95 % CI 2.18, 3.66</w:t>
      </w:r>
      <w:del w:id="265" w:author="Harris, Jenine" w:date="2022-07-03T14:14:00Z">
        <w:r w:rsidRPr="006E772A" w:rsidDel="005B5404">
          <w:rPr>
            <w:lang w:val="en-US"/>
          </w:rPr>
          <w:delText>; p &lt;0.001</w:delText>
        </w:r>
      </w:del>
      <w:r w:rsidRPr="006E772A">
        <w:rPr>
          <w:lang w:val="en-US"/>
        </w:rPr>
        <w:t>), or with primary (aOR = 1·55; 95 % CI 1·19, 2.04</w:t>
      </w:r>
      <w:del w:id="266" w:author="Harris, Jenine" w:date="2022-07-03T14:15:00Z">
        <w:r w:rsidRPr="006E772A" w:rsidDel="005B5404">
          <w:rPr>
            <w:lang w:val="en-US"/>
          </w:rPr>
          <w:delText>; p &lt;0.001</w:delText>
        </w:r>
      </w:del>
      <w:r w:rsidRPr="006E772A">
        <w:rPr>
          <w:lang w:val="en-US"/>
        </w:rPr>
        <w:t>) or secondary education (aOR = 1·33; 95 % CI 1.04, 1.70</w:t>
      </w:r>
      <w:del w:id="267" w:author="Harris, Jenine" w:date="2022-07-03T14:15:00Z">
        <w:r w:rsidRPr="006E772A" w:rsidDel="005B5404">
          <w:rPr>
            <w:lang w:val="en-US"/>
          </w:rPr>
          <w:delText>; p =0.022</w:delText>
        </w:r>
      </w:del>
      <w:r w:rsidRPr="006E772A">
        <w:rPr>
          <w:lang w:val="en-US"/>
        </w:rPr>
        <w:t>) only; unemployed mother (aOR = 1·11; 95 % CI 1·00, 1·23</w:t>
      </w:r>
      <w:del w:id="268" w:author="Harris, Jenine" w:date="2022-07-03T14:15:00Z">
        <w:r w:rsidRPr="006E772A" w:rsidDel="005B5404">
          <w:rPr>
            <w:lang w:val="en-US"/>
          </w:rPr>
          <w:delText>; p =0.040</w:delText>
        </w:r>
      </w:del>
      <w:r w:rsidRPr="006E772A">
        <w:rPr>
          <w:lang w:val="en-US"/>
        </w:rPr>
        <w:t>), and being from a poorest (aOR = 2.09; 95 % CI 1.68, 2.62</w:t>
      </w:r>
      <w:del w:id="269" w:author="Harris, Jenine" w:date="2022-07-03T14:15:00Z">
        <w:r w:rsidRPr="006E772A" w:rsidDel="005B5404">
          <w:rPr>
            <w:lang w:val="en-US"/>
          </w:rPr>
          <w:delText>; p &lt;0.001</w:delText>
        </w:r>
      </w:del>
      <w:r w:rsidRPr="006E772A">
        <w:rPr>
          <w:lang w:val="en-US"/>
        </w:rPr>
        <w:t>), poorer (aOR = 1·70; 95 % CI 1.37, 2.10</w:t>
      </w:r>
      <w:del w:id="270" w:author="Harris, Jenine" w:date="2022-07-03T14:15:00Z">
        <w:r w:rsidRPr="006E772A" w:rsidDel="005B5404">
          <w:rPr>
            <w:lang w:val="en-US"/>
          </w:rPr>
          <w:delText>; p &lt;0.001</w:delText>
        </w:r>
      </w:del>
      <w:r w:rsidRPr="006E772A">
        <w:rPr>
          <w:lang w:val="en-US"/>
        </w:rPr>
        <w:t>), or middle (aOR = 1·51; 95 % CI 1·24, 1·86</w:t>
      </w:r>
      <w:del w:id="271" w:author="Harris, Jenine" w:date="2022-07-03T14:15:00Z">
        <w:r w:rsidRPr="006E772A" w:rsidDel="005B5404">
          <w:rPr>
            <w:lang w:val="en-US"/>
          </w:rPr>
          <w:delText>; p &lt;0.001</w:delText>
        </w:r>
      </w:del>
      <w:r w:rsidRPr="006E772A">
        <w:rPr>
          <w:lang w:val="en-US"/>
        </w:rPr>
        <w:t>) wealth index household</w:t>
      </w:r>
      <w:ins w:id="272" w:author="Harris, Jenine" w:date="2022-07-03T14:15:00Z">
        <w:r w:rsidR="005B5404">
          <w:rPr>
            <w:lang w:val="en-US"/>
          </w:rPr>
          <w:t xml:space="preserve"> compared to a high wealth index household</w:t>
        </w:r>
      </w:ins>
      <w:r w:rsidRPr="006E772A">
        <w:rPr>
          <w:lang w:val="en-US"/>
        </w:rPr>
        <w:t>.</w:t>
      </w:r>
    </w:p>
    <w:p w14:paraId="2E8C1A0B" w14:textId="1A366A56" w:rsidR="00807A0C" w:rsidRDefault="00807A0C" w:rsidP="005B5404">
      <w:pPr>
        <w:pStyle w:val="Yeti"/>
        <w:spacing w:line="276" w:lineRule="auto"/>
        <w:rPr>
          <w:ins w:id="273" w:author="Harris, Jenine" w:date="2022-07-03T14:16:00Z"/>
          <w:lang w:val="en-US"/>
        </w:rPr>
      </w:pPr>
      <w:ins w:id="274" w:author="Harris, Jenine" w:date="2022-07-03T14:16:00Z">
        <w:r>
          <w:rPr>
            <w:lang w:val="en-US"/>
          </w:rPr>
          <w:tab/>
        </w:r>
      </w:ins>
    </w:p>
    <w:p w14:paraId="6C3C0947" w14:textId="323168F8" w:rsidR="006E772A" w:rsidRPr="006E772A" w:rsidRDefault="006E772A" w:rsidP="00807A0C">
      <w:pPr>
        <w:pStyle w:val="Yeti"/>
        <w:spacing w:line="276" w:lineRule="auto"/>
        <w:ind w:firstLine="720"/>
        <w:rPr>
          <w:lang w:val="en-US"/>
        </w:rPr>
        <w:pPrChange w:id="275" w:author="Harris, Jenine" w:date="2022-07-03T14:16:00Z">
          <w:pPr>
            <w:pStyle w:val="Yeti"/>
            <w:spacing w:line="276" w:lineRule="auto"/>
            <w:jc w:val="both"/>
          </w:pPr>
        </w:pPrChange>
      </w:pPr>
      <w:r w:rsidRPr="006E772A">
        <w:rPr>
          <w:lang w:val="en-US"/>
        </w:rPr>
        <w:t xml:space="preserve">Factors that increased the odds of being </w:t>
      </w:r>
      <w:r w:rsidRPr="00807A0C">
        <w:rPr>
          <w:i/>
          <w:iCs/>
          <w:lang w:val="en-US"/>
          <w:rPrChange w:id="276" w:author="Harris, Jenine" w:date="2022-07-03T14:16:00Z">
            <w:rPr>
              <w:lang w:val="en-US"/>
            </w:rPr>
          </w:rPrChange>
        </w:rPr>
        <w:t>stunted</w:t>
      </w:r>
      <w:r w:rsidRPr="006E772A">
        <w:rPr>
          <w:lang w:val="en-US"/>
        </w:rPr>
        <w:t xml:space="preserve"> </w:t>
      </w:r>
      <w:ins w:id="277" w:author="Harris, Jenine" w:date="2022-07-03T14:17:00Z">
        <w:r w:rsidR="00807A0C">
          <w:rPr>
            <w:lang w:val="en-US"/>
          </w:rPr>
          <w:t xml:space="preserve">rather than appropriate </w:t>
        </w:r>
      </w:ins>
      <w:ins w:id="278" w:author="Harris, Jenine" w:date="2022-07-03T14:23:00Z">
        <w:r w:rsidR="000C09E9">
          <w:rPr>
            <w:lang w:val="en-US"/>
          </w:rPr>
          <w:t>height/</w:t>
        </w:r>
      </w:ins>
      <w:ins w:id="279" w:author="Harris, Jenine" w:date="2022-07-03T14:17:00Z">
        <w:r w:rsidR="00807A0C">
          <w:rPr>
            <w:lang w:val="en-US"/>
          </w:rPr>
          <w:t xml:space="preserve">weight </w:t>
        </w:r>
      </w:ins>
      <w:r w:rsidRPr="006E772A">
        <w:rPr>
          <w:lang w:val="en-US"/>
        </w:rPr>
        <w:t>were having a mother without formal education (aOR = 3.20; 95 % CI 2.58, 4.00</w:t>
      </w:r>
      <w:del w:id="280" w:author="Harris, Jenine" w:date="2022-07-03T14:16:00Z">
        <w:r w:rsidRPr="006E772A" w:rsidDel="00807A0C">
          <w:rPr>
            <w:lang w:val="en-US"/>
          </w:rPr>
          <w:delText>; p &lt;0.001</w:delText>
        </w:r>
      </w:del>
      <w:r w:rsidRPr="006E772A">
        <w:rPr>
          <w:lang w:val="en-US"/>
        </w:rPr>
        <w:t>), or with primary (aOR = 2.31; 95 % CI 1·85, 2.89</w:t>
      </w:r>
      <w:del w:id="281" w:author="Harris, Jenine" w:date="2022-07-03T14:16:00Z">
        <w:r w:rsidRPr="006E772A" w:rsidDel="00807A0C">
          <w:rPr>
            <w:lang w:val="en-US"/>
          </w:rPr>
          <w:delText>; p &lt;0.001</w:delText>
        </w:r>
      </w:del>
      <w:r w:rsidRPr="006E772A">
        <w:rPr>
          <w:lang w:val="en-US"/>
        </w:rPr>
        <w:t>) or secondary education (aOR = 1·64; 95 % CI 1.34, 2.02</w:t>
      </w:r>
      <w:del w:id="282" w:author="Harris, Jenine" w:date="2022-07-03T14:16:00Z">
        <w:r w:rsidRPr="006E772A" w:rsidDel="00807A0C">
          <w:rPr>
            <w:lang w:val="en-US"/>
          </w:rPr>
          <w:delText>; p &lt;0.001</w:delText>
        </w:r>
      </w:del>
      <w:r w:rsidRPr="006E772A">
        <w:rPr>
          <w:lang w:val="en-US"/>
        </w:rPr>
        <w:t>) only</w:t>
      </w:r>
      <w:ins w:id="283" w:author="Harris, Jenine" w:date="2022-07-03T14:16:00Z">
        <w:r w:rsidR="00807A0C">
          <w:rPr>
            <w:lang w:val="en-US"/>
          </w:rPr>
          <w:t xml:space="preserve"> compared to </w:t>
        </w:r>
      </w:ins>
      <w:ins w:id="284" w:author="Harris, Jenine" w:date="2022-07-03T14:17:00Z">
        <w:r w:rsidR="00807A0C">
          <w:rPr>
            <w:lang w:val="en-US"/>
          </w:rPr>
          <w:t>secondary education</w:t>
        </w:r>
      </w:ins>
      <w:r w:rsidRPr="006E772A">
        <w:rPr>
          <w:lang w:val="en-US"/>
        </w:rPr>
        <w:t>; and being from a poorest (aOR = 2.46; 95 % CI 2.03, 2.97</w:t>
      </w:r>
      <w:del w:id="285" w:author="Harris, Jenine" w:date="2022-07-03T14:16:00Z">
        <w:r w:rsidRPr="006E772A" w:rsidDel="00807A0C">
          <w:rPr>
            <w:lang w:val="en-US"/>
          </w:rPr>
          <w:delText>; p &lt;0.001</w:delText>
        </w:r>
      </w:del>
      <w:r w:rsidRPr="006E772A">
        <w:rPr>
          <w:lang w:val="en-US"/>
        </w:rPr>
        <w:t>), poorer (aOR = 2.17; 95 % CI 1.81, 2.60; p &lt;0.001), middle (aOR = 1·83; 95 % CI 1·55, 2.16; p &lt;0.001), or richer (aOR = 1.32; 95 % CI 1.12, 1.56; p =0.001) wealth index household</w:t>
      </w:r>
      <w:ins w:id="286" w:author="Harris, Jenine" w:date="2022-07-03T14:17:00Z">
        <w:r w:rsidR="00807A0C">
          <w:rPr>
            <w:lang w:val="en-US"/>
          </w:rPr>
          <w:t xml:space="preserve"> compared to a high wealth index household</w:t>
        </w:r>
      </w:ins>
      <w:r w:rsidRPr="006E772A">
        <w:rPr>
          <w:lang w:val="en-US"/>
        </w:rPr>
        <w:t>.</w:t>
      </w:r>
    </w:p>
    <w:p w14:paraId="563CEC37" w14:textId="3AC685F8" w:rsidR="006E772A" w:rsidRPr="006E772A" w:rsidRDefault="006E772A" w:rsidP="00807A0C">
      <w:pPr>
        <w:pStyle w:val="Yeti"/>
        <w:spacing w:line="276" w:lineRule="auto"/>
        <w:ind w:firstLine="720"/>
        <w:rPr>
          <w:lang w:val="en-US"/>
        </w:rPr>
        <w:pPrChange w:id="287" w:author="Harris, Jenine" w:date="2022-07-03T14:17:00Z">
          <w:pPr>
            <w:pStyle w:val="Yeti"/>
            <w:spacing w:line="276" w:lineRule="auto"/>
            <w:jc w:val="both"/>
          </w:pPr>
        </w:pPrChange>
      </w:pPr>
      <w:r w:rsidRPr="006E772A">
        <w:rPr>
          <w:lang w:val="en-US"/>
        </w:rPr>
        <w:t xml:space="preserve">Children who were from the poorest wealth index households had 76% higher odds of being wasted </w:t>
      </w:r>
      <w:ins w:id="288" w:author="Harris, Jenine" w:date="2022-07-03T14:18:00Z">
        <w:r w:rsidR="00807A0C">
          <w:rPr>
            <w:lang w:val="en-US"/>
          </w:rPr>
          <w:t xml:space="preserve">than being </w:t>
        </w:r>
        <w:commentRangeStart w:id="289"/>
        <w:r w:rsidR="00807A0C">
          <w:rPr>
            <w:lang w:val="en-US"/>
          </w:rPr>
          <w:t xml:space="preserve">appropriate </w:t>
        </w:r>
      </w:ins>
      <w:commentRangeEnd w:id="289"/>
      <w:ins w:id="290" w:author="Harris, Jenine" w:date="2022-07-03T14:19:00Z">
        <w:r w:rsidR="00807A0C">
          <w:rPr>
            <w:rStyle w:val="CommentReference"/>
            <w:rFonts w:asciiTheme="minorHAnsi" w:eastAsiaTheme="minorHAnsi" w:hAnsiTheme="minorHAnsi" w:cstheme="minorBidi"/>
            <w:lang w:val="en-ID" w:eastAsia="en-US"/>
          </w:rPr>
          <w:commentReference w:id="289"/>
        </w:r>
      </w:ins>
      <w:ins w:id="291" w:author="Harris, Jenine" w:date="2022-07-03T14:23:00Z">
        <w:r w:rsidR="000C09E9">
          <w:rPr>
            <w:lang w:val="en-US"/>
          </w:rPr>
          <w:t>height/</w:t>
        </w:r>
      </w:ins>
      <w:ins w:id="292" w:author="Harris, Jenine" w:date="2022-07-03T14:18:00Z">
        <w:r w:rsidR="00807A0C">
          <w:rPr>
            <w:lang w:val="en-US"/>
          </w:rPr>
          <w:t xml:space="preserve">weight </w:t>
        </w:r>
      </w:ins>
      <w:r w:rsidRPr="006E772A">
        <w:rPr>
          <w:lang w:val="en-US"/>
        </w:rPr>
        <w:t xml:space="preserve">than children from the richest households (aOR = 1·76; 95 % CI 1.24, 2.51; p =0.002). Children whose mothers had no formal education had 53% (aOR = 1.53; 95 % CI 1.05, 2.26; p =0.031) higher odds of being wasted </w:t>
      </w:r>
      <w:ins w:id="293" w:author="Harris, Jenine" w:date="2022-07-03T14:18:00Z">
        <w:r w:rsidR="00807A0C">
          <w:rPr>
            <w:lang w:val="en-US"/>
          </w:rPr>
          <w:t xml:space="preserve">than being appropriate </w:t>
        </w:r>
      </w:ins>
      <w:ins w:id="294" w:author="Harris, Jenine" w:date="2022-07-03T14:23:00Z">
        <w:r w:rsidR="000C09E9">
          <w:rPr>
            <w:lang w:val="en-US"/>
          </w:rPr>
          <w:t>height/</w:t>
        </w:r>
      </w:ins>
      <w:ins w:id="295" w:author="Harris, Jenine" w:date="2022-07-03T14:18:00Z">
        <w:r w:rsidR="00807A0C">
          <w:rPr>
            <w:lang w:val="en-US"/>
          </w:rPr>
          <w:t>weight compared to</w:t>
        </w:r>
      </w:ins>
      <w:del w:id="296" w:author="Harris, Jenine" w:date="2022-07-03T14:18:00Z">
        <w:r w:rsidRPr="006E772A" w:rsidDel="00807A0C">
          <w:rPr>
            <w:lang w:val="en-US"/>
          </w:rPr>
          <w:delText>than</w:delText>
        </w:r>
      </w:del>
      <w:r w:rsidRPr="006E772A">
        <w:rPr>
          <w:lang w:val="en-US"/>
        </w:rPr>
        <w:t xml:space="preserve"> children whose mothers had higher education.</w:t>
      </w:r>
    </w:p>
    <w:p w14:paraId="008201BC" w14:textId="7DF96A11" w:rsidR="001C459C" w:rsidRDefault="001C459C" w:rsidP="00C70F4F">
      <w:pPr>
        <w:pStyle w:val="Yeti"/>
        <w:spacing w:line="276" w:lineRule="auto"/>
        <w:rPr>
          <w:lang w:val="en-US"/>
        </w:rPr>
        <w:pPrChange w:id="297" w:author="Harris, Jenine" w:date="2022-07-03T14:08:00Z">
          <w:pPr>
            <w:pStyle w:val="Yeti"/>
            <w:spacing w:line="276" w:lineRule="auto"/>
            <w:jc w:val="both"/>
          </w:pPr>
        </w:pPrChange>
      </w:pPr>
    </w:p>
    <w:p w14:paraId="6D54374D" w14:textId="3306ED95" w:rsidR="005362F2" w:rsidRDefault="005362F2" w:rsidP="00C70F4F">
      <w:pPr>
        <w:pStyle w:val="Yeti"/>
        <w:spacing w:line="276" w:lineRule="auto"/>
        <w:rPr>
          <w:b/>
        </w:rPr>
        <w:pPrChange w:id="298" w:author="Harris, Jenine" w:date="2022-07-03T14:08:00Z">
          <w:pPr>
            <w:spacing w:before="0" w:line="276" w:lineRule="auto"/>
          </w:pPr>
        </w:pPrChange>
      </w:pPr>
      <w:r w:rsidRPr="002508FB">
        <w:rPr>
          <w:b/>
        </w:rPr>
        <w:t xml:space="preserve">See Table </w:t>
      </w:r>
      <w:r>
        <w:rPr>
          <w:b/>
        </w:rPr>
        <w:t>5</w:t>
      </w:r>
      <w:r w:rsidRPr="002508FB">
        <w:rPr>
          <w:b/>
        </w:rPr>
        <w:t xml:space="preserve"> for </w:t>
      </w:r>
      <w:r>
        <w:rPr>
          <w:b/>
        </w:rPr>
        <w:t>multi</w:t>
      </w:r>
      <w:r w:rsidR="004A1D20">
        <w:rPr>
          <w:b/>
        </w:rPr>
        <w:t>ple logistic regression</w:t>
      </w:r>
      <w:r w:rsidRPr="002508FB">
        <w:rPr>
          <w:b/>
        </w:rPr>
        <w:t xml:space="preserve"> using </w:t>
      </w:r>
      <w:r>
        <w:rPr>
          <w:b/>
        </w:rPr>
        <w:t>maternal social deprivation factors and indices of undernutrition.</w:t>
      </w:r>
    </w:p>
    <w:p w14:paraId="4B894CCD" w14:textId="77777777" w:rsidR="005362F2" w:rsidRPr="005A42A1" w:rsidRDefault="005362F2" w:rsidP="00C70F4F">
      <w:pPr>
        <w:pStyle w:val="Yeti"/>
        <w:spacing w:line="276" w:lineRule="auto"/>
        <w:rPr>
          <w:lang w:val="en-US"/>
        </w:rPr>
        <w:pPrChange w:id="299" w:author="Harris, Jenine" w:date="2022-07-03T14:08:00Z">
          <w:pPr>
            <w:pStyle w:val="Yeti"/>
            <w:spacing w:line="276" w:lineRule="auto"/>
            <w:jc w:val="both"/>
          </w:pPr>
        </w:pPrChange>
      </w:pPr>
    </w:p>
    <w:p w14:paraId="168930B6" w14:textId="77777777" w:rsidR="001C459C" w:rsidRDefault="001C459C" w:rsidP="003953F3">
      <w:pPr>
        <w:pStyle w:val="Yeti"/>
        <w:spacing w:line="276" w:lineRule="auto"/>
        <w:rPr>
          <w:lang w:val="en-US"/>
        </w:rPr>
        <w:pPrChange w:id="300" w:author="Harris, Jenine" w:date="2022-07-03T12:35:00Z">
          <w:pPr>
            <w:pStyle w:val="Yeti"/>
            <w:spacing w:line="276" w:lineRule="auto"/>
            <w:jc w:val="both"/>
          </w:pPr>
        </w:pPrChange>
      </w:pPr>
    </w:p>
    <w:p w14:paraId="281E7E6D" w14:textId="239BCE5E" w:rsidR="001C459C" w:rsidRPr="001C459C" w:rsidDel="005B5404" w:rsidRDefault="001C459C" w:rsidP="003953F3">
      <w:pPr>
        <w:pStyle w:val="Yeti"/>
        <w:spacing w:line="276" w:lineRule="auto"/>
        <w:rPr>
          <w:del w:id="301" w:author="Harris, Jenine" w:date="2022-07-03T14:09:00Z"/>
          <w:u w:val="single"/>
          <w:lang w:val="en-US"/>
        </w:rPr>
        <w:pPrChange w:id="302" w:author="Harris, Jenine" w:date="2022-07-03T12:35:00Z">
          <w:pPr>
            <w:pStyle w:val="Yeti"/>
            <w:spacing w:line="276" w:lineRule="auto"/>
            <w:jc w:val="both"/>
          </w:pPr>
        </w:pPrChange>
      </w:pPr>
      <w:commentRangeStart w:id="303"/>
      <w:del w:id="304" w:author="Harris, Jenine" w:date="2022-07-03T14:09:00Z">
        <w:r w:rsidRPr="001C459C" w:rsidDel="005B5404">
          <w:rPr>
            <w:u w:val="single"/>
            <w:lang w:val="en-US"/>
          </w:rPr>
          <w:delText>Association Between Maternal Deprivation Factors And Undernutrition by Region</w:delText>
        </w:r>
      </w:del>
    </w:p>
    <w:p w14:paraId="4C42E6F8" w14:textId="0846300B" w:rsidR="001C459C" w:rsidDel="005B5404" w:rsidRDefault="006E772A" w:rsidP="003953F3">
      <w:pPr>
        <w:pStyle w:val="Yeti"/>
        <w:spacing w:line="276" w:lineRule="auto"/>
        <w:rPr>
          <w:del w:id="305" w:author="Harris, Jenine" w:date="2022-07-03T14:09:00Z"/>
          <w:lang w:val="en-US"/>
        </w:rPr>
        <w:pPrChange w:id="306" w:author="Harris, Jenine" w:date="2022-07-03T12:35:00Z">
          <w:pPr>
            <w:pStyle w:val="Yeti"/>
            <w:spacing w:line="276" w:lineRule="auto"/>
            <w:jc w:val="both"/>
          </w:pPr>
        </w:pPrChange>
      </w:pPr>
      <w:del w:id="307" w:author="Harris, Jenine" w:date="2022-07-03T14:09:00Z">
        <w:r w:rsidRPr="006E772A" w:rsidDel="005B5404">
          <w:rPr>
            <w:lang w:val="en-ID"/>
          </w:rPr>
          <w:delText>There was no significant difference in maternal deprivation factors by region for wasting. All factors were not statistically significant predictors of wasting in the South. In the North, only the wealth index (poorest, poorer, and middle) achieved statistical significance. In the North, the odds of wasting for children in the poorest, poorer, and middle wealth index households were 2.75 (OR = 2.75</w:delText>
        </w:r>
        <w:commentRangeStart w:id="308"/>
        <w:r w:rsidRPr="006E772A" w:rsidDel="005B5404">
          <w:rPr>
            <w:lang w:val="en-ID"/>
          </w:rPr>
          <w:delText xml:space="preserve">; </w:delText>
        </w:r>
        <w:commentRangeEnd w:id="308"/>
        <w:r w:rsidR="00B624B9" w:rsidDel="005B5404">
          <w:rPr>
            <w:rStyle w:val="CommentReference"/>
            <w:rFonts w:asciiTheme="minorHAnsi" w:eastAsiaTheme="minorHAnsi" w:hAnsiTheme="minorHAnsi" w:cstheme="minorBidi"/>
            <w:lang w:val="en-ID" w:eastAsia="en-US"/>
          </w:rPr>
          <w:commentReference w:id="308"/>
        </w:r>
        <w:r w:rsidRPr="006E772A" w:rsidDel="005B5404">
          <w:rPr>
            <w:lang w:val="en-ID"/>
          </w:rPr>
          <w:delText>95 % CI 1·58, 5.00; p =0.001), 2.03 (OR = 2.03; 95 % CI 1·17, 3.68; p =0.015), and 2.12 (OR = 2.12; 95 % CI 1.24, 3.76; p =0.008) times higher respectively than for children from the richest households.</w:delText>
        </w:r>
      </w:del>
    </w:p>
    <w:p w14:paraId="39489641" w14:textId="57E526BB" w:rsidR="006E772A" w:rsidDel="005B5404" w:rsidRDefault="006E772A" w:rsidP="003953F3">
      <w:pPr>
        <w:pStyle w:val="Yeti"/>
        <w:spacing w:line="276" w:lineRule="auto"/>
        <w:rPr>
          <w:del w:id="309" w:author="Harris, Jenine" w:date="2022-07-03T14:09:00Z"/>
          <w:lang w:val="en-ID"/>
        </w:rPr>
        <w:pPrChange w:id="310" w:author="Harris, Jenine" w:date="2022-07-03T12:35:00Z">
          <w:pPr>
            <w:pStyle w:val="Yeti"/>
            <w:spacing w:line="276" w:lineRule="auto"/>
            <w:jc w:val="both"/>
          </w:pPr>
        </w:pPrChange>
      </w:pPr>
    </w:p>
    <w:p w14:paraId="3DA3A228" w14:textId="3F9459DF" w:rsidR="001C459C" w:rsidRDefault="006E772A" w:rsidP="003953F3">
      <w:pPr>
        <w:pStyle w:val="Yeti"/>
        <w:spacing w:line="276" w:lineRule="auto"/>
        <w:rPr>
          <w:lang w:val="en-ID"/>
        </w:rPr>
        <w:pPrChange w:id="311" w:author="Harris, Jenine" w:date="2022-07-03T12:35:00Z">
          <w:pPr>
            <w:pStyle w:val="Yeti"/>
            <w:spacing w:line="276" w:lineRule="auto"/>
            <w:jc w:val="both"/>
          </w:pPr>
        </w:pPrChange>
      </w:pPr>
      <w:r w:rsidRPr="006E772A">
        <w:rPr>
          <w:lang w:val="en-ID"/>
        </w:rPr>
        <w:t xml:space="preserve">Table 6 shows the association between maternal deprivation factors and stunting stratified by region (North and South). </w:t>
      </w:r>
      <w:commentRangeEnd w:id="303"/>
      <w:r w:rsidR="005B5404">
        <w:rPr>
          <w:rStyle w:val="CommentReference"/>
          <w:rFonts w:asciiTheme="minorHAnsi" w:eastAsiaTheme="minorHAnsi" w:hAnsiTheme="minorHAnsi" w:cstheme="minorBidi"/>
          <w:lang w:val="en-ID" w:eastAsia="en-US"/>
        </w:rPr>
        <w:commentReference w:id="303"/>
      </w:r>
      <w:r w:rsidRPr="006E772A">
        <w:rPr>
          <w:lang w:val="en-ID"/>
        </w:rPr>
        <w:t>Compared to children with mothers who had a higher education, the odds of stunting in children whose mothers had only primary and secondary education were 2.49 (OR = 2.49; 95% CI 1.81, 3.46; p &lt;0.001) and 1.53 (OR = 1.53; 95% CI 1.12, 2.1; p =0.007) times higher respectively in the North; and 2.14 (OR = 2.14; 95% CI 1.58, 2.91; p &lt;0.001) and 1.7 (OR = 1.7; 95% CI 1.30, 2.23; p &lt;0.001) times higher respectively in the South. There were similar odds of stunting among children whose mothers had no formal education in the North and South (OR = 3.2; 95% CI 2.58, 4.00; p &lt;0.001) and (OR = 2.94, 95% CI 2.03, 4.27; p &lt;0.001). In the North, children from the poorest, poorer, and middle-class households had 2.57 (OR = 2.57; 95% CI 1.95, 3.39; p &lt;0.001), 2.32 (OR = 2.32; 95% CI 1.77, 3.05; p &lt;0.001), and 1.78 (OR = 1.78; 95% CI 1.37, 2.32; p &lt;0.001) times greater odds respectively of stunting than those from the richest households. In the South however, the odds of stunting for children in similar households were 1.96 (OR = 1.96; 95% CI 1.35, 2.83; p &lt;0.001), 1.85 (OR = 1.85; 95% CI 1.40, 2.43; p &lt;0.001), and 2.02 (OR = 2.02; 95% CI 1.62, 2.52; p &lt;0.001) times greater respectively than for children from the richest households</w:t>
      </w:r>
      <w:r w:rsidR="001C459C" w:rsidRPr="001C459C">
        <w:rPr>
          <w:lang w:val="en-ID"/>
        </w:rPr>
        <w:t>.</w:t>
      </w:r>
    </w:p>
    <w:p w14:paraId="0564530D" w14:textId="77777777" w:rsidR="00B624B9" w:rsidRDefault="00B624B9" w:rsidP="003953F3">
      <w:pPr>
        <w:spacing w:before="0" w:line="276" w:lineRule="auto"/>
        <w:jc w:val="left"/>
        <w:rPr>
          <w:ins w:id="312" w:author="Harris, Jenine" w:date="2022-07-03T12:48:00Z"/>
          <w:rFonts w:ascii="Georgia" w:hAnsi="Georgia"/>
          <w:b/>
          <w:sz w:val="24"/>
        </w:rPr>
      </w:pPr>
    </w:p>
    <w:p w14:paraId="3E1290E8" w14:textId="1785DC62" w:rsidR="005362F2" w:rsidRDefault="005362F2" w:rsidP="003953F3">
      <w:pPr>
        <w:spacing w:before="0" w:line="276" w:lineRule="auto"/>
        <w:jc w:val="left"/>
        <w:rPr>
          <w:rFonts w:ascii="Georgia" w:hAnsi="Georgia"/>
          <w:b/>
          <w:sz w:val="24"/>
        </w:rPr>
        <w:pPrChange w:id="313" w:author="Harris, Jenine" w:date="2022-07-03T12:35:00Z">
          <w:pPr>
            <w:spacing w:before="0" w:line="276" w:lineRule="auto"/>
          </w:pPr>
        </w:pPrChange>
      </w:pPr>
      <w:r w:rsidRPr="00E9168A">
        <w:rPr>
          <w:rFonts w:ascii="Georgia" w:hAnsi="Georgia"/>
          <w:b/>
          <w:sz w:val="24"/>
        </w:rPr>
        <w:t>[Ta</w:t>
      </w:r>
      <w:r>
        <w:rPr>
          <w:rFonts w:ascii="Georgia" w:hAnsi="Georgia"/>
          <w:b/>
          <w:sz w:val="24"/>
        </w:rPr>
        <w:t>ble 6 should be positioned here</w:t>
      </w:r>
      <w:r w:rsidRPr="00E9168A">
        <w:rPr>
          <w:rFonts w:ascii="Georgia" w:hAnsi="Georgia"/>
          <w:b/>
          <w:sz w:val="24"/>
        </w:rPr>
        <w:t>]</w:t>
      </w:r>
    </w:p>
    <w:p w14:paraId="6E86A270" w14:textId="77777777" w:rsidR="005362F2" w:rsidRDefault="005362F2" w:rsidP="003953F3">
      <w:pPr>
        <w:pStyle w:val="Yeti"/>
        <w:spacing w:line="276" w:lineRule="auto"/>
        <w:rPr>
          <w:lang w:val="en-ID"/>
        </w:rPr>
        <w:pPrChange w:id="314" w:author="Harris, Jenine" w:date="2022-07-03T12:35:00Z">
          <w:pPr>
            <w:pStyle w:val="Yeti"/>
            <w:spacing w:line="276" w:lineRule="auto"/>
            <w:jc w:val="both"/>
          </w:pPr>
        </w:pPrChange>
      </w:pPr>
    </w:p>
    <w:p w14:paraId="4990A376" w14:textId="77777777" w:rsidR="001C459C" w:rsidRDefault="001C459C" w:rsidP="003953F3">
      <w:pPr>
        <w:pStyle w:val="Yeti"/>
        <w:spacing w:line="276" w:lineRule="auto"/>
        <w:rPr>
          <w:lang w:val="en-ID"/>
        </w:rPr>
        <w:pPrChange w:id="315" w:author="Harris, Jenine" w:date="2022-07-03T12:35:00Z">
          <w:pPr>
            <w:pStyle w:val="Yeti"/>
            <w:spacing w:line="276" w:lineRule="auto"/>
            <w:jc w:val="both"/>
          </w:pPr>
        </w:pPrChange>
      </w:pPr>
    </w:p>
    <w:p w14:paraId="4CDBB1EB" w14:textId="646F3402" w:rsidR="001C459C" w:rsidRDefault="006E772A" w:rsidP="003953F3">
      <w:pPr>
        <w:pStyle w:val="Yeti"/>
        <w:spacing w:line="276" w:lineRule="auto"/>
        <w:rPr>
          <w:lang w:val="en-ID"/>
        </w:rPr>
        <w:pPrChange w:id="316" w:author="Harris, Jenine" w:date="2022-07-03T12:35:00Z">
          <w:pPr>
            <w:pStyle w:val="Yeti"/>
            <w:spacing w:line="276" w:lineRule="auto"/>
            <w:jc w:val="both"/>
          </w:pPr>
        </w:pPrChange>
      </w:pPr>
      <w:r w:rsidRPr="006E772A">
        <w:rPr>
          <w:lang w:val="en-ID"/>
        </w:rPr>
        <w:t>Table 7 shows the association between maternal deprivation factors and underweight stratified by region (North and South). Factors that increased the odds of being underweight were having a mother without formal education (aOR = 2.66; 95 % CI 1.86, 3.89; p &lt;0.001), or with primary education only (aOR = 1·56; 95 % CI 1.07, 2.32; p =0.024); maternal unemployment in the North (OR = 1.14; 95% CI 1.02, 1.28; p =0.018), and children from the poorest, poorer, and middle class households. Compared to children from the richest homes, those from the poorest, poorer, and middle income homes had 2.06 (OR = 2.06; 95% CI 1.49, 2.86; p &lt;0.001), 1.71 (OR = 1.71; 95% CI 1.25, 2.38; p =0.001), and 1.41(OR = 1.41; 95% CI 1.03, 1.94; p =0.033) times greater odds respectively of underweight in the North and 1.71 (OR = 1.71; 95% CI 1.08, 2.66; p =0.019), 1.46 (OR = 1.46; 95% CI 1.03, 2.06; p =0.032), and 1.79 (OR = 1.79; 95% CI 1.37, 2.35; p &lt;0.001) times greater odds of underweight in the South. In the South, the association between employment and underweight was not significant (OR = 0.91; 95% CI 0.72, 1.15; p =0.454)</w:t>
      </w:r>
      <w:r w:rsidR="005362F2">
        <w:rPr>
          <w:lang w:val="en-ID"/>
        </w:rPr>
        <w:t>.</w:t>
      </w:r>
    </w:p>
    <w:p w14:paraId="5D33A4CE" w14:textId="77777777" w:rsidR="00B624B9" w:rsidRDefault="00B624B9" w:rsidP="003953F3">
      <w:pPr>
        <w:spacing w:before="0" w:line="276" w:lineRule="auto"/>
        <w:jc w:val="left"/>
        <w:rPr>
          <w:ins w:id="317" w:author="Harris, Jenine" w:date="2022-07-03T12:48:00Z"/>
          <w:rFonts w:ascii="Georgia" w:hAnsi="Georgia"/>
          <w:b/>
          <w:sz w:val="24"/>
        </w:rPr>
      </w:pPr>
    </w:p>
    <w:p w14:paraId="460AB727" w14:textId="75551C82" w:rsidR="00001B39" w:rsidRDefault="005362F2" w:rsidP="003953F3">
      <w:pPr>
        <w:spacing w:before="0" w:line="276" w:lineRule="auto"/>
        <w:jc w:val="left"/>
        <w:rPr>
          <w:rFonts w:ascii="Georgia" w:hAnsi="Georgia"/>
          <w:b/>
          <w:sz w:val="24"/>
        </w:rPr>
        <w:pPrChange w:id="318" w:author="Harris, Jenine" w:date="2022-07-03T12:35:00Z">
          <w:pPr>
            <w:spacing w:before="0" w:line="276" w:lineRule="auto"/>
          </w:pPr>
        </w:pPrChange>
      </w:pPr>
      <w:r w:rsidRPr="00E9168A">
        <w:rPr>
          <w:rFonts w:ascii="Georgia" w:hAnsi="Georgia"/>
          <w:b/>
          <w:sz w:val="24"/>
        </w:rPr>
        <w:t>[Ta</w:t>
      </w:r>
      <w:r>
        <w:rPr>
          <w:rFonts w:ascii="Georgia" w:hAnsi="Georgia"/>
          <w:b/>
          <w:sz w:val="24"/>
        </w:rPr>
        <w:t>ble 7 should be positioned here</w:t>
      </w:r>
      <w:r w:rsidRPr="00E9168A">
        <w:rPr>
          <w:rFonts w:ascii="Georgia" w:hAnsi="Georgia"/>
          <w:b/>
          <w:sz w:val="24"/>
        </w:rPr>
        <w:t>]</w:t>
      </w:r>
    </w:p>
    <w:p w14:paraId="095F7C75" w14:textId="77777777" w:rsidR="00B624B9" w:rsidRDefault="00B624B9" w:rsidP="003953F3">
      <w:pPr>
        <w:spacing w:before="0" w:line="276" w:lineRule="auto"/>
        <w:jc w:val="left"/>
        <w:rPr>
          <w:ins w:id="319" w:author="Harris, Jenine" w:date="2022-07-03T12:48:00Z"/>
          <w:rFonts w:ascii="Georgia" w:hAnsi="Georgia"/>
          <w:b/>
          <w:sz w:val="24"/>
        </w:rPr>
      </w:pPr>
    </w:p>
    <w:p w14:paraId="242124C4" w14:textId="46F3931C" w:rsidR="00DB162F" w:rsidRDefault="00DB162F" w:rsidP="003953F3">
      <w:pPr>
        <w:spacing w:before="0" w:line="276" w:lineRule="auto"/>
        <w:jc w:val="left"/>
        <w:rPr>
          <w:rFonts w:ascii="Georgia" w:hAnsi="Georgia"/>
          <w:b/>
          <w:sz w:val="24"/>
        </w:rPr>
        <w:pPrChange w:id="320" w:author="Harris, Jenine" w:date="2022-07-03T12:35:00Z">
          <w:pPr>
            <w:spacing w:before="0" w:line="276" w:lineRule="auto"/>
          </w:pPr>
        </w:pPrChange>
      </w:pPr>
      <w:r>
        <w:rPr>
          <w:rFonts w:ascii="Georgia" w:hAnsi="Georgia"/>
          <w:b/>
          <w:sz w:val="24"/>
        </w:rPr>
        <w:t>DISCUSSION</w:t>
      </w:r>
    </w:p>
    <w:p w14:paraId="0012D254" w14:textId="77777777" w:rsidR="001B172A" w:rsidRPr="001B172A" w:rsidRDefault="001B172A" w:rsidP="003953F3">
      <w:pPr>
        <w:shd w:val="clear" w:color="auto" w:fill="FFFFFF"/>
        <w:spacing w:before="300" w:after="150" w:line="276" w:lineRule="auto"/>
        <w:jc w:val="left"/>
        <w:outlineLvl w:val="2"/>
        <w:rPr>
          <w:rFonts w:ascii="Georgia" w:eastAsia="Times New Roman" w:hAnsi="Georgia" w:cs="Helvetica"/>
          <w:noProof w:val="0"/>
          <w:color w:val="333333"/>
          <w:sz w:val="24"/>
          <w:szCs w:val="24"/>
          <w:lang w:val="en-US"/>
        </w:rPr>
      </w:pPr>
      <w:r w:rsidRPr="001B172A">
        <w:rPr>
          <w:rFonts w:ascii="Georgia" w:eastAsia="Times New Roman" w:hAnsi="Georgia" w:cs="Helvetica"/>
          <w:noProof w:val="0"/>
          <w:color w:val="333333"/>
          <w:sz w:val="24"/>
          <w:szCs w:val="24"/>
          <w:lang w:val="en-US"/>
        </w:rPr>
        <w:lastRenderedPageBreak/>
        <w:t xml:space="preserve">Summary of </w:t>
      </w:r>
      <w:commentRangeStart w:id="321"/>
      <w:r w:rsidRPr="001B172A">
        <w:rPr>
          <w:rFonts w:ascii="Georgia" w:eastAsia="Times New Roman" w:hAnsi="Georgia" w:cs="Helvetica"/>
          <w:noProof w:val="0"/>
          <w:color w:val="333333"/>
          <w:sz w:val="24"/>
          <w:szCs w:val="24"/>
          <w:lang w:val="en-US"/>
        </w:rPr>
        <w:t>Results</w:t>
      </w:r>
      <w:commentRangeEnd w:id="321"/>
      <w:r w:rsidR="000C09E9">
        <w:rPr>
          <w:rStyle w:val="CommentReference"/>
        </w:rPr>
        <w:commentReference w:id="321"/>
      </w:r>
    </w:p>
    <w:p w14:paraId="772120D3" w14:textId="77777777" w:rsidR="00B624B9" w:rsidRDefault="001B172A" w:rsidP="003953F3">
      <w:pPr>
        <w:shd w:val="clear" w:color="auto" w:fill="FFFFFF"/>
        <w:spacing w:before="0" w:after="150" w:line="276" w:lineRule="auto"/>
        <w:jc w:val="left"/>
        <w:rPr>
          <w:ins w:id="322" w:author="Harris, Jenine" w:date="2022-07-03T12:49:00Z"/>
          <w:rFonts w:ascii="Georgia" w:eastAsia="Times New Roman" w:hAnsi="Georgia" w:cs="Helvetica"/>
          <w:noProof w:val="0"/>
          <w:color w:val="333333"/>
          <w:sz w:val="24"/>
          <w:szCs w:val="24"/>
          <w:lang w:val="en-US"/>
        </w:rPr>
      </w:pPr>
      <w:r w:rsidRPr="001B172A">
        <w:rPr>
          <w:rFonts w:ascii="Georgia" w:eastAsia="Times New Roman" w:hAnsi="Georgia" w:cs="Helvetica"/>
          <w:noProof w:val="0"/>
          <w:color w:val="333333"/>
          <w:sz w:val="24"/>
          <w:szCs w:val="24"/>
          <w:lang w:val="en-US"/>
        </w:rPr>
        <w:t xml:space="preserve">This study examines the effects of living in the North vs. living in the South on undernutrition, the difference in maternal social deprivation factors by region, and the influence of these factors on undernutrition in children under 5 years in Nigeria. The study shows evidence that living in the North increases a child’s odds of being undernourished compared to living in the South. This association was modified by age of the child, with children between 2 and 5 years having greater odds of undernutrition than children below 2 years. However, this regional difference in the distribution of undernutrition can be explained partly by the differences in maternal deprivation in both regions. Results show that maternal social deprivation factors are more prevalent in the North. Children from the North were more likely to reside in rural areas, have mothers with no formal education, mothers who were unemployed, or be from poor households. </w:t>
      </w:r>
    </w:p>
    <w:p w14:paraId="6D1B8228" w14:textId="74302C51" w:rsidR="001B172A" w:rsidRPr="001B172A" w:rsidRDefault="001B172A" w:rsidP="00B624B9">
      <w:pPr>
        <w:shd w:val="clear" w:color="auto" w:fill="FFFFFF"/>
        <w:spacing w:before="0" w:after="150" w:line="276" w:lineRule="auto"/>
        <w:ind w:firstLine="720"/>
        <w:jc w:val="left"/>
        <w:rPr>
          <w:rFonts w:ascii="Georgia" w:eastAsia="Times New Roman" w:hAnsi="Georgia" w:cs="Helvetica"/>
          <w:noProof w:val="0"/>
          <w:color w:val="333333"/>
          <w:sz w:val="24"/>
          <w:szCs w:val="24"/>
          <w:lang w:val="en-US"/>
        </w:rPr>
        <w:pPrChange w:id="323" w:author="Harris, Jenine" w:date="2022-07-03T12:49:00Z">
          <w:pPr>
            <w:shd w:val="clear" w:color="auto" w:fill="FFFFFF"/>
            <w:spacing w:before="0" w:after="150" w:line="276" w:lineRule="auto"/>
            <w:jc w:val="left"/>
          </w:pPr>
        </w:pPrChange>
      </w:pPr>
      <w:r w:rsidRPr="001B172A">
        <w:rPr>
          <w:rFonts w:ascii="Georgia" w:eastAsia="Times New Roman" w:hAnsi="Georgia" w:cs="Helvetica"/>
          <w:noProof w:val="0"/>
          <w:color w:val="333333"/>
          <w:sz w:val="24"/>
          <w:szCs w:val="24"/>
          <w:lang w:val="en-US"/>
        </w:rPr>
        <w:t>This study also shows that maternal social deprivation is associated with undernutrition in children. All the indices of maternal deprivation except rural residence significantly increased the odds that a child is undernourished. Across all 3 indices of undernutrition, the most consistent factors affecting childhood undernutrition were the mother’s education (no formal education) and wealth index (poorest households). There was a reduced likelihood of undernutrition with each higher level of education. Children whose mothers had a lower level of education were more likely to be undernourished than children of mothers with a higher level of education. The odds of being undernourished also increased as the wealth index reduced. These factors were modified by region. The odds of being underweight or stunted across most measures were higher for the North than the South. Unemployment was not a significant predictor of underweight status in the South but raised the odds in the North by 14%. The study shows that these factors differ across regions with children in the North having mothers who are more socially deprived than those in the South.</w:t>
      </w:r>
    </w:p>
    <w:p w14:paraId="535D27BA" w14:textId="1C21C93F" w:rsidR="001B172A" w:rsidRPr="001B172A" w:rsidDel="00B624B9" w:rsidRDefault="001B172A" w:rsidP="003953F3">
      <w:pPr>
        <w:shd w:val="clear" w:color="auto" w:fill="FFFFFF"/>
        <w:spacing w:before="300" w:after="150" w:line="276" w:lineRule="auto"/>
        <w:jc w:val="left"/>
        <w:outlineLvl w:val="2"/>
        <w:rPr>
          <w:del w:id="324" w:author="Harris, Jenine" w:date="2022-07-03T12:49:00Z"/>
          <w:rFonts w:ascii="Georgia" w:eastAsia="Times New Roman" w:hAnsi="Georgia" w:cs="Helvetica"/>
          <w:noProof w:val="0"/>
          <w:color w:val="333333"/>
          <w:sz w:val="24"/>
          <w:szCs w:val="24"/>
          <w:lang w:val="en-US"/>
        </w:rPr>
      </w:pPr>
      <w:del w:id="325" w:author="Harris, Jenine" w:date="2022-07-03T12:49:00Z">
        <w:r w:rsidRPr="001B172A" w:rsidDel="00B624B9">
          <w:rPr>
            <w:rFonts w:ascii="Georgia" w:eastAsia="Times New Roman" w:hAnsi="Georgia" w:cs="Helvetica"/>
            <w:noProof w:val="0"/>
            <w:color w:val="333333"/>
            <w:sz w:val="24"/>
            <w:szCs w:val="24"/>
            <w:lang w:val="en-US"/>
          </w:rPr>
          <w:delText>Significance of Results</w:delText>
        </w:r>
      </w:del>
    </w:p>
    <w:p w14:paraId="37C9E11D" w14:textId="5442AAC1" w:rsidR="001B172A" w:rsidRPr="001B172A" w:rsidRDefault="001B172A" w:rsidP="00B624B9">
      <w:pPr>
        <w:shd w:val="clear" w:color="auto" w:fill="FFFFFF"/>
        <w:spacing w:before="0" w:after="150" w:line="276" w:lineRule="auto"/>
        <w:ind w:firstLine="720"/>
        <w:jc w:val="left"/>
        <w:rPr>
          <w:rFonts w:ascii="Georgia" w:eastAsia="Times New Roman" w:hAnsi="Georgia" w:cs="Helvetica"/>
          <w:noProof w:val="0"/>
          <w:color w:val="333333"/>
          <w:sz w:val="24"/>
          <w:szCs w:val="24"/>
          <w:lang w:val="en-US"/>
        </w:rPr>
        <w:pPrChange w:id="326" w:author="Harris, Jenine" w:date="2022-07-03T12:49:00Z">
          <w:pPr>
            <w:shd w:val="clear" w:color="auto" w:fill="FFFFFF"/>
            <w:spacing w:before="0" w:after="150" w:line="276" w:lineRule="auto"/>
            <w:jc w:val="left"/>
          </w:pPr>
        </w:pPrChange>
      </w:pPr>
      <w:r w:rsidRPr="001B172A">
        <w:rPr>
          <w:rFonts w:ascii="Georgia" w:eastAsia="Times New Roman" w:hAnsi="Georgia" w:cs="Helvetica"/>
          <w:noProof w:val="0"/>
          <w:color w:val="333333"/>
          <w:sz w:val="24"/>
          <w:szCs w:val="24"/>
          <w:lang w:val="en-US"/>
        </w:rPr>
        <w:t>There are disparities in the nutritional status of children across regions and these disparities affect mostly those who are from the poorest households and the uneducated. These disparities in undernutrition by region could be explained by the significant differences in maternal social deprivation between the North and the South. Poverty, lack of education, and unemployment were more prevalent among mothers in the North compared to the South. Parents who are poor may not be able to afford nutritious food for their children. Poverty may lead to undernutrition through the lack of adequate food, exposure to infections, and poor access to health care services.</w:t>
      </w:r>
      <w:r w:rsidR="00A7181F">
        <w:rPr>
          <w:rFonts w:ascii="Georgia" w:eastAsia="Times New Roman" w:hAnsi="Georgia" w:cs="Helvetica"/>
          <w:noProof w:val="0"/>
          <w:color w:val="333333"/>
          <w:sz w:val="24"/>
          <w:szCs w:val="24"/>
          <w:lang w:val="en-US"/>
        </w:rPr>
        <w:t xml:space="preserve"> </w:t>
      </w:r>
      <w:r w:rsidR="00A7181F">
        <w:rPr>
          <w:rFonts w:ascii="Georgia" w:eastAsia="Times New Roman" w:hAnsi="Georgia" w:cs="Helvetica"/>
          <w:noProof w:val="0"/>
          <w:color w:val="333333"/>
          <w:sz w:val="24"/>
          <w:szCs w:val="24"/>
          <w:lang w:val="en-US"/>
        </w:rPr>
        <w:fldChar w:fldCharType="begin" w:fldLock="1"/>
      </w:r>
      <w:r w:rsidR="00A7181F">
        <w:rPr>
          <w:rFonts w:ascii="Georgia" w:eastAsia="Times New Roman" w:hAnsi="Georgia" w:cs="Helvetica"/>
          <w:noProof w:val="0"/>
          <w:color w:val="333333"/>
          <w:sz w:val="24"/>
          <w:szCs w:val="24"/>
          <w:lang w:val="en-US"/>
        </w:rPr>
        <w:instrText>ADDIN CSL_CITATION {"citationItems":[{"id":"ITEM-1","itemData":{"abstract":"Undernutrition continues to be a primary cause of ill-health and premature mortality among children in developing countries. This paper examines how the prevalence of undernutrition in children is measured and argues that the standard indices of stunting, wasting and underweight may each be underestimating the scale of the problem. This has important implications for policy-makers, planners and organizations seeking to meet international development targets. Using anthropometric data on 24 396 children in India, we constructed an alternative composite index of anthropometric failure (CIAF) and compared it with conventional indices. The CIAF examines the relationship between distinct subgroups of anthropometric failure, poverty and morbidity, showing that children with multiple anthropometric failures are at a greater risk of morbidity and are more likely to come from poorer households. While recognizing that stunting, wasting and underweight reflect distinct biological processes of clear importance, the CIAF is the only measure that provides a single, aggregated figure of the number of undernourished children in a population.83:210-216. Voir page 215 le résumé en français. En la página 215 figura un resumen en español.","author":[{"dropping-particle":"","family":"Nandy","given":"Shailen","non-dropping-particle":"","parse-names":false,"suffix":""},{"dropping-particle":"","family":"Irving","given":"Michelle","non-dropping-particle":"","parse-names":false,"suffix":""},{"dropping-particle":"","family":"Gordon","given":"David","non-dropping-particle":"","parse-names":false,"suffix":""},{"dropping-particle":"V","family":"Subramanian","given":"S","non-dropping-particle":"","parse-names":false,"suffix":""},{"dropping-particle":"","family":"George","given":"&amp;","non-dropping-particle":"","parse-names":false,"suffix":""},{"dropping-particle":"","family":"Smith","given":"Davey","non-dropping-particle":"","parse-names":false,"suffix":""}],"container-title":"Bulletin of the World Health Organization","id":"ITEM-1","issue":"3","issued":{"date-parts":[["2005"]]},"title":"Poverty, child undernutrition and morbidity: new evidence from India","type":"article-journal","volume":"83"},"uris":["http://www.mendeley.com/documents/?uuid=299beff0-e203-3905-9179-f183e359b80d"]},{"id":"ITEM-2","itemData":{"DOI":"10.1177/03795721211009482","ISSN":"03795721","PMID":"33942665","abstract":"This article presents findings from baseline surveys in 5 states of Nigeria to assess the nutritional outcomes on target groups on attaining the UN Sustainable Development Goal 2. The augmented regression technique was applied to analyze data from a sample of 1642 households with at least 1 child under the age of 5 years (U5) and their mothers or caregivers out of a total of 2500 households that were drawn from the 250 enumeration areas of the Nigeria Bureau of Statistics in the 5 states. The results support the growing evidence base that poverty and household hunger are pervasive. The incidence of poverty highlights inequalities among states. The combination of poverty and hunger was mirrored in the damning extent to which all forms of malnutrition coexisted in children U5, particularly during the second year of infancy and among poor households. Evidence from this study points to poor dietary quality of complementary food rather than other childcare practices as majorly responsible for child malnutrition. Child wellness was positively affected by maternal health-seeking behavior but negatively by the poverty probability index of the household. Notably, maternal health-seeking behavior played a more relevant role in child wellness than mothers’ educational attainment.","author":[{"dropping-particle":"","family":"Manyong","given":"Victor M.","non-dropping-particle":"","parse-names":false,"suffix":""},{"dropping-particle":"","family":"Abdoulaye","given":"Tahirou","non-dropping-particle":"","parse-names":false,"suffix":""},{"dropping-particle":"","family":"Ojide","given":"Makuachukwu","non-dropping-particle":"","parse-names":false,"suffix":""},{"dropping-particle":"","family":"Ogundapo","given":"Ademola","non-dropping-particle":"","parse-names":false,"suffix":""},{"dropping-particle":"","family":"Ayoola","given":"Gbolagade B.","non-dropping-particle":"","parse-names":false,"suffix":""},{"dropping-particle":"","family":"Dashiell","given":"Kenton","non-dropping-particle":"","parse-names":false,"suffix":""},{"dropping-particle":"","family":"Okike","given":"Iheanacho","non-dropping-particle":"","parse-names":false,"suffix":""}],"container-title":"Food and Nutrition Bulletin","id":"ITEM-2","issue":"2","issued":{"date-parts":[["2021","6","1"]]},"page":"188-209","publisher":"SAGE Publications Inc.","title":"Household Hunger, Poverty, and Childcare in 5 States of Nigeria and Their Impacts on Nutritional Outcomes in Preschool Children","type":"article-journal","volume":"42"},"uris":["http://www.mendeley.com/documents/?uuid=0b933f14-fac4-3633-99ca-b577a8f1d499"]}],"mendeley":{"formattedCitation":"(Nandy &lt;i&gt;et al.&lt;/i&gt;, 2005; Manyong &lt;i&gt;et al.&lt;/i&gt;, 2021)","plainTextFormattedCitation":"(Nandy et al., 2005; Manyong et al., 2021)","previouslyFormattedCitation":"(Nandy &lt;i&gt;et al.&lt;/i&gt;, 2005; Manyong &lt;i&gt;et al.&lt;/i&gt;, 2021)"},"properties":{"noteIndex":0},"schema":"https://github.com/citation-style-language/schema/raw/master/csl-citation.json"}</w:instrText>
      </w:r>
      <w:r w:rsidR="00A7181F">
        <w:rPr>
          <w:rFonts w:ascii="Georgia" w:eastAsia="Times New Roman" w:hAnsi="Georgia" w:cs="Helvetica"/>
          <w:noProof w:val="0"/>
          <w:color w:val="333333"/>
          <w:sz w:val="24"/>
          <w:szCs w:val="24"/>
          <w:lang w:val="en-US"/>
        </w:rPr>
        <w:fldChar w:fldCharType="separate"/>
      </w:r>
      <w:r w:rsidR="00A7181F" w:rsidRPr="00A7181F">
        <w:rPr>
          <w:rFonts w:ascii="Georgia" w:eastAsia="Times New Roman" w:hAnsi="Georgia" w:cs="Helvetica"/>
          <w:color w:val="333333"/>
          <w:sz w:val="24"/>
          <w:szCs w:val="24"/>
          <w:lang w:val="en-US"/>
        </w:rPr>
        <w:t xml:space="preserve">(Nandy </w:t>
      </w:r>
      <w:r w:rsidR="00A7181F" w:rsidRPr="00A7181F">
        <w:rPr>
          <w:rFonts w:ascii="Georgia" w:eastAsia="Times New Roman" w:hAnsi="Georgia" w:cs="Helvetica"/>
          <w:i/>
          <w:color w:val="333333"/>
          <w:sz w:val="24"/>
          <w:szCs w:val="24"/>
          <w:lang w:val="en-US"/>
        </w:rPr>
        <w:t>et al.</w:t>
      </w:r>
      <w:r w:rsidR="00A7181F" w:rsidRPr="00A7181F">
        <w:rPr>
          <w:rFonts w:ascii="Georgia" w:eastAsia="Times New Roman" w:hAnsi="Georgia" w:cs="Helvetica"/>
          <w:color w:val="333333"/>
          <w:sz w:val="24"/>
          <w:szCs w:val="24"/>
          <w:lang w:val="en-US"/>
        </w:rPr>
        <w:t xml:space="preserve">, 2005; Manyong </w:t>
      </w:r>
      <w:r w:rsidR="00A7181F" w:rsidRPr="00A7181F">
        <w:rPr>
          <w:rFonts w:ascii="Georgia" w:eastAsia="Times New Roman" w:hAnsi="Georgia" w:cs="Helvetica"/>
          <w:i/>
          <w:color w:val="333333"/>
          <w:sz w:val="24"/>
          <w:szCs w:val="24"/>
          <w:lang w:val="en-US"/>
        </w:rPr>
        <w:t>et al.</w:t>
      </w:r>
      <w:r w:rsidR="00A7181F" w:rsidRPr="00A7181F">
        <w:rPr>
          <w:rFonts w:ascii="Georgia" w:eastAsia="Times New Roman" w:hAnsi="Georgia" w:cs="Helvetica"/>
          <w:color w:val="333333"/>
          <w:sz w:val="24"/>
          <w:szCs w:val="24"/>
          <w:lang w:val="en-US"/>
        </w:rPr>
        <w:t>, 2021)</w:t>
      </w:r>
      <w:r w:rsidR="00A7181F">
        <w:rPr>
          <w:rFonts w:ascii="Georgia" w:eastAsia="Times New Roman" w:hAnsi="Georgia" w:cs="Helvetica"/>
          <w:noProof w:val="0"/>
          <w:color w:val="333333"/>
          <w:sz w:val="24"/>
          <w:szCs w:val="24"/>
          <w:lang w:val="en-US"/>
        </w:rPr>
        <w:fldChar w:fldCharType="end"/>
      </w:r>
      <w:r w:rsidR="006E772A">
        <w:rPr>
          <w:rFonts w:ascii="Georgia" w:eastAsia="Times New Roman" w:hAnsi="Georgia" w:cs="Helvetica"/>
          <w:noProof w:val="0"/>
          <w:color w:val="333333"/>
          <w:sz w:val="24"/>
          <w:szCs w:val="24"/>
          <w:lang w:val="en-US"/>
        </w:rPr>
        <w:t xml:space="preserve"> </w:t>
      </w:r>
      <w:r w:rsidRPr="001B172A">
        <w:rPr>
          <w:rFonts w:ascii="Georgia" w:eastAsia="Times New Roman" w:hAnsi="Georgia" w:cs="Helvetica"/>
          <w:noProof w:val="0"/>
          <w:color w:val="333333"/>
          <w:sz w:val="24"/>
          <w:szCs w:val="24"/>
          <w:lang w:val="en-US"/>
        </w:rPr>
        <w:t>Likewise, uneducated parents may not be able to make informed decisions regarding the provision of nutritious foods from available food options. Also, parents who are educated are more likely to be gainfully employed and financially empowered.</w:t>
      </w:r>
      <w:r w:rsidR="005F02FF">
        <w:rPr>
          <w:rFonts w:ascii="Georgia" w:eastAsia="Times New Roman" w:hAnsi="Georgia" w:cs="Helvetica"/>
          <w:noProof w:val="0"/>
          <w:color w:val="333333"/>
          <w:sz w:val="24"/>
          <w:szCs w:val="24"/>
          <w:lang w:val="en-US"/>
        </w:rPr>
        <w:t xml:space="preserve"> </w:t>
      </w:r>
      <w:r w:rsidR="005F02FF">
        <w:rPr>
          <w:rFonts w:ascii="Georgia" w:eastAsia="Times New Roman" w:hAnsi="Georgia" w:cs="Helvetica"/>
          <w:noProof w:val="0"/>
          <w:color w:val="333333"/>
          <w:sz w:val="24"/>
          <w:szCs w:val="24"/>
          <w:lang w:val="en-US"/>
        </w:rPr>
        <w:fldChar w:fldCharType="begin" w:fldLock="1"/>
      </w:r>
      <w:r w:rsidR="005F02FF">
        <w:rPr>
          <w:rFonts w:ascii="Georgia" w:eastAsia="Times New Roman" w:hAnsi="Georgia" w:cs="Helvetica"/>
          <w:noProof w:val="0"/>
          <w:color w:val="333333"/>
          <w:sz w:val="24"/>
          <w:szCs w:val="24"/>
          <w:lang w:val="en-US"/>
        </w:rPr>
        <w:instrText>ADDIN CSL_CITATION {"citationItems":[{"id":"ITEM-1","itemData":{"DOI":"10.11604/PAMJ.2017.28.248.13171","PMID":"29942407","abstract":"Introduction: Several factors including the parental literacy, illness, socioeconomic status, poor sanitation and hygienic practices affect the physical growth of children. The aim of this study was to determine the socio-demographic determinants of malnutrition among primary school aged children in Enugu, Nigeria. Methods: A cross-sectional descriptive study involving primary school children in Enugu was carried out over a 3 month period. Subjects were selected using multistage sampling technique. Weight and height were measured using a digital scale and a wooden stadiometer, respectively. Body Mass Index (BMI), weight-for-age (WAZ), Height-for-age (HAZ) and BMI-for-age z scores were then derived using the new WHO reference standards. Results: 348 children (40.4%) were recruited from 5 public schools while 512 (59.6%) were recruited from 9 private schools. The mean age of the study participants was 9.2 ± 1.8 years. 7 (0.8%) children were stunted, 26 (3.3%) wasted and 28 (3.3%) underweight. Of all the study participants, overweight and obesity were observed in 73 (8.5%) and 35 (4.1%) children, respectively. Children of lower socioeconomic class were more stunted, underweight and wasted, while overweight and obesity were more prevalent among children from the upper socioeconomic class. Conclusion: Factors such as age and sex, parental education and socioeconomic class had a significant impact on nutritional status. Overweight and obesity were more prevalent among the children from the upper socioeconomic class, attending private schools, while stunting and wasting were more in children of the lower class attending public schools.","author":[{"dropping-particle":"","family":"Igbokwe","given":"Obianuju","non-dropping-particle":"","parse-names":false,"suffix":""},{"dropping-particle":"","family":"Adimorah","given":"Gilbert","non-dropping-particle":"","parse-names":false,"suffix":""},{"dropping-particle":"","family":"Ikefuna","given":"Anthony","non-dropping-particle":"","parse-names":false,"suffix":""},{"dropping-particle":"","family":"Ibeziako","given":"Ngozi","non-dropping-particle":"","parse-names":false,"suffix":""},{"dropping-particle":"","family":"Ubesie","given":"Agozie","non-dropping-particle":"","parse-names":false,"suffix":""},{"dropping-particle":"","family":"Ekeh","given":"Christopher","non-dropping-particle":"","parse-names":false,"suffix":""},{"dropping-particle":"","family":"Iloh","given":"Kenechukwu","non-dropping-particle":"","parse-names":false,"suffix":""}],"container-title":"The Pan African Medical Journal","id":"ITEM-1","issued":{"date-parts":[["2017","11","21"]]},"publisher":"African Field Epidemiology Network","title":"Socio-demographic determinants of malnutrition among primary school aged children in Enugu, Nigeria","type":"article-journal","volume":"28"},"uris":["http://www.mendeley.com/documents/?uuid=dc41f331-2740-3a22-9b1a-95c513eaa948"]}],"mendeley":{"formattedCitation":"(Igbokwe &lt;i&gt;et al.&lt;/i&gt;, 2017)","plainTextFormattedCitation":"(Igbokwe et al., 2017)","previouslyFormattedCitation":"(Igbokwe &lt;i&gt;et al.&lt;/i&gt;, 2017)"},"properties":{"noteIndex":0},"schema":"https://github.com/citation-style-language/schema/raw/master/csl-citation.json"}</w:instrText>
      </w:r>
      <w:r w:rsidR="005F02FF">
        <w:rPr>
          <w:rFonts w:ascii="Georgia" w:eastAsia="Times New Roman" w:hAnsi="Georgia" w:cs="Helvetica"/>
          <w:noProof w:val="0"/>
          <w:color w:val="333333"/>
          <w:sz w:val="24"/>
          <w:szCs w:val="24"/>
          <w:lang w:val="en-US"/>
        </w:rPr>
        <w:fldChar w:fldCharType="separate"/>
      </w:r>
      <w:r w:rsidR="005F02FF" w:rsidRPr="005F02FF">
        <w:rPr>
          <w:rFonts w:ascii="Georgia" w:eastAsia="Times New Roman" w:hAnsi="Georgia" w:cs="Helvetica"/>
          <w:color w:val="333333"/>
          <w:sz w:val="24"/>
          <w:szCs w:val="24"/>
          <w:lang w:val="en-US"/>
        </w:rPr>
        <w:t xml:space="preserve">(Igbokwe </w:t>
      </w:r>
      <w:r w:rsidR="005F02FF" w:rsidRPr="005F02FF">
        <w:rPr>
          <w:rFonts w:ascii="Georgia" w:eastAsia="Times New Roman" w:hAnsi="Georgia" w:cs="Helvetica"/>
          <w:i/>
          <w:color w:val="333333"/>
          <w:sz w:val="24"/>
          <w:szCs w:val="24"/>
          <w:lang w:val="en-US"/>
        </w:rPr>
        <w:t>et al.</w:t>
      </w:r>
      <w:r w:rsidR="005F02FF" w:rsidRPr="005F02FF">
        <w:rPr>
          <w:rFonts w:ascii="Georgia" w:eastAsia="Times New Roman" w:hAnsi="Georgia" w:cs="Helvetica"/>
          <w:color w:val="333333"/>
          <w:sz w:val="24"/>
          <w:szCs w:val="24"/>
          <w:lang w:val="en-US"/>
        </w:rPr>
        <w:t>, 2017)</w:t>
      </w:r>
      <w:r w:rsidR="005F02FF">
        <w:rPr>
          <w:rFonts w:ascii="Georgia" w:eastAsia="Times New Roman" w:hAnsi="Georgia" w:cs="Helvetica"/>
          <w:noProof w:val="0"/>
          <w:color w:val="333333"/>
          <w:sz w:val="24"/>
          <w:szCs w:val="24"/>
          <w:lang w:val="en-US"/>
        </w:rPr>
        <w:fldChar w:fldCharType="end"/>
      </w:r>
      <w:r w:rsidR="005F02FF" w:rsidRPr="001B172A">
        <w:rPr>
          <w:rFonts w:ascii="Georgia" w:eastAsia="Times New Roman" w:hAnsi="Georgia" w:cs="Helvetica"/>
          <w:noProof w:val="0"/>
          <w:color w:val="333333"/>
          <w:sz w:val="24"/>
          <w:szCs w:val="24"/>
          <w:lang w:val="en-US"/>
        </w:rPr>
        <w:t xml:space="preserve"> </w:t>
      </w:r>
      <w:r w:rsidRPr="001B172A">
        <w:rPr>
          <w:rFonts w:ascii="Georgia" w:eastAsia="Times New Roman" w:hAnsi="Georgia" w:cs="Helvetica"/>
          <w:noProof w:val="0"/>
          <w:color w:val="333333"/>
          <w:sz w:val="24"/>
          <w:szCs w:val="24"/>
          <w:lang w:val="en-US"/>
        </w:rPr>
        <w:t>Educated parents are also more likely to have access to information to make healthy food decisions for their children and allocate the household income and food resources to favor children.</w:t>
      </w:r>
      <w:r w:rsidR="005F02FF">
        <w:rPr>
          <w:rFonts w:ascii="Georgia" w:eastAsia="Times New Roman" w:hAnsi="Georgia" w:cs="Helvetica"/>
          <w:noProof w:val="0"/>
          <w:color w:val="333333"/>
          <w:sz w:val="24"/>
          <w:szCs w:val="24"/>
          <w:lang w:val="en-US"/>
        </w:rPr>
        <w:t xml:space="preserve"> </w:t>
      </w:r>
      <w:r w:rsidR="005F02FF">
        <w:rPr>
          <w:rFonts w:ascii="Georgia" w:eastAsia="Times New Roman" w:hAnsi="Georgia" w:cs="Helvetica"/>
          <w:noProof w:val="0"/>
          <w:color w:val="333333"/>
          <w:sz w:val="24"/>
          <w:szCs w:val="24"/>
          <w:lang w:val="en-US"/>
        </w:rPr>
        <w:fldChar w:fldCharType="begin" w:fldLock="1"/>
      </w:r>
      <w:r w:rsidR="005F02FF">
        <w:rPr>
          <w:rFonts w:ascii="Georgia" w:eastAsia="Times New Roman" w:hAnsi="Georgia" w:cs="Helvetica"/>
          <w:noProof w:val="0"/>
          <w:color w:val="333333"/>
          <w:sz w:val="24"/>
          <w:szCs w:val="24"/>
          <w:lang w:val="en-US"/>
        </w:rPr>
        <w:instrText>ADDIN CSL_CITATION {"citationItems":[{"id":"ITEM-1","itemData":{"DOI":"10.11604/PAMJ.2017.28.248.13171","PMID":"29942407","abstract":"Introduction: Several factors including the parental literacy, illness, socioeconomic status, poor sanitation and hygienic practices affect the physical growth of children. The aim of this study was to determine the socio-demographic determinants of malnutrition among primary school aged children in Enugu, Nigeria. Methods: A cross-sectional descriptive study involving primary school children in Enugu was carried out over a 3 month period. Subjects were selected using multistage sampling technique. Weight and height were measured using a digital scale and a wooden stadiometer, respectively. Body Mass Index (BMI), weight-for-age (WAZ), Height-for-age (HAZ) and BMI-for-age z scores were then derived using the new WHO reference standards. Results: 348 children (40.4%) were recruited from 5 public schools while 512 (59.6%) were recruited from 9 private schools. The mean age of the study participants was 9.2 ± 1.8 years. 7 (0.8%) children were stunted, 26 (3.3%) wasted and 28 (3.3%) underweight. Of all the study participants, overweight and obesity were observed in 73 (8.5%) and 35 (4.1%) children, respectively. Children of lower socioeconomic class were more stunted, underweight and wasted, while overweight and obesity were more prevalent among children from the upper socioeconomic class. Conclusion: Factors such as age and sex, parental education and socioeconomic class had a significant impact on nutritional status. Overweight and obesity were more prevalent among the children from the upper socioeconomic class, attending private schools, while stunting and wasting were more in children of the lower class attending public schools.","author":[{"dropping-particle":"","family":"Igbokwe","given":"Obianuju","non-dropping-particle":"","parse-names":false,"suffix":""},{"dropping-particle":"","family":"Adimorah","given":"Gilbert","non-dropping-particle":"","parse-names":false,"suffix":""},{"dropping-particle":"","family":"Ikefuna","given":"Anthony","non-dropping-particle":"","parse-names":false,"suffix":""},{"dropping-particle":"","family":"Ibeziako","given":"Ngozi","non-dropping-particle":"","parse-names":false,"suffix":""},{"dropping-particle":"","family":"Ubesie","given":"Agozie","non-dropping-particle":"","parse-names":false,"suffix":""},{"dropping-particle":"","family":"Ekeh","given":"Christopher","non-dropping-particle":"","parse-names":false,"suffix":""},{"dropping-particle":"","family":"Iloh","given":"Kenechukwu","non-dropping-particle":"","parse-names":false,"suffix":""}],"container-title":"The Pan African Medical Journal","id":"ITEM-1","issued":{"date-parts":[["2017","11","21"]]},"publisher":"African Field Epidemiology Network","title":"Socio-demographic determinants of malnutrition among primary school aged children in Enugu, Nigeria","type":"article-journal","volume":"28"},"uris":["http://www.mendeley.com/documents/?uuid=dc41f331-2740-3a22-9b1a-95c513eaa948"]}],"mendeley":{"formattedCitation":"(Igbokwe &lt;i&gt;et al.&lt;/i&gt;, 2017)","plainTextFormattedCitation":"(Igbokwe et al., 2017)","previouslyFormattedCitation":"(Igbokwe &lt;i&gt;et al.&lt;/i&gt;, 2017)"},"properties":{"noteIndex":0},"schema":"https://github.com/citation-style-language/schema/raw/master/csl-citation.json"}</w:instrText>
      </w:r>
      <w:r w:rsidR="005F02FF">
        <w:rPr>
          <w:rFonts w:ascii="Georgia" w:eastAsia="Times New Roman" w:hAnsi="Georgia" w:cs="Helvetica"/>
          <w:noProof w:val="0"/>
          <w:color w:val="333333"/>
          <w:sz w:val="24"/>
          <w:szCs w:val="24"/>
          <w:lang w:val="en-US"/>
        </w:rPr>
        <w:fldChar w:fldCharType="separate"/>
      </w:r>
      <w:r w:rsidR="005F02FF" w:rsidRPr="005F02FF">
        <w:rPr>
          <w:rFonts w:ascii="Georgia" w:eastAsia="Times New Roman" w:hAnsi="Georgia" w:cs="Helvetica"/>
          <w:color w:val="333333"/>
          <w:sz w:val="24"/>
          <w:szCs w:val="24"/>
          <w:lang w:val="en-US"/>
        </w:rPr>
        <w:t xml:space="preserve">(Igbokwe </w:t>
      </w:r>
      <w:r w:rsidR="005F02FF" w:rsidRPr="005F02FF">
        <w:rPr>
          <w:rFonts w:ascii="Georgia" w:eastAsia="Times New Roman" w:hAnsi="Georgia" w:cs="Helvetica"/>
          <w:i/>
          <w:color w:val="333333"/>
          <w:sz w:val="24"/>
          <w:szCs w:val="24"/>
          <w:lang w:val="en-US"/>
        </w:rPr>
        <w:t>et al.</w:t>
      </w:r>
      <w:r w:rsidR="005F02FF" w:rsidRPr="005F02FF">
        <w:rPr>
          <w:rFonts w:ascii="Georgia" w:eastAsia="Times New Roman" w:hAnsi="Georgia" w:cs="Helvetica"/>
          <w:color w:val="333333"/>
          <w:sz w:val="24"/>
          <w:szCs w:val="24"/>
          <w:lang w:val="en-US"/>
        </w:rPr>
        <w:t>, 2017)</w:t>
      </w:r>
      <w:r w:rsidR="005F02FF">
        <w:rPr>
          <w:rFonts w:ascii="Georgia" w:eastAsia="Times New Roman" w:hAnsi="Georgia" w:cs="Helvetica"/>
          <w:noProof w:val="0"/>
          <w:color w:val="333333"/>
          <w:sz w:val="24"/>
          <w:szCs w:val="24"/>
          <w:lang w:val="en-US"/>
        </w:rPr>
        <w:fldChar w:fldCharType="end"/>
      </w:r>
    </w:p>
    <w:p w14:paraId="56CDE781" w14:textId="57BA91B8" w:rsidR="001B172A" w:rsidRPr="001B172A" w:rsidRDefault="001B172A" w:rsidP="00B624B9">
      <w:pPr>
        <w:shd w:val="clear" w:color="auto" w:fill="FFFFFF"/>
        <w:spacing w:before="0" w:after="150" w:line="276" w:lineRule="auto"/>
        <w:ind w:firstLine="720"/>
        <w:jc w:val="left"/>
        <w:rPr>
          <w:rFonts w:ascii="Georgia" w:eastAsia="Times New Roman" w:hAnsi="Georgia" w:cs="Helvetica"/>
          <w:noProof w:val="0"/>
          <w:color w:val="333333"/>
          <w:sz w:val="24"/>
          <w:szCs w:val="24"/>
          <w:lang w:val="en-US"/>
        </w:rPr>
        <w:pPrChange w:id="327" w:author="Harris, Jenine" w:date="2022-07-03T12:49:00Z">
          <w:pPr>
            <w:shd w:val="clear" w:color="auto" w:fill="FFFFFF"/>
            <w:spacing w:before="0" w:after="150" w:line="276" w:lineRule="auto"/>
            <w:jc w:val="left"/>
          </w:pPr>
        </w:pPrChange>
      </w:pPr>
      <w:r w:rsidRPr="001B172A">
        <w:rPr>
          <w:rFonts w:ascii="Georgia" w:eastAsia="Times New Roman" w:hAnsi="Georgia" w:cs="Helvetica"/>
          <w:noProof w:val="0"/>
          <w:color w:val="333333"/>
          <w:sz w:val="24"/>
          <w:szCs w:val="24"/>
          <w:lang w:val="en-US"/>
        </w:rPr>
        <w:lastRenderedPageBreak/>
        <w:t>The higher burden of undernutrition in the North compared to the South may also be due to the growing security issues in the northern part of Nigeria which has led to an economic decline and increase in rates of poverty.</w:t>
      </w:r>
      <w:r w:rsidR="00993FEA">
        <w:rPr>
          <w:rFonts w:ascii="Georgia" w:eastAsia="Times New Roman" w:hAnsi="Georgia" w:cs="Helvetica"/>
          <w:noProof w:val="0"/>
          <w:color w:val="333333"/>
          <w:sz w:val="24"/>
          <w:szCs w:val="24"/>
          <w:lang w:val="en-US"/>
        </w:rPr>
        <w:t xml:space="preserve"> </w:t>
      </w:r>
      <w:r w:rsidR="005F02FF">
        <w:rPr>
          <w:rFonts w:ascii="Georgia" w:eastAsia="Times New Roman" w:hAnsi="Georgia" w:cs="Helvetica"/>
          <w:noProof w:val="0"/>
          <w:color w:val="333333"/>
          <w:sz w:val="24"/>
          <w:szCs w:val="24"/>
          <w:lang w:val="en-US"/>
        </w:rPr>
        <w:fldChar w:fldCharType="begin" w:fldLock="1"/>
      </w:r>
      <w:r w:rsidR="005F02FF">
        <w:rPr>
          <w:rFonts w:ascii="Georgia" w:eastAsia="Times New Roman" w:hAnsi="Georgia" w:cs="Helvetica"/>
          <w:noProof w:val="0"/>
          <w:color w:val="333333"/>
          <w:sz w:val="24"/>
          <w:szCs w:val="24"/>
          <w:lang w:val="en-US"/>
        </w:rPr>
        <w:instrText>ADDIN CSL_CITATION {"citationItems":[{"id":"ITEM-1","itemData":{"author":[{"dropping-particle":"","family":"World Bank Group","given":"","non-dropping-particle":"","parse-names":false,"suffix":""}],"container-title":"Washington, DC","id":"ITEM-1","issued":{"date-parts":[["2015","11"]]},"publisher-place":"Washington, DC","title":"Nigeria Economic Report","type":"report"},"uris":["http://www.mendeley.com/documents/?uuid=143a428f-3483-3292-95f7-1519e7bb4803"]}],"mendeley":{"formattedCitation":"(World Bank Group, 2015)","plainTextFormattedCitation":"(World Bank Group, 2015)","previouslyFormattedCitation":"(World Bank Group, 2015)"},"properties":{"noteIndex":0},"schema":"https://github.com/citation-style-language/schema/raw/master/csl-citation.json"}</w:instrText>
      </w:r>
      <w:r w:rsidR="005F02FF">
        <w:rPr>
          <w:rFonts w:ascii="Georgia" w:eastAsia="Times New Roman" w:hAnsi="Georgia" w:cs="Helvetica"/>
          <w:noProof w:val="0"/>
          <w:color w:val="333333"/>
          <w:sz w:val="24"/>
          <w:szCs w:val="24"/>
          <w:lang w:val="en-US"/>
        </w:rPr>
        <w:fldChar w:fldCharType="separate"/>
      </w:r>
      <w:r w:rsidR="005F02FF" w:rsidRPr="005F02FF">
        <w:rPr>
          <w:rFonts w:ascii="Georgia" w:eastAsia="Times New Roman" w:hAnsi="Georgia" w:cs="Helvetica"/>
          <w:color w:val="333333"/>
          <w:sz w:val="24"/>
          <w:szCs w:val="24"/>
          <w:lang w:val="en-US"/>
        </w:rPr>
        <w:t>(World Bank Group, 2015)</w:t>
      </w:r>
      <w:r w:rsidR="005F02FF">
        <w:rPr>
          <w:rFonts w:ascii="Georgia" w:eastAsia="Times New Roman" w:hAnsi="Georgia" w:cs="Helvetica"/>
          <w:noProof w:val="0"/>
          <w:color w:val="333333"/>
          <w:sz w:val="24"/>
          <w:szCs w:val="24"/>
          <w:lang w:val="en-US"/>
        </w:rPr>
        <w:fldChar w:fldCharType="end"/>
      </w:r>
      <w:r w:rsidRPr="001B172A">
        <w:rPr>
          <w:rFonts w:ascii="Georgia" w:eastAsia="Times New Roman" w:hAnsi="Georgia" w:cs="Helvetica"/>
          <w:noProof w:val="0"/>
          <w:color w:val="333333"/>
          <w:sz w:val="24"/>
          <w:szCs w:val="24"/>
          <w:lang w:val="en-US"/>
        </w:rPr>
        <w:t> Cultural practices and beliefs may also have a bearing on the burden of undernutrition. For instance, some homes may have intra-familial food allocation practices that favor adults over children, and this may be rooted in culture.</w:t>
      </w:r>
      <w:r w:rsidR="005F02FF">
        <w:rPr>
          <w:rFonts w:ascii="Georgia" w:eastAsia="Times New Roman" w:hAnsi="Georgia" w:cs="Helvetica"/>
          <w:noProof w:val="0"/>
          <w:color w:val="333333"/>
          <w:sz w:val="24"/>
          <w:szCs w:val="24"/>
          <w:lang w:val="en-US"/>
        </w:rPr>
        <w:t xml:space="preserve"> </w:t>
      </w:r>
      <w:r w:rsidR="005F02FF">
        <w:rPr>
          <w:rFonts w:ascii="Georgia" w:eastAsia="Times New Roman" w:hAnsi="Georgia" w:cs="Helvetica"/>
          <w:noProof w:val="0"/>
          <w:color w:val="333333"/>
          <w:sz w:val="24"/>
          <w:szCs w:val="24"/>
          <w:lang w:val="en-US"/>
        </w:rPr>
        <w:fldChar w:fldCharType="begin" w:fldLock="1"/>
      </w:r>
      <w:r w:rsidR="005F02FF">
        <w:rPr>
          <w:rFonts w:ascii="Georgia" w:eastAsia="Times New Roman" w:hAnsi="Georgia" w:cs="Helvetica"/>
          <w:noProof w:val="0"/>
          <w:color w:val="333333"/>
          <w:sz w:val="24"/>
          <w:szCs w:val="24"/>
          <w:lang w:val="en-US"/>
        </w:rPr>
        <w:instrText>ADDIN CSL_CITATION {"citationItems":[{"id":"ITEM-1","itemData":{"ISSN":"00429686","PMID":"8131247","abstract":"It is commonly assumed in public health practice that households in developing country settings are relatively homogeneous with respect to nutritional status. To the extent that this assumption is valid, nutritional assessments of mothers or individual children would provide an effective screening mechanism for household-level maternal-child nutritional risk. However, there has been no confirmation of the strength of intra-household correlations in nutritional status among women and children. Using data from a cross-sectional survey undertaken in 1990 in rural central Guinea, the present study investigates the nature of within-household relationships in maternal and child nutritional status and considers the implications for programme screening strategies. Mothers and their surviving children under 5 years of age are the focus of the analysis. Correlations between maternal and child nutritional levels are assessed and the performance of maternal-child nutritional indicators as screening tools for household nutritional risk are formally evaluated by analysing the sensitivity, specificity, and positive-negative predictive values of various indicators.","author":[{"dropping-particle":"","family":"Mock","given":"N. B.","non-dropping-particle":"","parse-names":false,"suffix":""},{"dropping-particle":"","family":"Magnani","given":"R. J.","non-dropping-particle":"","parse-names":false,"suffix":""},{"dropping-particle":"","family":"Abdoh","given":"A. A.","non-dropping-particle":"","parse-names":false,"suffix":""},{"dropping-particle":"","family":"Konde","given":"M. K.","non-dropping-particle":"","parse-names":false,"suffix":""}],"container-title":"Bulletin of the World Health Organization","id":"ITEM-1","issue":"1","issued":{"date-parts":[["1994"]]},"page":"119","publisher":"World Health Organization","title":"Intra-household correlations in maternal-child nutritional status in rural Guinea: implications for programme-screening strategies.","type":"article-journal","volume":"72"},"uris":["http://www.mendeley.com/documents/?uuid=8f3abf86-fe03-369f-8dd1-b5102aad9aac"]}],"mendeley":{"formattedCitation":"(Mock &lt;i&gt;et al.&lt;/i&gt;, 1994)","plainTextFormattedCitation":"(Mock et al., 1994)","previouslyFormattedCitation":"(Mock &lt;i&gt;et al.&lt;/i&gt;, 1994)"},"properties":{"noteIndex":0},"schema":"https://github.com/citation-style-language/schema/raw/master/csl-citation.json"}</w:instrText>
      </w:r>
      <w:r w:rsidR="005F02FF">
        <w:rPr>
          <w:rFonts w:ascii="Georgia" w:eastAsia="Times New Roman" w:hAnsi="Georgia" w:cs="Helvetica"/>
          <w:noProof w:val="0"/>
          <w:color w:val="333333"/>
          <w:sz w:val="24"/>
          <w:szCs w:val="24"/>
          <w:lang w:val="en-US"/>
        </w:rPr>
        <w:fldChar w:fldCharType="separate"/>
      </w:r>
      <w:r w:rsidR="005F02FF" w:rsidRPr="005F02FF">
        <w:rPr>
          <w:rFonts w:ascii="Georgia" w:eastAsia="Times New Roman" w:hAnsi="Georgia" w:cs="Helvetica"/>
          <w:color w:val="333333"/>
          <w:sz w:val="24"/>
          <w:szCs w:val="24"/>
          <w:lang w:val="en-US"/>
        </w:rPr>
        <w:t xml:space="preserve">(Mock </w:t>
      </w:r>
      <w:r w:rsidR="005F02FF" w:rsidRPr="005F02FF">
        <w:rPr>
          <w:rFonts w:ascii="Georgia" w:eastAsia="Times New Roman" w:hAnsi="Georgia" w:cs="Helvetica"/>
          <w:i/>
          <w:color w:val="333333"/>
          <w:sz w:val="24"/>
          <w:szCs w:val="24"/>
          <w:lang w:val="en-US"/>
        </w:rPr>
        <w:t>et al.</w:t>
      </w:r>
      <w:r w:rsidR="005F02FF" w:rsidRPr="005F02FF">
        <w:rPr>
          <w:rFonts w:ascii="Georgia" w:eastAsia="Times New Roman" w:hAnsi="Georgia" w:cs="Helvetica"/>
          <w:color w:val="333333"/>
          <w:sz w:val="24"/>
          <w:szCs w:val="24"/>
          <w:lang w:val="en-US"/>
        </w:rPr>
        <w:t>, 1994)</w:t>
      </w:r>
      <w:r w:rsidR="005F02FF">
        <w:rPr>
          <w:rFonts w:ascii="Georgia" w:eastAsia="Times New Roman" w:hAnsi="Georgia" w:cs="Helvetica"/>
          <w:noProof w:val="0"/>
          <w:color w:val="333333"/>
          <w:sz w:val="24"/>
          <w:szCs w:val="24"/>
          <w:lang w:val="en-US"/>
        </w:rPr>
        <w:fldChar w:fldCharType="end"/>
      </w:r>
      <w:r w:rsidR="005F02FF" w:rsidRPr="001B172A">
        <w:rPr>
          <w:rFonts w:ascii="Georgia" w:eastAsia="Times New Roman" w:hAnsi="Georgia" w:cs="Helvetica"/>
          <w:noProof w:val="0"/>
          <w:color w:val="333333"/>
          <w:sz w:val="24"/>
          <w:szCs w:val="24"/>
          <w:lang w:val="en-US"/>
        </w:rPr>
        <w:t xml:space="preserve"> </w:t>
      </w:r>
      <w:r w:rsidRPr="001B172A">
        <w:rPr>
          <w:rFonts w:ascii="Georgia" w:eastAsia="Times New Roman" w:hAnsi="Georgia" w:cs="Helvetica"/>
          <w:noProof w:val="0"/>
          <w:color w:val="333333"/>
          <w:sz w:val="24"/>
          <w:szCs w:val="24"/>
          <w:lang w:val="en-US"/>
        </w:rPr>
        <w:t>These practices may prohibit children from eating some foods which they ideally require to have a balanced diet.</w:t>
      </w:r>
      <w:r w:rsidR="005F02FF">
        <w:rPr>
          <w:rFonts w:ascii="Georgia" w:eastAsia="Times New Roman" w:hAnsi="Georgia" w:cs="Helvetica"/>
          <w:noProof w:val="0"/>
          <w:color w:val="333333"/>
          <w:sz w:val="24"/>
          <w:szCs w:val="24"/>
          <w:lang w:val="en-US"/>
        </w:rPr>
        <w:t xml:space="preserve"> </w:t>
      </w:r>
      <w:r w:rsidR="005F02FF">
        <w:rPr>
          <w:rFonts w:ascii="Georgia" w:eastAsia="Times New Roman" w:hAnsi="Georgia" w:cs="Helvetica"/>
          <w:noProof w:val="0"/>
          <w:color w:val="333333"/>
          <w:sz w:val="24"/>
          <w:szCs w:val="24"/>
          <w:lang w:val="en-US"/>
        </w:rPr>
        <w:fldChar w:fldCharType="begin" w:fldLock="1"/>
      </w:r>
      <w:r w:rsidR="005F02FF">
        <w:rPr>
          <w:rFonts w:ascii="Georgia" w:eastAsia="Times New Roman" w:hAnsi="Georgia" w:cs="Helvetica"/>
          <w:noProof w:val="0"/>
          <w:color w:val="333333"/>
          <w:sz w:val="24"/>
          <w:szCs w:val="24"/>
          <w:lang w:val="en-US"/>
        </w:rPr>
        <w:instrText>ADDIN CSL_CITATION {"citationItems":[{"id":"ITEM-1","itemData":{"DOI":"10.1093/TROPEJ/FML051","ISSN":"0142-6338","PMID":"17046961","abstract":"Nutritional assessment in the community is essential for accurate planning and implementation of intervention programmes to reduce morbidity and mortality associated with under-nutrition. The study was, therefore, carried out to determine and compare the nutritional status of children attending urban and rural public primary schools in Ife Central Local Government Area (ICLGA) of Nigeria. The schools were stratified into urban and rural, and studied schools were selected by balloting. Information obtained on each pupil was entered into a pre-designed proforma. The weight and height were recorded for each pupil, and converted to nutritional indices (weight for age, weight for height, height for age). A total of 749 pupils (366 and 383 children from the rural and urban communities, respectively) were studied. The overall prevalent rates of underweight, wasting and stunting were 61.2, 16.8 and 27.6%, respectively. In the rural area these were 70.5, 17.8 and 35.8%, while in the urban they were 52.2, 15.9 and 19.8%, respectively. The mean nutritional indices (Weight for Age, Weight for Height and Height for Age) were found to be significantly lower among the rural pupils than urban pupils (P &lt; 0.001 in each case). The present study shows that malnutrition (underweight, wasting and stunting) constituted major health problems among school children in Nigeria. This is particularly so in the rural areas. Therefore, prevention of malnutrition should be given a high priority in the implementation of the ongoing primary health care programmes with particular attention paid to the rural population. © 2007 Oxford University Press.","author":[{"dropping-particle":"","family":"Oninla","given":"S. O.","non-dropping-particle":"","parse-names":false,"suffix":""},{"dropping-particle":"","family":"Owa","given":"J. A.","non-dropping-particle":"","parse-names":false,"suffix":""},{"dropping-particle":"","family":"Onayade","given":"A. A.","non-dropping-particle":"","parse-names":false,"suffix":""},{"dropping-particle":"","family":"Taiwo","given":"O.","non-dropping-particle":"","parse-names":false,"suffix":""}],"container-title":"Journal of Tropical Pediatrics","id":"ITEM-1","issue":"1","issued":{"date-parts":[["2007","2","1"]]},"page":"39-43","publisher":"Oxford Academic","title":"Comparative Study of Nutritional Status of Urban and Rural Nigerian School Children","type":"article-journal","volume":"53"},"uris":["http://www.mendeley.com/documents/?uuid=cf28d12c-13b9-31b2-9900-ac571afaf475"]}],"mendeley":{"formattedCitation":"(Oninla &lt;i&gt;et al.&lt;/i&gt;, 2007)","plainTextFormattedCitation":"(Oninla et al., 2007)","previouslyFormattedCitation":"(Oninla &lt;i&gt;et al.&lt;/i&gt;, 2007)"},"properties":{"noteIndex":0},"schema":"https://github.com/citation-style-language/schema/raw/master/csl-citation.json"}</w:instrText>
      </w:r>
      <w:r w:rsidR="005F02FF">
        <w:rPr>
          <w:rFonts w:ascii="Georgia" w:eastAsia="Times New Roman" w:hAnsi="Georgia" w:cs="Helvetica"/>
          <w:noProof w:val="0"/>
          <w:color w:val="333333"/>
          <w:sz w:val="24"/>
          <w:szCs w:val="24"/>
          <w:lang w:val="en-US"/>
        </w:rPr>
        <w:fldChar w:fldCharType="separate"/>
      </w:r>
      <w:r w:rsidR="005F02FF" w:rsidRPr="005F02FF">
        <w:rPr>
          <w:rFonts w:ascii="Georgia" w:eastAsia="Times New Roman" w:hAnsi="Georgia" w:cs="Helvetica"/>
          <w:color w:val="333333"/>
          <w:sz w:val="24"/>
          <w:szCs w:val="24"/>
          <w:lang w:val="en-US"/>
        </w:rPr>
        <w:t xml:space="preserve">(Oninla </w:t>
      </w:r>
      <w:r w:rsidR="005F02FF" w:rsidRPr="005F02FF">
        <w:rPr>
          <w:rFonts w:ascii="Georgia" w:eastAsia="Times New Roman" w:hAnsi="Georgia" w:cs="Helvetica"/>
          <w:i/>
          <w:color w:val="333333"/>
          <w:sz w:val="24"/>
          <w:szCs w:val="24"/>
          <w:lang w:val="en-US"/>
        </w:rPr>
        <w:t>et al.</w:t>
      </w:r>
      <w:r w:rsidR="005F02FF" w:rsidRPr="005F02FF">
        <w:rPr>
          <w:rFonts w:ascii="Georgia" w:eastAsia="Times New Roman" w:hAnsi="Georgia" w:cs="Helvetica"/>
          <w:color w:val="333333"/>
          <w:sz w:val="24"/>
          <w:szCs w:val="24"/>
          <w:lang w:val="en-US"/>
        </w:rPr>
        <w:t>, 2007)</w:t>
      </w:r>
      <w:r w:rsidR="005F02FF">
        <w:rPr>
          <w:rFonts w:ascii="Georgia" w:eastAsia="Times New Roman" w:hAnsi="Georgia" w:cs="Helvetica"/>
          <w:noProof w:val="0"/>
          <w:color w:val="333333"/>
          <w:sz w:val="24"/>
          <w:szCs w:val="24"/>
          <w:lang w:val="en-US"/>
        </w:rPr>
        <w:fldChar w:fldCharType="end"/>
      </w:r>
      <w:r w:rsidR="005F02FF" w:rsidRPr="001B172A">
        <w:rPr>
          <w:rFonts w:ascii="Georgia" w:eastAsia="Times New Roman" w:hAnsi="Georgia" w:cs="Helvetica"/>
          <w:noProof w:val="0"/>
          <w:color w:val="333333"/>
          <w:sz w:val="24"/>
          <w:szCs w:val="24"/>
          <w:lang w:val="en-US"/>
        </w:rPr>
        <w:t xml:space="preserve"> </w:t>
      </w:r>
      <w:r w:rsidRPr="001B172A">
        <w:rPr>
          <w:rFonts w:ascii="Georgia" w:eastAsia="Times New Roman" w:hAnsi="Georgia" w:cs="Helvetica"/>
          <w:noProof w:val="0"/>
          <w:color w:val="333333"/>
          <w:sz w:val="24"/>
          <w:szCs w:val="24"/>
          <w:lang w:val="en-US"/>
        </w:rPr>
        <w:t>Cultural practices may also determine the timing of, and type of foods introduced at weaning.</w:t>
      </w:r>
      <w:r w:rsidR="005F02FF">
        <w:rPr>
          <w:rFonts w:ascii="Georgia" w:eastAsia="Times New Roman" w:hAnsi="Georgia" w:cs="Helvetica"/>
          <w:noProof w:val="0"/>
          <w:color w:val="333333"/>
          <w:sz w:val="24"/>
          <w:szCs w:val="24"/>
          <w:lang w:val="en-US"/>
        </w:rPr>
        <w:t xml:space="preserve"> </w:t>
      </w:r>
      <w:r w:rsidR="005F02FF">
        <w:rPr>
          <w:rFonts w:ascii="Georgia" w:eastAsia="Times New Roman" w:hAnsi="Georgia" w:cs="Helvetica"/>
          <w:noProof w:val="0"/>
          <w:color w:val="333333"/>
          <w:sz w:val="24"/>
          <w:szCs w:val="24"/>
          <w:lang w:val="en-US"/>
        </w:rPr>
        <w:fldChar w:fldCharType="begin" w:fldLock="1"/>
      </w:r>
      <w:r w:rsidR="005F02FF">
        <w:rPr>
          <w:rFonts w:ascii="Georgia" w:eastAsia="Times New Roman" w:hAnsi="Georgia" w:cs="Helvetica"/>
          <w:noProof w:val="0"/>
          <w:color w:val="333333"/>
          <w:sz w:val="24"/>
          <w:szCs w:val="24"/>
          <w:lang w:val="en-US"/>
        </w:rPr>
        <w:instrText>ADDIN CSL_CITATION {"citationItems":[{"id":"ITEM-1","itemData":{"DOI":"10.1017/S1368980019000818","ISSN":"14752727","PMID":"31111804","abstract":"Objective: To investigate the relationship between maternal autonomy and various indices of child undernutrition among children aged &lt;2 years in Nigeria, considering the cultural context and sociodemographic factors.Design: Population-based, cross-sectional study. Associations between various indices of maternal autonomy and child undernutrition (specifically stunting, underweight and wasting) were determined using weighted bivariate and multivariable logistic regression modelling.Setting: 2013 Nigerian Demographic Health Survey.Participants: Children aged between 3 and 24 months (n 7532).Results: Overall, 31·4 % (n 2270), 29·8 % (n 2060) and 25·0 % (n 1755) of children in the sample were stunted, underweight and wasted, respectively. Women with acceptance of domestic violence (low autonomy) were approximately 18 and 14 % less likely to have stunted (OR = 0·82; 95 % CI 0·71, 0·94) and underweight children (OR = 0·86; 95 % CI 0·75, 0·99), respectively. Similarly, women with low power in their couple relations were 17 % less likely to have children who were wasted (OR = 0·83; 95 % CI 0·72, 0·97). Sociodemographic predictors of all indices of undernutrition included maternal education and Hausa ethnicity. Additionally, stunting was predicted by lack of exclusive breast-feeding, low income and being of Fulani ethnicity; wasting by having mothers with low BMI; and underweight by breast-feeding initiation within 1 h hour of birth, polygamous homes, mothers with low BMI and being of Fulani ethnicity.Conclusions: Women with acceptance of domestic violence and low power in couple relations were found to be less likely to have children with indices of undernutrition. This unexpected finding calls for future exploratory research, and policies and interventions that target at-risk subgroups.","author":[{"dropping-particle":"","family":"Agu","given":"Ngozichukwuka","non-dropping-particle":"","parse-names":false,"suffix":""},{"dropping-particle":"","family":"Emechebe","given":"Nnadozie","non-dropping-particle":"","parse-names":false,"suffix":""},{"dropping-particle":"","family":"Yusuf","given":"Korede","non-dropping-particle":"","parse-names":false,"suffix":""},{"dropping-particle":"","family":"Falope","given":"Oluyemisi","non-dropping-particle":"","parse-names":false,"suffix":""},{"dropping-particle":"","family":"Kirby","given":"Russell S.","non-dropping-particle":"","parse-names":false,"suffix":""}],"container-title":"Public Health Nutrition","id":"ITEM-1","issue":"12","issued":{"date-parts":[["2019","8","1"]]},"page":"2279-2289","publisher":"Public Health Nutr","title":"Predictors of early childhood undernutrition in Nigeria: The role of maternal autonomy","type":"article-journal","volume":"22"},"uris":["http://www.mendeley.com/documents/?uuid=6c1089dc-00d3-3b8c-9c26-f54d8dcb6611"]}],"mendeley":{"formattedCitation":"(Agu &lt;i&gt;et al.&lt;/i&gt;, 2019)","plainTextFormattedCitation":"(Agu et al., 2019)","previouslyFormattedCitation":"(Agu &lt;i&gt;et al.&lt;/i&gt;, 2019)"},"properties":{"noteIndex":0},"schema":"https://github.com/citation-style-language/schema/raw/master/csl-citation.json"}</w:instrText>
      </w:r>
      <w:r w:rsidR="005F02FF">
        <w:rPr>
          <w:rFonts w:ascii="Georgia" w:eastAsia="Times New Roman" w:hAnsi="Georgia" w:cs="Helvetica"/>
          <w:noProof w:val="0"/>
          <w:color w:val="333333"/>
          <w:sz w:val="24"/>
          <w:szCs w:val="24"/>
          <w:lang w:val="en-US"/>
        </w:rPr>
        <w:fldChar w:fldCharType="separate"/>
      </w:r>
      <w:r w:rsidR="005F02FF" w:rsidRPr="005F02FF">
        <w:rPr>
          <w:rFonts w:ascii="Georgia" w:eastAsia="Times New Roman" w:hAnsi="Georgia" w:cs="Helvetica"/>
          <w:color w:val="333333"/>
          <w:sz w:val="24"/>
          <w:szCs w:val="24"/>
          <w:lang w:val="en-US"/>
        </w:rPr>
        <w:t xml:space="preserve">(Agu </w:t>
      </w:r>
      <w:r w:rsidR="005F02FF" w:rsidRPr="005F02FF">
        <w:rPr>
          <w:rFonts w:ascii="Georgia" w:eastAsia="Times New Roman" w:hAnsi="Georgia" w:cs="Helvetica"/>
          <w:i/>
          <w:color w:val="333333"/>
          <w:sz w:val="24"/>
          <w:szCs w:val="24"/>
          <w:lang w:val="en-US"/>
        </w:rPr>
        <w:t>et al.</w:t>
      </w:r>
      <w:r w:rsidR="005F02FF" w:rsidRPr="005F02FF">
        <w:rPr>
          <w:rFonts w:ascii="Georgia" w:eastAsia="Times New Roman" w:hAnsi="Georgia" w:cs="Helvetica"/>
          <w:color w:val="333333"/>
          <w:sz w:val="24"/>
          <w:szCs w:val="24"/>
          <w:lang w:val="en-US"/>
        </w:rPr>
        <w:t>, 2019)</w:t>
      </w:r>
      <w:r w:rsidR="005F02FF">
        <w:rPr>
          <w:rFonts w:ascii="Georgia" w:eastAsia="Times New Roman" w:hAnsi="Georgia" w:cs="Helvetica"/>
          <w:noProof w:val="0"/>
          <w:color w:val="333333"/>
          <w:sz w:val="24"/>
          <w:szCs w:val="24"/>
          <w:lang w:val="en-US"/>
        </w:rPr>
        <w:fldChar w:fldCharType="end"/>
      </w:r>
      <w:r w:rsidR="005F02FF" w:rsidRPr="001B172A">
        <w:rPr>
          <w:rFonts w:ascii="Georgia" w:eastAsia="Times New Roman" w:hAnsi="Georgia" w:cs="Helvetica"/>
          <w:noProof w:val="0"/>
          <w:color w:val="333333"/>
          <w:sz w:val="24"/>
          <w:szCs w:val="24"/>
          <w:lang w:val="en-US"/>
        </w:rPr>
        <w:t xml:space="preserve"> </w:t>
      </w:r>
      <w:r w:rsidRPr="001B172A">
        <w:rPr>
          <w:rFonts w:ascii="Georgia" w:eastAsia="Times New Roman" w:hAnsi="Georgia" w:cs="Helvetica"/>
          <w:noProof w:val="0"/>
          <w:color w:val="333333"/>
          <w:sz w:val="24"/>
          <w:szCs w:val="24"/>
          <w:lang w:val="en-US"/>
        </w:rPr>
        <w:t>The difference in odds of undernutrition by age groups may be explained by a shift in focus and attention from an older child by a mother, after the birth of a younger sibling, leaving the older child relatively neglected.</w:t>
      </w:r>
      <w:r w:rsidR="005F02FF">
        <w:rPr>
          <w:rFonts w:ascii="Georgia" w:eastAsia="Times New Roman" w:hAnsi="Georgia" w:cs="Helvetica"/>
          <w:noProof w:val="0"/>
          <w:color w:val="333333"/>
          <w:sz w:val="24"/>
          <w:szCs w:val="24"/>
          <w:lang w:val="en-US"/>
        </w:rPr>
        <w:t xml:space="preserve"> </w:t>
      </w:r>
      <w:r w:rsidR="005F02FF">
        <w:rPr>
          <w:rFonts w:ascii="Georgia" w:eastAsia="Times New Roman" w:hAnsi="Georgia" w:cs="Helvetica"/>
          <w:noProof w:val="0"/>
          <w:color w:val="333333"/>
          <w:sz w:val="24"/>
          <w:szCs w:val="24"/>
          <w:lang w:val="en-US"/>
        </w:rPr>
        <w:fldChar w:fldCharType="begin" w:fldLock="1"/>
      </w:r>
      <w:r w:rsidR="005F02FF">
        <w:rPr>
          <w:rFonts w:ascii="Georgia" w:eastAsia="Times New Roman" w:hAnsi="Georgia" w:cs="Helvetica"/>
          <w:noProof w:val="0"/>
          <w:color w:val="333333"/>
          <w:sz w:val="24"/>
          <w:szCs w:val="24"/>
          <w:lang w:val="en-US"/>
        </w:rPr>
        <w:instrText>ADDIN CSL_CITATION {"citationItems":[{"id":"ITEM-1","itemData":{"DOI":"10.1093/TROPEJ/FML051","ISSN":"0142-6338","PMID":"17046961","abstract":"Nutritional assessment in the community is essential for accurate planning and implementation of intervention programmes to reduce morbidity and mortality associated with under-nutrition. The study was, therefore, carried out to determine and compare the nutritional status of children attending urban and rural public primary schools in Ife Central Local Government Area (ICLGA) of Nigeria. The schools were stratified into urban and rural, and studied schools were selected by balloting. Information obtained on each pupil was entered into a pre-designed proforma. The weight and height were recorded for each pupil, and converted to nutritional indices (weight for age, weight for height, height for age). A total of 749 pupils (366 and 383 children from the rural and urban communities, respectively) were studied. The overall prevalent rates of underweight, wasting and stunting were 61.2, 16.8 and 27.6%, respectively. In the rural area these were 70.5, 17.8 and 35.8%, while in the urban they were 52.2, 15.9 and 19.8%, respectively. The mean nutritional indices (Weight for Age, Weight for Height and Height for Age) were found to be significantly lower among the rural pupils than urban pupils (P &lt; 0.001 in each case). The present study shows that malnutrition (underweight, wasting and stunting) constituted major health problems among school children in Nigeria. This is particularly so in the rural areas. Therefore, prevention of malnutrition should be given a high priority in the implementation of the ongoing primary health care programmes with particular attention paid to the rural population. © 2007 Oxford University Press.","author":[{"dropping-particle":"","family":"Oninla","given":"S. O.","non-dropping-particle":"","parse-names":false,"suffix":""},{"dropping-particle":"","family":"Owa","given":"J. A.","non-dropping-particle":"","parse-names":false,"suffix":""},{"dropping-particle":"","family":"Onayade","given":"A. A.","non-dropping-particle":"","parse-names":false,"suffix":""},{"dropping-particle":"","family":"Taiwo","given":"O.","non-dropping-particle":"","parse-names":false,"suffix":""}],"container-title":"Journal of Tropical Pediatrics","id":"ITEM-1","issue":"1","issued":{"date-parts":[["2007","2","1"]]},"page":"39-43","publisher":"Oxford Academic","title":"Comparative Study of Nutritional Status of Urban and Rural Nigerian School Children","type":"article-journal","volume":"53"},"uris":["http://www.mendeley.com/documents/?uuid=cf28d12c-13b9-31b2-9900-ac571afaf475"]}],"mendeley":{"formattedCitation":"(Oninla &lt;i&gt;et al.&lt;/i&gt;, 2007)","plainTextFormattedCitation":"(Oninla et al., 2007)","previouslyFormattedCitation":"(Oninla &lt;i&gt;et al.&lt;/i&gt;, 2007)"},"properties":{"noteIndex":0},"schema":"https://github.com/citation-style-language/schema/raw/master/csl-citation.json"}</w:instrText>
      </w:r>
      <w:r w:rsidR="005F02FF">
        <w:rPr>
          <w:rFonts w:ascii="Georgia" w:eastAsia="Times New Roman" w:hAnsi="Georgia" w:cs="Helvetica"/>
          <w:noProof w:val="0"/>
          <w:color w:val="333333"/>
          <w:sz w:val="24"/>
          <w:szCs w:val="24"/>
          <w:lang w:val="en-US"/>
        </w:rPr>
        <w:fldChar w:fldCharType="separate"/>
      </w:r>
      <w:r w:rsidR="005F02FF" w:rsidRPr="005F02FF">
        <w:rPr>
          <w:rFonts w:ascii="Georgia" w:eastAsia="Times New Roman" w:hAnsi="Georgia" w:cs="Helvetica"/>
          <w:color w:val="333333"/>
          <w:sz w:val="24"/>
          <w:szCs w:val="24"/>
          <w:lang w:val="en-US"/>
        </w:rPr>
        <w:t xml:space="preserve">(Oninla </w:t>
      </w:r>
      <w:r w:rsidR="005F02FF" w:rsidRPr="005F02FF">
        <w:rPr>
          <w:rFonts w:ascii="Georgia" w:eastAsia="Times New Roman" w:hAnsi="Georgia" w:cs="Helvetica"/>
          <w:i/>
          <w:color w:val="333333"/>
          <w:sz w:val="24"/>
          <w:szCs w:val="24"/>
          <w:lang w:val="en-US"/>
        </w:rPr>
        <w:t>et al.</w:t>
      </w:r>
      <w:r w:rsidR="005F02FF" w:rsidRPr="005F02FF">
        <w:rPr>
          <w:rFonts w:ascii="Georgia" w:eastAsia="Times New Roman" w:hAnsi="Georgia" w:cs="Helvetica"/>
          <w:color w:val="333333"/>
          <w:sz w:val="24"/>
          <w:szCs w:val="24"/>
          <w:lang w:val="en-US"/>
        </w:rPr>
        <w:t>, 2007)</w:t>
      </w:r>
      <w:r w:rsidR="005F02FF">
        <w:rPr>
          <w:rFonts w:ascii="Georgia" w:eastAsia="Times New Roman" w:hAnsi="Georgia" w:cs="Helvetica"/>
          <w:noProof w:val="0"/>
          <w:color w:val="333333"/>
          <w:sz w:val="24"/>
          <w:szCs w:val="24"/>
          <w:lang w:val="en-US"/>
        </w:rPr>
        <w:fldChar w:fldCharType="end"/>
      </w:r>
    </w:p>
    <w:p w14:paraId="34373521" w14:textId="387F1DB0" w:rsidR="001B172A" w:rsidRPr="001B172A" w:rsidRDefault="001B172A" w:rsidP="00B624B9">
      <w:pPr>
        <w:shd w:val="clear" w:color="auto" w:fill="FFFFFF"/>
        <w:spacing w:before="0" w:after="150" w:line="276" w:lineRule="auto"/>
        <w:ind w:firstLine="720"/>
        <w:jc w:val="left"/>
        <w:rPr>
          <w:rFonts w:ascii="Georgia" w:eastAsia="Times New Roman" w:hAnsi="Georgia" w:cs="Helvetica"/>
          <w:noProof w:val="0"/>
          <w:color w:val="333333"/>
          <w:sz w:val="24"/>
          <w:szCs w:val="24"/>
          <w:lang w:val="en-US"/>
        </w:rPr>
        <w:pPrChange w:id="328" w:author="Harris, Jenine" w:date="2022-07-03T12:49:00Z">
          <w:pPr>
            <w:shd w:val="clear" w:color="auto" w:fill="FFFFFF"/>
            <w:spacing w:before="0" w:after="150" w:line="276" w:lineRule="auto"/>
            <w:jc w:val="left"/>
          </w:pPr>
        </w:pPrChange>
      </w:pPr>
      <w:r w:rsidRPr="001B172A">
        <w:rPr>
          <w:rFonts w:ascii="Georgia" w:eastAsia="Times New Roman" w:hAnsi="Georgia" w:cs="Helvetica"/>
          <w:noProof w:val="0"/>
          <w:color w:val="333333"/>
          <w:sz w:val="24"/>
          <w:szCs w:val="24"/>
          <w:lang w:val="en-US"/>
        </w:rPr>
        <w:t>Findings from the present study are consistent with other studies that have found associations between maternal deprivation and undernutrition.</w:t>
      </w:r>
      <w:r w:rsidR="00A7181F">
        <w:rPr>
          <w:rFonts w:ascii="Georgia" w:eastAsia="Times New Roman" w:hAnsi="Georgia" w:cs="Helvetica"/>
          <w:noProof w:val="0"/>
          <w:color w:val="333333"/>
          <w:sz w:val="24"/>
          <w:szCs w:val="24"/>
          <w:lang w:val="en-US"/>
        </w:rPr>
        <w:t xml:space="preserve"> </w:t>
      </w:r>
      <w:r w:rsidR="00A7181F">
        <w:rPr>
          <w:rFonts w:ascii="Georgia" w:eastAsia="Times New Roman" w:hAnsi="Georgia" w:cs="Helvetica"/>
          <w:noProof w:val="0"/>
          <w:color w:val="333333"/>
          <w:sz w:val="24"/>
          <w:szCs w:val="24"/>
          <w:lang w:val="en-US"/>
        </w:rPr>
        <w:fldChar w:fldCharType="begin" w:fldLock="1"/>
      </w:r>
      <w:r w:rsidR="00A7181F">
        <w:rPr>
          <w:rFonts w:ascii="Georgia" w:eastAsia="Times New Roman" w:hAnsi="Georgia" w:cs="Helvetica"/>
          <w:noProof w:val="0"/>
          <w:color w:val="333333"/>
          <w:sz w:val="24"/>
          <w:szCs w:val="24"/>
          <w:lang w:val="en-US"/>
        </w:rPr>
        <w:instrText>ADDIN CSL_CITATION {"citationItems":[{"id":"ITEM-1","itemData":{"DOI":"10.1186/S12887-016-0770-Z","PMID":"28086835","abstract":"Background: Stunting has been identified as one of the major proximal risk factors for poor physical and mental development of children under-5 years. Stunting predominantly occurs in the first 1000 days of life (0-23 months) and continues to the age of five. This study examines factors associated with stunting and severe stunting among children under-5 years in Nigeria. Methods: The sample included 24,529 children aged 0-59 months from the 2013 Nigeria Demographic and Health Survey (NDHS). Height-for-age z-scores (HFAz), generated using the 2006 World Health Organisation (WHO) growth reference, were used to define stunting (HFAz &lt; -2SD) and severe stunting (HFAz &lt; -3SD). Multilevel logistic regression analyses that adjusted for cluster and survey weights were used to determine potential risk factors associated with stunting and severe stunting among children under-5 years in Nigeria. Results: The prevalence of stunting and severe stunting were 29% [95% Confidence interval (Cl): 27.4, 30.8] and 16.4% [95%Cl: 15.1, 17.8], respectively for children aged 0-23 months, and 36.7% [95%Cl: 35.1, 38.3] and 21% [95%Cl: 19.7, 22.4], respectively for children aged 0-59 months. Multivariate analysis revealed that the most consistent significant risk factors for stunting and severe stunting among children aged 0-23 months and 0-59 months are: sex of child (male), mother's perceived birth size (small and average), household wealth index (poor and poorest households), duration of breastfeeding (more than 12 months), geopolitical zone (North East, North West, North Central) and children who were reported to having had diarrhoea in the 2 weeks prior to the survey [Adjusted odds ratio (AOR) for stunted children 0-23 months = 1.22 (95%Cl: 0.99, 1.49)];[AOR for stunted children 0-59 months = 1.31 (95%Cl: 1.16, 1.49)], [AOR for severely stunted children 0-23 months = 1.31 (95%Cl: 1.03, 1.67)]; [AOR for severely stunted children 0-59 months = 1.58 (95%Cl: 1.38, 1.82)]. Conclusions: In order to meet the post-2015 sustainable development goals, policy interventions to reduce stunting in Nigeria should focus on poverty alleviation as well as improving women's nutrition, child feeding practices and household sanitation.","author":[{"dropping-particle":"","family":"Akombi","given":"Blessing Jaka","non-dropping-particle":"","parse-names":false,"suffix":""},{"dropping-particle":"","family":"Agho","given":"Kingsley Emwinyore","non-dropping-particle":"","parse-names":false,"suffix":""},{"dropping-particle":"","family":"Hall","given":"John Joseph","non-dropping-particle":"","parse-names":false,"suffix":""},{"dropping-particle":"","family":"Merom","given":"Dafna","non-dropping-particle":"","parse-names":false,"suffix":""},{"dropping-particle":"","family":"Astell-Burt","given":"Thomas","non-dropping-particle":"","parse-names":false,"suffix":""},{"dropping-particle":"","family":"Renzaho","given":"Andre M. N.","non-dropping-particle":"","parse-names":false,"suffix":""}],"container-title":"BMC Pediatrics","id":"ITEM-1","issue":"1","issued":{"date-parts":[["2017","1","13"]]},"publisher":"BioMed Central","title":"Stunting and severe stunting among children under-5 years in Nigeria: A multilevel analysis","type":"article-journal","volume":"17"},"uris":["http://www.mendeley.com/documents/?uuid=886124ee-82db-3913-8ac6-1fc612af9231"]},{"id":"ITEM-2","itemData":{"DOI":"10.1016/J.HEALTHPLACE.2004.06.004","ISSN":"1353-8292","abstract":"This paper examines variations among communities in childhood malnutrition and diarrhea morbidity, explores the influences of socioeconomic status (SES) on child health, and investigates how the SES of families and that of communities interact in this process. Using multilevel modelling and data from Demographic and Health Surveys of five African countries, it shows evidence of contextual effects and a strong patterning in childhood malnutrition and morbidity along SES lines, with community SES having an independent effect in some instances. It also reveals that living in poorest conditions increases the odds of suffering from both malnutrition and diarrhea, as opposed to experiencing only one of the two outcomes. Importantly, community SES significantly modifies the effects of the household SES, suggesting that measures to improve access of mothers and children to basic community resources may be necessary preconditions for higher levels of familial socioeconomic situation to contribute to improved child health. © 2004 Elsevier Ltd. All rights reserved.","author":[{"dropping-particle":"","family":"Fotso","given":"Jean Christophe","non-dropping-particle":"","parse-names":false,"suffix":""},{"dropping-particle":"","family":"Kuate-Defo","given":"Barthelemy","non-dropping-particle":"","parse-names":false,"suffix":""}],"container-title":"Health &amp; Place","id":"ITEM-2","issue":"3","issued":{"date-parts":[["2005","9","1"]]},"page":"205-225","publisher":"Pergamon","title":"Socioeconomic inequalities in early childhood malnutrition and morbidity: modification of the household-level effects by the community SES","type":"article-journal","volume":"11"},"uris":["http://www.mendeley.com/documents/?uuid=3aacbbf7-b985-3a38-a6eb-a05b04a6be93"]},{"id":"ITEM-3","itemData":{"DOI":"10.3390/IJERPH17031079","PMID":"32046277","abstract":"Socioeconomic inequality in child malnutrition is well-evident in Bangladesh. However, little is known about whether this inequality differs by regional contexts. We used pooled data from the 2011 and 2014 Bangladesh Demographic and Health Survey to examine regional differences in socioeconomic inequalities in stunting and underweight among children under five. The analysis included 14,602 children aged 0–59 months. We used logistic regression models and the Concentration index to assess and quantify wealth-and education-related inequalities in child malnutrition. We found stunting and underweight to be more concentrated among children from poorer households and born to less-educated mothers. Although the poverty level was low in the eastern regions, socioeconomic inequalities were greater in these regions compared to the western regions. The extent of socioeconomic inequality was the highest in Sylhet and Chittagong for stunting and underweight, respectively, while it was the lowest in Khulna. Regression results demonstrated the protective effects of socioeconomic status (SES) on child malnutrition. The regional differences in the effects of SES tend to diverge at the lower levels of SES, while they converge or attenuate at the highest levels. Our findings have policy implications for developing programs and interventions targeted to reduce socioeconomic inequalities in child malnutrition in subnational regions of Bangladesh.","author":[{"dropping-particle":"","family":"Hasan","given":"Mohammad Monirul","non-dropping-particle":"","parse-names":false,"suffix":""},{"dropping-particle":"","family":"Uddin","given":"Jalal","non-dropping-particle":"","parse-names":false,"suffix":""},{"dropping-particle":"","family":"Pulok","given":"Mohammad Habibullah","non-dropping-particle":"","parse-names":false,"suffix":""},{"dropping-particle":"","family":"Zaman","given":"Nabila","non-dropping-particle":"","parse-names":false,"suffix":""},{"dropping-particle":"","family":"Hajizadeh","given":"Mohammad","non-dropping-particle":"","parse-names":false,"suffix":""}],"container-title":"International Journal of Environmental Research and Public Health","id":"ITEM-3","issue":"3","issued":{"date-parts":[["2020","2","1"]]},"publisher":"Multidisciplinary Digital Publishing Institute  (MDPI)","title":"Socioeconomic Inequalities in Child Malnutrition in Bangladesh: Do They Differ by Region?","type":"article-journal","volume":"17"},"uris":["http://www.mendeley.com/documents/?uuid=394efeca-68ff-3213-a441-ce39a452b1dc"]},{"id":"ITEM-4","itemData":{"DOI":"10.1017/S1368980019000818","ISSN":"14752727","PMID":"31111804","abstract":"Objective: To investigate the relationship between maternal autonomy and various indices of child undernutrition among children aged &lt;2 years in Nigeria, considering the cultural context and sociodemographic factors.Design: Population-based, cross-sectional study. Associations between various indices of maternal autonomy and child undernutrition (specifically stunting, underweight and wasting) were determined using weighted bivariate and multivariable logistic regression modelling.Setting: 2013 Nigerian Demographic Health Survey.Participants: Children aged between 3 and 24 months (n 7532).Results: Overall, 31·4 % (n 2270), 29·8 % (n 2060) and 25·0 % (n 1755) of children in the sample were stunted, underweight and wasted, respectively. Women with acceptance of domestic violence (low autonomy) were approximately 18 and 14 % less likely to have stunted (OR = 0·82; 95 % CI 0·71, 0·94) and underweight children (OR = 0·86; 95 % CI 0·75, 0·99), respectively. Similarly, women with low power in their couple relations were 17 % less likely to have children who were wasted (OR = 0·83; 95 % CI 0·72, 0·97). Sociodemographic predictors of all indices of undernutrition included maternal education and Hausa ethnicity. Additionally, stunting was predicted by lack of exclusive breast-feeding, low income and being of Fulani ethnicity; wasting by having mothers with low BMI; and underweight by breast-feeding initiation within 1 h hour of birth, polygamous homes, mothers with low BMI and being of Fulani ethnicity.Conclusions: Women with acceptance of domestic violence and low power in couple relations were found to be less likely to have children with indices of undernutrition. This unexpected finding calls for future exploratory research, and policies and interventions that target at-risk subgroups.","author":[{"dropping-particle":"","family":"Agu","given":"Ngozichukwuka","non-dropping-particle":"","parse-names":false,"suffix":""},{"dropping-particle":"","family":"Emechebe","given":"Nnadozie","non-dropping-particle":"","parse-names":false,"suffix":""},{"dropping-particle":"","family":"Yusuf","given":"Korede","non-dropping-particle":"","parse-names":false,"suffix":""},{"dropping-particle":"","family":"Falope","given":"Oluyemisi","non-dropping-particle":"","parse-names":false,"suffix":""},{"dropping-particle":"","family":"Kirby","given":"Russell S.","non-dropping-particle":"","parse-names":false,"suffix":""}],"container-title":"Public Health Nutrition","id":"ITEM-4","issue":"12","issued":{"date-parts":[["2019","8","1"]]},"page":"2279-2289","publisher":"Public Health Nutr","title":"Predictors of early childhood undernutrition in Nigeria: The role of maternal autonomy","type":"article-journal","volume":"22"},"uris":["http://www.mendeley.com/documents/?uuid=6c1089dc-00d3-3b8c-9c26-f54d8dcb6611"]},{"id":"ITEM-5","itemData":{"DOI":"10.1186/1756-0500-6-286","PMID":"23880121","abstract":"Background: Poor nutritional status of mothers has a direct and indirect consequence on their own health and that of their children. The objective of this study was to determine the relationship between nutritional status of mothers and their children and the risk factors for under-nutrition among mothers and children in rural and urban communities of Lagos State, Nigeria. Methods. This was a cross sectional survey conducted using the multistage random sampling technique. A total of 300 mother-child pairs were studied, consisting of 150 each from rural and urban communities. Under-nutrition in mothers and children was determined using standard criteria. Results: The prevalence of under-nutrition among mothers was significantly higher in rural than urban communities (10.7% vs. 2.7%, p = 0.014). The prevalences of underweight and stunted children were also significantly higher in rural than urban communities (19.4% vs. 9.3%, p &lt; 0.001) and (43.3% vs. 12.6%, p &lt; 0.001) respectively. In rural communities, the risk of stunted mothers having children with stunting was about 7 times higher than those who were not (OR 6.7, 95% CI = 1.4-32.0, p = 0.007). In urban communities, undernourished mothers have about 11 and 12 times risk of having children with underweight and wasting respectively (OR 11.2, 95% CI = 1.4-86.5, p = 0.005) and (OR 12.3, 95% CI = 1.6-95.7, p = 0.003) respectively. The identified risk factors for maternal and child under nutrition differs across rural and urban communities. Conclusions: The prevalence of maternal and child under-nutrition is high in both communities although higher in rural communities. Efforts at reducing the vicious cycle of under-nutrition among mothers and children should concentrate on addressing risk factors specific for each community. © 2013 Senbanjo et al.; licensee BioMed Central Ltd.","author":[{"dropping-particle":"","family":"Senbanjo","given":"Idowu O","non-dropping-particle":"","parse-names":false,"suffix":""},{"dropping-particle":"","family":"Olayiwola","given":"Ibiyemi O","non-dropping-particle":"","parse-names":false,"suffix":""},{"dropping-particle":"","family":"Afolabi","given":"Wasiu A","non-dropping-particle":"","parse-names":false,"suffix":""},{"dropping-particle":"","family":"Senbanjo","given":"Olayinka C","non-dropping-particle":"","parse-names":false,"suffix":""}],"container-title":"BMC Research Notes","id":"ITEM-5","issue":"1","issued":{"date-parts":[["2013"]]},"page":"286","publisher":"BioMed Central","title":"Maternal and child under-nutrition in rural and urban communities of Lagos state, Nigeria: the relationship and risk factors","type":"article-journal","volume":"6"},"uris":["http://www.mendeley.com/documents/?uuid=0eec87a5-cb6e-3a78-9962-5f95f8f5732c"]}],"mendeley":{"formattedCitation":"(Fotso and Kuate-Defo, 2005; Senbanjo &lt;i&gt;et al.&lt;/i&gt;, 2013; Akombi &lt;i&gt;et al.&lt;/i&gt;, 2017; Agu &lt;i&gt;et al.&lt;/i&gt;, 2019; Hasan &lt;i&gt;et al.&lt;/i&gt;, 2020)","plainTextFormattedCitation":"(Fotso and Kuate-Defo, 2005; Senbanjo et al., 2013; Akombi et al., 2017; Agu et al., 2019; Hasan et al., 2020)","previouslyFormattedCitation":"(Fotso and Kuate-Defo, 2005; Senbanjo &lt;i&gt;et al.&lt;/i&gt;, 2013; Akombi &lt;i&gt;et al.&lt;/i&gt;, 2017; Agu &lt;i&gt;et al.&lt;/i&gt;, 2019; Hasan &lt;i&gt;et al.&lt;/i&gt;, 2020)"},"properties":{"noteIndex":0},"schema":"https://github.com/citation-style-language/schema/raw/master/csl-citation.json"}</w:instrText>
      </w:r>
      <w:r w:rsidR="00A7181F">
        <w:rPr>
          <w:rFonts w:ascii="Georgia" w:eastAsia="Times New Roman" w:hAnsi="Georgia" w:cs="Helvetica"/>
          <w:noProof w:val="0"/>
          <w:color w:val="333333"/>
          <w:sz w:val="24"/>
          <w:szCs w:val="24"/>
          <w:lang w:val="en-US"/>
        </w:rPr>
        <w:fldChar w:fldCharType="separate"/>
      </w:r>
      <w:r w:rsidR="00A7181F" w:rsidRPr="00A7181F">
        <w:rPr>
          <w:rFonts w:ascii="Georgia" w:eastAsia="Times New Roman" w:hAnsi="Georgia" w:cs="Helvetica"/>
          <w:color w:val="333333"/>
          <w:sz w:val="24"/>
          <w:szCs w:val="24"/>
          <w:lang w:val="en-US"/>
        </w:rPr>
        <w:t xml:space="preserve">(Fotso and Kuate-Defo, 2005; Senbanjo </w:t>
      </w:r>
      <w:r w:rsidR="00A7181F" w:rsidRPr="00A7181F">
        <w:rPr>
          <w:rFonts w:ascii="Georgia" w:eastAsia="Times New Roman" w:hAnsi="Georgia" w:cs="Helvetica"/>
          <w:i/>
          <w:color w:val="333333"/>
          <w:sz w:val="24"/>
          <w:szCs w:val="24"/>
          <w:lang w:val="en-US"/>
        </w:rPr>
        <w:t>et al.</w:t>
      </w:r>
      <w:r w:rsidR="00A7181F" w:rsidRPr="00A7181F">
        <w:rPr>
          <w:rFonts w:ascii="Georgia" w:eastAsia="Times New Roman" w:hAnsi="Georgia" w:cs="Helvetica"/>
          <w:color w:val="333333"/>
          <w:sz w:val="24"/>
          <w:szCs w:val="24"/>
          <w:lang w:val="en-US"/>
        </w:rPr>
        <w:t xml:space="preserve">, 2013; Akombi </w:t>
      </w:r>
      <w:r w:rsidR="00A7181F" w:rsidRPr="00A7181F">
        <w:rPr>
          <w:rFonts w:ascii="Georgia" w:eastAsia="Times New Roman" w:hAnsi="Georgia" w:cs="Helvetica"/>
          <w:i/>
          <w:color w:val="333333"/>
          <w:sz w:val="24"/>
          <w:szCs w:val="24"/>
          <w:lang w:val="en-US"/>
        </w:rPr>
        <w:t>et al.</w:t>
      </w:r>
      <w:r w:rsidR="00A7181F" w:rsidRPr="00A7181F">
        <w:rPr>
          <w:rFonts w:ascii="Georgia" w:eastAsia="Times New Roman" w:hAnsi="Georgia" w:cs="Helvetica"/>
          <w:color w:val="333333"/>
          <w:sz w:val="24"/>
          <w:szCs w:val="24"/>
          <w:lang w:val="en-US"/>
        </w:rPr>
        <w:t xml:space="preserve">, 2017; Agu </w:t>
      </w:r>
      <w:r w:rsidR="00A7181F" w:rsidRPr="00A7181F">
        <w:rPr>
          <w:rFonts w:ascii="Georgia" w:eastAsia="Times New Roman" w:hAnsi="Georgia" w:cs="Helvetica"/>
          <w:i/>
          <w:color w:val="333333"/>
          <w:sz w:val="24"/>
          <w:szCs w:val="24"/>
          <w:lang w:val="en-US"/>
        </w:rPr>
        <w:t>et al.</w:t>
      </w:r>
      <w:r w:rsidR="00A7181F" w:rsidRPr="00A7181F">
        <w:rPr>
          <w:rFonts w:ascii="Georgia" w:eastAsia="Times New Roman" w:hAnsi="Georgia" w:cs="Helvetica"/>
          <w:color w:val="333333"/>
          <w:sz w:val="24"/>
          <w:szCs w:val="24"/>
          <w:lang w:val="en-US"/>
        </w:rPr>
        <w:t xml:space="preserve">, 2019; Hasan </w:t>
      </w:r>
      <w:r w:rsidR="00A7181F" w:rsidRPr="00A7181F">
        <w:rPr>
          <w:rFonts w:ascii="Georgia" w:eastAsia="Times New Roman" w:hAnsi="Georgia" w:cs="Helvetica"/>
          <w:i/>
          <w:color w:val="333333"/>
          <w:sz w:val="24"/>
          <w:szCs w:val="24"/>
          <w:lang w:val="en-US"/>
        </w:rPr>
        <w:t>et al.</w:t>
      </w:r>
      <w:r w:rsidR="00A7181F" w:rsidRPr="00A7181F">
        <w:rPr>
          <w:rFonts w:ascii="Georgia" w:eastAsia="Times New Roman" w:hAnsi="Georgia" w:cs="Helvetica"/>
          <w:color w:val="333333"/>
          <w:sz w:val="24"/>
          <w:szCs w:val="24"/>
          <w:lang w:val="en-US"/>
        </w:rPr>
        <w:t>, 2020)</w:t>
      </w:r>
      <w:r w:rsidR="00A7181F">
        <w:rPr>
          <w:rFonts w:ascii="Georgia" w:eastAsia="Times New Roman" w:hAnsi="Georgia" w:cs="Helvetica"/>
          <w:noProof w:val="0"/>
          <w:color w:val="333333"/>
          <w:sz w:val="24"/>
          <w:szCs w:val="24"/>
          <w:lang w:val="en-US"/>
        </w:rPr>
        <w:fldChar w:fldCharType="end"/>
      </w:r>
      <w:r w:rsidR="005F02FF">
        <w:rPr>
          <w:rFonts w:ascii="Georgia" w:eastAsia="Times New Roman" w:hAnsi="Georgia" w:cs="Helvetica"/>
          <w:noProof w:val="0"/>
          <w:color w:val="333333"/>
          <w:sz w:val="24"/>
          <w:szCs w:val="24"/>
          <w:lang w:val="en-US"/>
        </w:rPr>
        <w:t xml:space="preserve"> </w:t>
      </w:r>
      <w:r w:rsidRPr="001B172A">
        <w:rPr>
          <w:rFonts w:ascii="Georgia" w:eastAsia="Times New Roman" w:hAnsi="Georgia" w:cs="Helvetica"/>
          <w:noProof w:val="0"/>
          <w:color w:val="333333"/>
          <w:sz w:val="24"/>
          <w:szCs w:val="24"/>
          <w:lang w:val="en-US"/>
        </w:rPr>
        <w:t>However, unlike some other studies, this present study found no association between rural residence and undernutrition.</w:t>
      </w:r>
      <w:r w:rsidR="00A7181F">
        <w:rPr>
          <w:rFonts w:ascii="Georgia" w:eastAsia="Times New Roman" w:hAnsi="Georgia" w:cs="Helvetica"/>
          <w:noProof w:val="0"/>
          <w:color w:val="333333"/>
          <w:sz w:val="24"/>
          <w:szCs w:val="24"/>
          <w:lang w:val="en-US"/>
        </w:rPr>
        <w:t xml:space="preserve"> </w:t>
      </w:r>
      <w:r w:rsidR="00A7181F">
        <w:rPr>
          <w:rFonts w:ascii="Georgia" w:eastAsia="Times New Roman" w:hAnsi="Georgia" w:cs="Helvetica"/>
          <w:noProof w:val="0"/>
          <w:color w:val="333333"/>
          <w:sz w:val="24"/>
          <w:szCs w:val="24"/>
          <w:lang w:val="en-US"/>
        </w:rPr>
        <w:fldChar w:fldCharType="begin" w:fldLock="1"/>
      </w:r>
      <w:r w:rsidR="00A7181F">
        <w:rPr>
          <w:rFonts w:ascii="Georgia" w:eastAsia="Times New Roman" w:hAnsi="Georgia" w:cs="Helvetica"/>
          <w:noProof w:val="0"/>
          <w:color w:val="333333"/>
          <w:sz w:val="24"/>
          <w:szCs w:val="24"/>
          <w:lang w:val="en-US"/>
        </w:rPr>
        <w:instrText>ADDIN CSL_CITATION {"citationItems":[{"id":"ITEM-1","itemData":{"DOI":"10.1186/1756-0500-6-286","PMID":"23880121","abstract":"Background: Poor nutritional status of mothers has a direct and indirect consequence on their own health and that of their children. The objective of this study was to determine the relationship between nutritional status of mothers and their children and the risk factors for under-nutrition among mothers and children in rural and urban communities of Lagos State, Nigeria. Methods. This was a cross sectional survey conducted using the multistage random sampling technique. A total of 300 mother-child pairs were studied, consisting of 150 each from rural and urban communities. Under-nutrition in mothers and children was determined using standard criteria. Results: The prevalence of under-nutrition among mothers was significantly higher in rural than urban communities (10.7% vs. 2.7%, p = 0.014). The prevalences of underweight and stunted children were also significantly higher in rural than urban communities (19.4% vs. 9.3%, p &lt; 0.001) and (43.3% vs. 12.6%, p &lt; 0.001) respectively. In rural communities, the risk of stunted mothers having children with stunting was about 7 times higher than those who were not (OR 6.7, 95% CI = 1.4-32.0, p = 0.007). In urban communities, undernourished mothers have about 11 and 12 times risk of having children with underweight and wasting respectively (OR 11.2, 95% CI = 1.4-86.5, p = 0.005) and (OR 12.3, 95% CI = 1.6-95.7, p = 0.003) respectively. The identified risk factors for maternal and child under nutrition differs across rural and urban communities. Conclusions: The prevalence of maternal and child under-nutrition is high in both communities although higher in rural communities. Efforts at reducing the vicious cycle of under-nutrition among mothers and children should concentrate on addressing risk factors specific for each community. © 2013 Senbanjo et al.; licensee BioMed Central Ltd.","author":[{"dropping-particle":"","family":"Senbanjo","given":"Idowu O","non-dropping-particle":"","parse-names":false,"suffix":""},{"dropping-particle":"","family":"Olayiwola","given":"Ibiyemi O","non-dropping-particle":"","parse-names":false,"suffix":""},{"dropping-particle":"","family":"Afolabi","given":"Wasiu A","non-dropping-particle":"","parse-names":false,"suffix":""},{"dropping-particle":"","family":"Senbanjo","given":"Olayinka C","non-dropping-particle":"","parse-names":false,"suffix":""}],"container-title":"BMC Research Notes","id":"ITEM-1","issue":"1","issued":{"date-parts":[["2013"]]},"page":"286","publisher":"BioMed Central","title":"Maternal and child under-nutrition in rural and urban communities of Lagos state, Nigeria: the relationship and risk factors","type":"article-journal","volume":"6"},"uris":["http://www.mendeley.com/documents/?uuid=0eec87a5-cb6e-3a78-9962-5f95f8f5732c"]},{"id":"ITEM-2","itemData":{"DOI":"10.1093/TROPEJ/FML051","ISSN":"0142-6338","PMID":"17046961","abstract":"Nutritional assessment in the community is essential for accurate planning and implementation of intervention programmes to reduce morbidity and mortality associated with under-nutrition. The study was, therefore, carried out to determine and compare the nutritional status of children attending urban and rural public primary schools in Ife Central Local Government Area (ICLGA) of Nigeria. The schools were stratified into urban and rural, and studied schools were selected by balloting. Information obtained on each pupil was entered into a pre-designed proforma. The weight and height were recorded for each pupil, and converted to nutritional indices (weight for age, weight for height, height for age). A total of 749 pupils (366 and 383 children from the rural and urban communities, respectively) were studied. The overall prevalent rates of underweight, wasting and stunting were 61.2, 16.8 and 27.6%, respectively. In the rural area these were 70.5, 17.8 and 35.8%, while in the urban they were 52.2, 15.9 and 19.8%, respectively. The mean nutritional indices (Weight for Age, Weight for Height and Height for Age) were found to be significantly lower among the rural pupils than urban pupils (P &lt; 0.001 in each case). The present study shows that malnutrition (underweight, wasting and stunting) constituted major health problems among school children in Nigeria. This is particularly so in the rural areas. Therefore, prevention of malnutrition should be given a high priority in the implementation of the ongoing primary health care programmes with particular attention paid to the rural population. © 2007 Oxford University Press.","author":[{"dropping-particle":"","family":"Oninla","given":"S. O.","non-dropping-particle":"","parse-names":false,"suffix":""},{"dropping-particle":"","family":"Owa","given":"J. A.","non-dropping-particle":"","parse-names":false,"suffix":""},{"dropping-particle":"","family":"Onayade","given":"A. A.","non-dropping-particle":"","parse-names":false,"suffix":""},{"dropping-particle":"","family":"Taiwo","given":"O.","non-dropping-particle":"","parse-names":false,"suffix":""}],"container-title":"Journal of Tropical Pediatrics","id":"ITEM-2","issue":"1","issued":{"date-parts":[["2007","2","1"]]},"page":"39-43","publisher":"Oxford Academic","title":"Comparative Study of Nutritional Status of Urban and Rural Nigerian School Children","type":"article-journal","volume":"53"},"uris":["http://www.mendeley.com/documents/?uuid=cf28d12c-13b9-31b2-9900-ac571afaf475"]},{"id":"ITEM-3","itemData":{"DOI":"10.1093/INTHEALTH/IHAA043","PMID":"32780808","abstract":"BACKGROUND: Stunting and severe wasting can co-occur in under-fives, predisposing them to increased risks for morbidity and mortality. The Community Management of Acute Malnutrition (CMAM) programme, which provides outpatient malnutrition care for severely wasted children, has been successful at managing severe wasting, but there are limited data on stunting among entrants into these programmes. METHODS: We performed secondary analysis of data collected from attendees of two CMAM centres in north-western Nigeria. Using WHO reference standards, we determined the prevalence of concurrent stunting (height/length-for-age &lt;-2 SD) among severely wasted children (weight-for-height z-scores &lt;-3 SD). We identified individual and household-level risk factors for concurrent stunting using multivariable logistic regression analysis. RESULTS: Our cohort comprised 472 severely wasted children and the majority (82.8%) were stunted. Age groups of 12-23 mo (adjusted OR [AOR]=2.38, 95% CI 1.26 to 4.48) and 24-35 mo (AOR=7.81, 95% CI 1.99 to 30.67), male gender (AOR=2.51, 95% CI 1.43 to 4.39) and attending the rural malnutrition clinic (AOR=3.08, 95% CI 1.64 to 5.79) were associated with a significantly increased probability of stunting. CONCLUSIONS: Stunting prevalence is high among severely wasted children attending CMAM programmes in north-western Nigeria. Policymakers need to adapt these treatment programmes to also cater for stunting, taking into account practical programmatic realities such as available expertise and scarce resource allocation.","author":[{"dropping-particle":"","family":"Imam","given":"Abdulazeez","non-dropping-particle":"","parse-names":false,"suffix":""},{"dropping-particle":"","family":"Hassan-Hanga","given":"Fatimah","non-dropping-particle":"","parse-names":false,"suffix":""},{"dropping-particle":"","family":"Sallahdeen","given":"Azeezat","non-dropping-particle":"","parse-names":false,"suffix":""},{"dropping-particle":"","family":"Farouk","given":"Zubaida L","non-dropping-particle":"","parse-names":false,"suffix":""}],"container-title":"International Health","id":"ITEM-3","issue":"3","issued":{"date-parts":[["2021","4","27"]]},"page":"262","publisher":"Oxford University Press","title":"A cross-sectional study of prevalence and risk factors for stunting among under-fives attending acute malnutrition treatment programmes in north-western Nigeria: Should these programmes be adapted to also manage stunting?","type":"article-journal","volume":"13"},"uris":["http://www.mendeley.com/documents/?uuid=5a690bd8-d1da-3c29-aa39-98831215ff76"]}],"mendeley":{"formattedCitation":"(Oninla &lt;i&gt;et al.&lt;/i&gt;, 2007; Senbanjo &lt;i&gt;et al.&lt;/i&gt;, 2013; Imam &lt;i&gt;et al.&lt;/i&gt;, 2021)","plainTextFormattedCitation":"(Oninla et al., 2007; Senbanjo et al., 2013; Imam et al., 2021)","previouslyFormattedCitation":"(Oninla &lt;i&gt;et al.&lt;/i&gt;, 2007; Senbanjo &lt;i&gt;et al.&lt;/i&gt;, 2013; Imam &lt;i&gt;et al.&lt;/i&gt;, 2021)"},"properties":{"noteIndex":0},"schema":"https://github.com/citation-style-language/schema/raw/master/csl-citation.json"}</w:instrText>
      </w:r>
      <w:r w:rsidR="00A7181F">
        <w:rPr>
          <w:rFonts w:ascii="Georgia" w:eastAsia="Times New Roman" w:hAnsi="Georgia" w:cs="Helvetica"/>
          <w:noProof w:val="0"/>
          <w:color w:val="333333"/>
          <w:sz w:val="24"/>
          <w:szCs w:val="24"/>
          <w:lang w:val="en-US"/>
        </w:rPr>
        <w:fldChar w:fldCharType="separate"/>
      </w:r>
      <w:r w:rsidR="00A7181F" w:rsidRPr="00A7181F">
        <w:rPr>
          <w:rFonts w:ascii="Georgia" w:eastAsia="Times New Roman" w:hAnsi="Georgia" w:cs="Helvetica"/>
          <w:color w:val="333333"/>
          <w:sz w:val="24"/>
          <w:szCs w:val="24"/>
          <w:lang w:val="en-US"/>
        </w:rPr>
        <w:t xml:space="preserve">(Oninla </w:t>
      </w:r>
      <w:r w:rsidR="00A7181F" w:rsidRPr="00A7181F">
        <w:rPr>
          <w:rFonts w:ascii="Georgia" w:eastAsia="Times New Roman" w:hAnsi="Georgia" w:cs="Helvetica"/>
          <w:i/>
          <w:color w:val="333333"/>
          <w:sz w:val="24"/>
          <w:szCs w:val="24"/>
          <w:lang w:val="en-US"/>
        </w:rPr>
        <w:t>et al.</w:t>
      </w:r>
      <w:r w:rsidR="00A7181F" w:rsidRPr="00A7181F">
        <w:rPr>
          <w:rFonts w:ascii="Georgia" w:eastAsia="Times New Roman" w:hAnsi="Georgia" w:cs="Helvetica"/>
          <w:color w:val="333333"/>
          <w:sz w:val="24"/>
          <w:szCs w:val="24"/>
          <w:lang w:val="en-US"/>
        </w:rPr>
        <w:t xml:space="preserve">, 2007; Senbanjo </w:t>
      </w:r>
      <w:r w:rsidR="00A7181F" w:rsidRPr="00A7181F">
        <w:rPr>
          <w:rFonts w:ascii="Georgia" w:eastAsia="Times New Roman" w:hAnsi="Georgia" w:cs="Helvetica"/>
          <w:i/>
          <w:color w:val="333333"/>
          <w:sz w:val="24"/>
          <w:szCs w:val="24"/>
          <w:lang w:val="en-US"/>
        </w:rPr>
        <w:t>et al.</w:t>
      </w:r>
      <w:r w:rsidR="00A7181F" w:rsidRPr="00A7181F">
        <w:rPr>
          <w:rFonts w:ascii="Georgia" w:eastAsia="Times New Roman" w:hAnsi="Georgia" w:cs="Helvetica"/>
          <w:color w:val="333333"/>
          <w:sz w:val="24"/>
          <w:szCs w:val="24"/>
          <w:lang w:val="en-US"/>
        </w:rPr>
        <w:t xml:space="preserve">, 2013; Imam </w:t>
      </w:r>
      <w:r w:rsidR="00A7181F" w:rsidRPr="00A7181F">
        <w:rPr>
          <w:rFonts w:ascii="Georgia" w:eastAsia="Times New Roman" w:hAnsi="Georgia" w:cs="Helvetica"/>
          <w:i/>
          <w:color w:val="333333"/>
          <w:sz w:val="24"/>
          <w:szCs w:val="24"/>
          <w:lang w:val="en-US"/>
        </w:rPr>
        <w:t>et al.</w:t>
      </w:r>
      <w:r w:rsidR="00A7181F" w:rsidRPr="00A7181F">
        <w:rPr>
          <w:rFonts w:ascii="Georgia" w:eastAsia="Times New Roman" w:hAnsi="Georgia" w:cs="Helvetica"/>
          <w:color w:val="333333"/>
          <w:sz w:val="24"/>
          <w:szCs w:val="24"/>
          <w:lang w:val="en-US"/>
        </w:rPr>
        <w:t>, 2021)</w:t>
      </w:r>
      <w:r w:rsidR="00A7181F">
        <w:rPr>
          <w:rFonts w:ascii="Georgia" w:eastAsia="Times New Roman" w:hAnsi="Georgia" w:cs="Helvetica"/>
          <w:noProof w:val="0"/>
          <w:color w:val="333333"/>
          <w:sz w:val="24"/>
          <w:szCs w:val="24"/>
          <w:lang w:val="en-US"/>
        </w:rPr>
        <w:fldChar w:fldCharType="end"/>
      </w:r>
      <w:r w:rsidR="005F02FF">
        <w:rPr>
          <w:rFonts w:ascii="Georgia" w:eastAsia="Times New Roman" w:hAnsi="Georgia" w:cs="Helvetica"/>
          <w:noProof w:val="0"/>
          <w:color w:val="333333"/>
          <w:sz w:val="24"/>
          <w:szCs w:val="24"/>
          <w:lang w:val="en-US"/>
        </w:rPr>
        <w:t xml:space="preserve"> </w:t>
      </w:r>
      <w:r w:rsidRPr="001B172A">
        <w:rPr>
          <w:rFonts w:ascii="Georgia" w:eastAsia="Times New Roman" w:hAnsi="Georgia" w:cs="Helvetica"/>
          <w:noProof w:val="0"/>
          <w:color w:val="333333"/>
          <w:sz w:val="24"/>
          <w:szCs w:val="24"/>
          <w:lang w:val="en-US"/>
        </w:rPr>
        <w:t>The finding of increased odds of undernutrition in children between 2 to 5 years compared to children less than 2 years is unexpected as several studies have shown and focused on the higher burden in those less than 2 years.</w:t>
      </w:r>
      <w:r w:rsidR="00A7181F">
        <w:rPr>
          <w:rFonts w:ascii="Georgia" w:eastAsia="Times New Roman" w:hAnsi="Georgia" w:cs="Helvetica"/>
          <w:noProof w:val="0"/>
          <w:color w:val="333333"/>
          <w:sz w:val="24"/>
          <w:szCs w:val="24"/>
          <w:lang w:val="en-US"/>
        </w:rPr>
        <w:t xml:space="preserve"> </w:t>
      </w:r>
      <w:r w:rsidR="00A7181F">
        <w:rPr>
          <w:rFonts w:ascii="Georgia" w:eastAsia="Times New Roman" w:hAnsi="Georgia" w:cs="Helvetica"/>
          <w:noProof w:val="0"/>
          <w:color w:val="333333"/>
          <w:sz w:val="24"/>
          <w:szCs w:val="24"/>
          <w:lang w:val="en-US"/>
        </w:rPr>
        <w:fldChar w:fldCharType="begin" w:fldLock="1"/>
      </w:r>
      <w:r w:rsidR="00A7181F">
        <w:rPr>
          <w:rFonts w:ascii="Georgia" w:eastAsia="Times New Roman" w:hAnsi="Georgia" w:cs="Helvetica"/>
          <w:noProof w:val="0"/>
          <w:color w:val="333333"/>
          <w:sz w:val="24"/>
          <w:szCs w:val="24"/>
          <w:lang w:val="en-US"/>
        </w:rPr>
        <w:instrText>ADDIN CSL_CITATION {"citationItems":[{"id":"ITEM-1","itemData":{"DOI":"10.1093/INTHEALTH/IHAA043","PMID":"32780808","abstract":"BACKGROUND: Stunting and severe wasting can co-occur in under-fives, predisposing them to increased risks for morbidity and mortality. The Community Management of Acute Malnutrition (CMAM) programme, which provides outpatient malnutrition care for severely wasted children, has been successful at managing severe wasting, but there are limited data on stunting among entrants into these programmes. METHODS: We performed secondary analysis of data collected from attendees of two CMAM centres in north-western Nigeria. Using WHO reference standards, we determined the prevalence of concurrent stunting (height/length-for-age &lt;-2 SD) among severely wasted children (weight-for-height z-scores &lt;-3 SD). We identified individual and household-level risk factors for concurrent stunting using multivariable logistic regression analysis. RESULTS: Our cohort comprised 472 severely wasted children and the majority (82.8%) were stunted. Age groups of 12-23 mo (adjusted OR [AOR]=2.38, 95% CI 1.26 to 4.48) and 24-35 mo (AOR=7.81, 95% CI 1.99 to 30.67), male gender (AOR=2.51, 95% CI 1.43 to 4.39) and attending the rural malnutrition clinic (AOR=3.08, 95% CI 1.64 to 5.79) were associated with a significantly increased probability of stunting. CONCLUSIONS: Stunting prevalence is high among severely wasted children attending CMAM programmes in north-western Nigeria. Policymakers need to adapt these treatment programmes to also cater for stunting, taking into account practical programmatic realities such as available expertise and scarce resource allocation.","author":[{"dropping-particle":"","family":"Imam","given":"Abdulazeez","non-dropping-particle":"","parse-names":false,"suffix":""},{"dropping-particle":"","family":"Hassan-Hanga","given":"Fatimah","non-dropping-particle":"","parse-names":false,"suffix":""},{"dropping-particle":"","family":"Sallahdeen","given":"Azeezat","non-dropping-particle":"","parse-names":false,"suffix":""},{"dropping-particle":"","family":"Farouk","given":"Zubaida L","non-dropping-particle":"","parse-names":false,"suffix":""}],"container-title":"International Health","id":"ITEM-1","issue":"3","issued":{"date-parts":[["2021","4","27"]]},"page":"262","publisher":"Oxford University Press","title":"A cross-sectional study of prevalence and risk factors for stunting among under-fives attending acute malnutrition treatment programmes in north-western Nigeria: Should these programmes be adapted to also manage stunting?","type":"article-journal","volume":"13"},"uris":["http://www.mendeley.com/documents/?uuid=5a690bd8-d1da-3c29-aa39-98831215ff76"]},{"id":"ITEM-2","itemData":{"DOI":"10.1371/JOURNAL.PONE.0211883","PMID":"30730946","abstract":"Objective The aim of this study was to examine the trend in socioeconomic inequalities in child undernutrition in Nigeria. Methods The study analysed cross-sectional data from the Nigeria Demographic and Health Survey (NDHS) 2003 to 2013. The outcome variables were stunting, wasting and underweight among children under-five years. The magnitude of child undernutrition in Nigeria was estimated via a concentration index, and the socioeconomic factors contributing to child undernutrition over time were determined using the decomposition method. Results The concentration index showed an increase in childhood wasting and underweight in Nigeria over time. The socioeconomic factors contributing to the increase in child undernutrition were: child’s age (0–23 months), maternal education (no education), household wealth index (poorest household), type of residence (rural) and geopolitical zone (North East, North West). Conclusions To address child undernutrition, there is a need to improve maternal education and adopt effective social protection policies especially in rural communities in Nigeria.","author":[{"dropping-particle":"","family":"Akombi","given":"Blessing J.","non-dropping-particle":"","parse-names":false,"suffix":""},{"dropping-particle":"","family":"Agho","given":"Kingsley E.","non-dropping-particle":"","parse-names":false,"suffix":""},{"dropping-particle":"","family":"Renzaho","given":"Andre M.","non-dropping-particle":"","parse-names":false,"suffix":""},{"dropping-particle":"","family":"Hall","given":"John J.","non-dropping-particle":"","parse-names":false,"suffix":""},{"dropping-particle":"","family":"Merom","given":"Dafna R.","non-dropping-particle":"","parse-names":false,"suffix":""}],"container-title":"PLoS ONE","id":"ITEM-2","issue":"2","issued":{"date-parts":[["2019","2","1"]]},"publisher":"Public Library of Science","title":"Trends in socioeconomic inequalities in child undernutrition: Evidence from Nigeria Demographic and Health Survey (2003 – 2013)","type":"article-journal","volume":"14"},"uris":["http://www.mendeley.com/documents/?uuid=422a23f7-d0c4-3c78-9898-965b131c7da8"]}],"mendeley":{"formattedCitation":"(Akombi &lt;i&gt;et al.&lt;/i&gt;, 2019; Imam &lt;i&gt;et al.&lt;/i&gt;, 2021)","plainTextFormattedCitation":"(Akombi et al., 2019; Imam et al., 2021)"},"properties":{"noteIndex":0},"schema":"https://github.com/citation-style-language/schema/raw/master/csl-citation.json"}</w:instrText>
      </w:r>
      <w:r w:rsidR="00A7181F">
        <w:rPr>
          <w:rFonts w:ascii="Georgia" w:eastAsia="Times New Roman" w:hAnsi="Georgia" w:cs="Helvetica"/>
          <w:noProof w:val="0"/>
          <w:color w:val="333333"/>
          <w:sz w:val="24"/>
          <w:szCs w:val="24"/>
          <w:lang w:val="en-US"/>
        </w:rPr>
        <w:fldChar w:fldCharType="separate"/>
      </w:r>
      <w:r w:rsidR="00A7181F" w:rsidRPr="00A7181F">
        <w:rPr>
          <w:rFonts w:ascii="Georgia" w:eastAsia="Times New Roman" w:hAnsi="Georgia" w:cs="Helvetica"/>
          <w:color w:val="333333"/>
          <w:sz w:val="24"/>
          <w:szCs w:val="24"/>
          <w:lang w:val="en-US"/>
        </w:rPr>
        <w:t xml:space="preserve">(Akombi </w:t>
      </w:r>
      <w:r w:rsidR="00A7181F" w:rsidRPr="00A7181F">
        <w:rPr>
          <w:rFonts w:ascii="Georgia" w:eastAsia="Times New Roman" w:hAnsi="Georgia" w:cs="Helvetica"/>
          <w:i/>
          <w:color w:val="333333"/>
          <w:sz w:val="24"/>
          <w:szCs w:val="24"/>
          <w:lang w:val="en-US"/>
        </w:rPr>
        <w:t>et al.</w:t>
      </w:r>
      <w:r w:rsidR="00A7181F" w:rsidRPr="00A7181F">
        <w:rPr>
          <w:rFonts w:ascii="Georgia" w:eastAsia="Times New Roman" w:hAnsi="Georgia" w:cs="Helvetica"/>
          <w:color w:val="333333"/>
          <w:sz w:val="24"/>
          <w:szCs w:val="24"/>
          <w:lang w:val="en-US"/>
        </w:rPr>
        <w:t xml:space="preserve">, 2019; Imam </w:t>
      </w:r>
      <w:r w:rsidR="00A7181F" w:rsidRPr="00A7181F">
        <w:rPr>
          <w:rFonts w:ascii="Georgia" w:eastAsia="Times New Roman" w:hAnsi="Georgia" w:cs="Helvetica"/>
          <w:i/>
          <w:color w:val="333333"/>
          <w:sz w:val="24"/>
          <w:szCs w:val="24"/>
          <w:lang w:val="en-US"/>
        </w:rPr>
        <w:t>et al.</w:t>
      </w:r>
      <w:r w:rsidR="00A7181F" w:rsidRPr="00A7181F">
        <w:rPr>
          <w:rFonts w:ascii="Georgia" w:eastAsia="Times New Roman" w:hAnsi="Georgia" w:cs="Helvetica"/>
          <w:color w:val="333333"/>
          <w:sz w:val="24"/>
          <w:szCs w:val="24"/>
          <w:lang w:val="en-US"/>
        </w:rPr>
        <w:t>, 2021)</w:t>
      </w:r>
      <w:r w:rsidR="00A7181F">
        <w:rPr>
          <w:rFonts w:ascii="Georgia" w:eastAsia="Times New Roman" w:hAnsi="Georgia" w:cs="Helvetica"/>
          <w:noProof w:val="0"/>
          <w:color w:val="333333"/>
          <w:sz w:val="24"/>
          <w:szCs w:val="24"/>
          <w:lang w:val="en-US"/>
        </w:rPr>
        <w:fldChar w:fldCharType="end"/>
      </w:r>
      <w:r w:rsidRPr="001B172A">
        <w:rPr>
          <w:rFonts w:ascii="Georgia" w:eastAsia="Times New Roman" w:hAnsi="Georgia" w:cs="Helvetica"/>
          <w:noProof w:val="0"/>
          <w:color w:val="333333"/>
          <w:sz w:val="24"/>
          <w:szCs w:val="24"/>
          <w:lang w:val="en-US"/>
        </w:rPr>
        <w:t xml:space="preserve"> However, </w:t>
      </w:r>
      <w:r w:rsidRPr="001B172A">
        <w:rPr>
          <w:rFonts w:ascii="Georgia" w:eastAsia="Times New Roman" w:hAnsi="Georgia" w:cs="Helvetica"/>
          <w:i/>
          <w:iCs/>
          <w:noProof w:val="0"/>
          <w:color w:val="333333"/>
          <w:sz w:val="24"/>
          <w:szCs w:val="24"/>
          <w:lang w:val="en-US"/>
        </w:rPr>
        <w:t>Oninla</w:t>
      </w:r>
      <w:r w:rsidRPr="001B172A">
        <w:rPr>
          <w:rFonts w:ascii="Georgia" w:eastAsia="Times New Roman" w:hAnsi="Georgia" w:cs="Helvetica"/>
          <w:noProof w:val="0"/>
          <w:color w:val="333333"/>
          <w:sz w:val="24"/>
          <w:szCs w:val="24"/>
          <w:lang w:val="en-US"/>
        </w:rPr>
        <w:t xml:space="preserve"> et al</w:t>
      </w:r>
      <w:r w:rsidR="00A7181F">
        <w:rPr>
          <w:rFonts w:ascii="Georgia" w:eastAsia="Times New Roman" w:hAnsi="Georgia" w:cs="Helvetica"/>
          <w:noProof w:val="0"/>
          <w:color w:val="333333"/>
          <w:sz w:val="24"/>
          <w:szCs w:val="24"/>
          <w:lang w:val="en-US"/>
        </w:rPr>
        <w:t xml:space="preserve"> (2007) </w:t>
      </w:r>
      <w:r w:rsidRPr="001B172A">
        <w:rPr>
          <w:rFonts w:ascii="Georgia" w:eastAsia="Times New Roman" w:hAnsi="Georgia" w:cs="Helvetica"/>
          <w:noProof w:val="0"/>
          <w:color w:val="333333"/>
          <w:sz w:val="24"/>
          <w:szCs w:val="24"/>
          <w:lang w:val="en-US"/>
        </w:rPr>
        <w:t>also demonstrated an increased risk of undernutrition with increasing age in their study.</w:t>
      </w:r>
      <w:r w:rsidR="005F02FF">
        <w:rPr>
          <w:rFonts w:ascii="Georgia" w:eastAsia="Times New Roman" w:hAnsi="Georgia" w:cs="Helvetica"/>
          <w:noProof w:val="0"/>
          <w:color w:val="333333"/>
          <w:sz w:val="24"/>
          <w:szCs w:val="24"/>
          <w:lang w:val="en-US"/>
        </w:rPr>
        <w:t xml:space="preserve"> </w:t>
      </w:r>
      <w:r w:rsidR="005F02FF">
        <w:rPr>
          <w:rFonts w:ascii="Georgia" w:eastAsia="Times New Roman" w:hAnsi="Georgia" w:cs="Helvetica"/>
          <w:noProof w:val="0"/>
          <w:color w:val="333333"/>
          <w:sz w:val="24"/>
          <w:szCs w:val="24"/>
          <w:lang w:val="en-US"/>
        </w:rPr>
        <w:fldChar w:fldCharType="begin" w:fldLock="1"/>
      </w:r>
      <w:r w:rsidR="005F02FF">
        <w:rPr>
          <w:rFonts w:ascii="Georgia" w:eastAsia="Times New Roman" w:hAnsi="Georgia" w:cs="Helvetica"/>
          <w:noProof w:val="0"/>
          <w:color w:val="333333"/>
          <w:sz w:val="24"/>
          <w:szCs w:val="24"/>
          <w:lang w:val="en-US"/>
        </w:rPr>
        <w:instrText>ADDIN CSL_CITATION {"citationItems":[{"id":"ITEM-1","itemData":{"DOI":"10.1093/TROPEJ/FML051","ISSN":"0142-6338","PMID":"17046961","abstract":"Nutritional assessment in the community is essential for accurate planning and implementation of intervention programmes to reduce morbidity and mortality associated with under-nutrition. The study was, therefore, carried out to determine and compare the nutritional status of children attending urban and rural public primary schools in Ife Central Local Government Area (ICLGA) of Nigeria. The schools were stratified into urban and rural, and studied schools were selected by balloting. Information obtained on each pupil was entered into a pre-designed proforma. The weight and height were recorded for each pupil, and converted to nutritional indices (weight for age, weight for height, height for age). A total of 749 pupils (366 and 383 children from the rural and urban communities, respectively) were studied. The overall prevalent rates of underweight, wasting and stunting were 61.2, 16.8 and 27.6%, respectively. In the rural area these were 70.5, 17.8 and 35.8%, while in the urban they were 52.2, 15.9 and 19.8%, respectively. The mean nutritional indices (Weight for Age, Weight for Height and Height for Age) were found to be significantly lower among the rural pupils than urban pupils (P &lt; 0.001 in each case). The present study shows that malnutrition (underweight, wasting and stunting) constituted major health problems among school children in Nigeria. This is particularly so in the rural areas. Therefore, prevention of malnutrition should be given a high priority in the implementation of the ongoing primary health care programmes with particular attention paid to the rural population. © 2007 Oxford University Press.","author":[{"dropping-particle":"","family":"Oninla","given":"S. O.","non-dropping-particle":"","parse-names":false,"suffix":""},{"dropping-particle":"","family":"Owa","given":"J. A.","non-dropping-particle":"","parse-names":false,"suffix":""},{"dropping-particle":"","family":"Onayade","given":"A. A.","non-dropping-particle":"","parse-names":false,"suffix":""},{"dropping-particle":"","family":"Taiwo","given":"O.","non-dropping-particle":"","parse-names":false,"suffix":""}],"container-title":"Journal of Tropical Pediatrics","id":"ITEM-1","issue":"1","issued":{"date-parts":[["2007","2","1"]]},"page":"39-43","publisher":"Oxford Academic","title":"Comparative Study of Nutritional Status of Urban and Rural Nigerian School Children","type":"article-journal","volume":"53"},"uris":["http://www.mendeley.com/documents/?uuid=cf28d12c-13b9-31b2-9900-ac571afaf475"]}],"mendeley":{"formattedCitation":"(Oninla &lt;i&gt;et al.&lt;/i&gt;, 2007)","plainTextFormattedCitation":"(Oninla et al., 2007)","previouslyFormattedCitation":"(Oninla &lt;i&gt;et al.&lt;/i&gt;, 2007)"},"properties":{"noteIndex":0},"schema":"https://github.com/citation-style-language/schema/raw/master/csl-citation.json"}</w:instrText>
      </w:r>
      <w:r w:rsidR="005F02FF">
        <w:rPr>
          <w:rFonts w:ascii="Georgia" w:eastAsia="Times New Roman" w:hAnsi="Georgia" w:cs="Helvetica"/>
          <w:noProof w:val="0"/>
          <w:color w:val="333333"/>
          <w:sz w:val="24"/>
          <w:szCs w:val="24"/>
          <w:lang w:val="en-US"/>
        </w:rPr>
        <w:fldChar w:fldCharType="separate"/>
      </w:r>
      <w:r w:rsidR="005F02FF" w:rsidRPr="005F02FF">
        <w:rPr>
          <w:rFonts w:ascii="Georgia" w:eastAsia="Times New Roman" w:hAnsi="Georgia" w:cs="Helvetica"/>
          <w:color w:val="333333"/>
          <w:sz w:val="24"/>
          <w:szCs w:val="24"/>
          <w:lang w:val="en-US"/>
        </w:rPr>
        <w:t xml:space="preserve">(Oninla </w:t>
      </w:r>
      <w:r w:rsidR="005F02FF" w:rsidRPr="005F02FF">
        <w:rPr>
          <w:rFonts w:ascii="Georgia" w:eastAsia="Times New Roman" w:hAnsi="Georgia" w:cs="Helvetica"/>
          <w:i/>
          <w:color w:val="333333"/>
          <w:sz w:val="24"/>
          <w:szCs w:val="24"/>
          <w:lang w:val="en-US"/>
        </w:rPr>
        <w:t>et al.</w:t>
      </w:r>
      <w:r w:rsidR="005F02FF" w:rsidRPr="005F02FF">
        <w:rPr>
          <w:rFonts w:ascii="Georgia" w:eastAsia="Times New Roman" w:hAnsi="Georgia" w:cs="Helvetica"/>
          <w:color w:val="333333"/>
          <w:sz w:val="24"/>
          <w:szCs w:val="24"/>
          <w:lang w:val="en-US"/>
        </w:rPr>
        <w:t>, 2007)</w:t>
      </w:r>
      <w:r w:rsidR="005F02FF">
        <w:rPr>
          <w:rFonts w:ascii="Georgia" w:eastAsia="Times New Roman" w:hAnsi="Georgia" w:cs="Helvetica"/>
          <w:noProof w:val="0"/>
          <w:color w:val="333333"/>
          <w:sz w:val="24"/>
          <w:szCs w:val="24"/>
          <w:lang w:val="en-US"/>
        </w:rPr>
        <w:fldChar w:fldCharType="end"/>
      </w:r>
    </w:p>
    <w:p w14:paraId="44FDF0BB" w14:textId="5646D5C7" w:rsidR="001B172A" w:rsidRPr="001B172A" w:rsidRDefault="001B172A" w:rsidP="00B624B9">
      <w:pPr>
        <w:shd w:val="clear" w:color="auto" w:fill="FFFFFF"/>
        <w:spacing w:before="0" w:after="150" w:line="276" w:lineRule="auto"/>
        <w:ind w:firstLine="720"/>
        <w:jc w:val="left"/>
        <w:rPr>
          <w:rFonts w:ascii="Georgia" w:eastAsia="Times New Roman" w:hAnsi="Georgia" w:cs="Helvetica"/>
          <w:noProof w:val="0"/>
          <w:color w:val="333333"/>
          <w:sz w:val="24"/>
          <w:szCs w:val="24"/>
          <w:lang w:val="en-US"/>
        </w:rPr>
        <w:pPrChange w:id="329" w:author="Harris, Jenine" w:date="2022-07-03T12:49:00Z">
          <w:pPr>
            <w:shd w:val="clear" w:color="auto" w:fill="FFFFFF"/>
            <w:spacing w:before="0" w:after="150" w:line="276" w:lineRule="auto"/>
            <w:jc w:val="left"/>
          </w:pPr>
        </w:pPrChange>
      </w:pPr>
      <w:r w:rsidRPr="001B172A">
        <w:rPr>
          <w:rFonts w:ascii="Georgia" w:eastAsia="Times New Roman" w:hAnsi="Georgia" w:cs="Helvetica"/>
          <w:noProof w:val="0"/>
          <w:color w:val="333333"/>
          <w:sz w:val="24"/>
          <w:szCs w:val="24"/>
          <w:lang w:val="en-US"/>
        </w:rPr>
        <w:t>Another study conducted in Bangladesh also found geographical disparities in undernutrition and in the distribution of maternal deprivation factors like poor education and poverty.</w:t>
      </w:r>
      <w:r w:rsidR="004E037E">
        <w:rPr>
          <w:rFonts w:ascii="Georgia" w:eastAsia="Times New Roman" w:hAnsi="Georgia" w:cs="Helvetica"/>
          <w:noProof w:val="0"/>
          <w:color w:val="333333"/>
          <w:sz w:val="24"/>
          <w:szCs w:val="24"/>
          <w:lang w:val="en-US"/>
        </w:rPr>
        <w:t xml:space="preserve"> </w:t>
      </w:r>
      <w:r w:rsidR="005F02FF">
        <w:rPr>
          <w:rFonts w:ascii="Georgia" w:eastAsia="Times New Roman" w:hAnsi="Georgia" w:cs="Helvetica"/>
          <w:noProof w:val="0"/>
          <w:color w:val="333333"/>
          <w:sz w:val="24"/>
          <w:szCs w:val="24"/>
          <w:lang w:val="en-US"/>
        </w:rPr>
        <w:fldChar w:fldCharType="begin" w:fldLock="1"/>
      </w:r>
      <w:r w:rsidR="005F32AA">
        <w:rPr>
          <w:rFonts w:ascii="Georgia" w:eastAsia="Times New Roman" w:hAnsi="Georgia" w:cs="Helvetica"/>
          <w:noProof w:val="0"/>
          <w:color w:val="333333"/>
          <w:sz w:val="24"/>
          <w:szCs w:val="24"/>
          <w:lang w:val="en-US"/>
        </w:rPr>
        <w:instrText>ADDIN CSL_CITATION {"citationItems":[{"id":"ITEM-1","itemData":{"DOI":"10.3390/IJERPH17031079","PMID":"32046277","abstract":"Socioeconomic inequality in child malnutrition is well-evident in Bangladesh. However, little is known about whether this inequality differs by regional contexts. We used pooled data from the 2011 and 2014 Bangladesh Demographic and Health Survey to examine regional differences in socioeconomic inequalities in stunting and underweight among children under five. The analysis included 14,602 children aged 0–59 months. We used logistic regression models and the Concentration index to assess and quantify wealth-and education-related inequalities in child malnutrition. We found stunting and underweight to be more concentrated among children from poorer households and born to less-educated mothers. Although the poverty level was low in the eastern regions, socioeconomic inequalities were greater in these regions compared to the western regions. The extent of socioeconomic inequality was the highest in Sylhet and Chittagong for stunting and underweight, respectively, while it was the lowest in Khulna. Regression results demonstrated the protective effects of socioeconomic status (SES) on child malnutrition. The regional differences in the effects of SES tend to diverge at the lower levels of SES, while they converge or attenuate at the highest levels. Our findings have policy implications for developing programs and interventions targeted to reduce socioeconomic inequalities in child malnutrition in subnational regions of Bangladesh.","author":[{"dropping-particle":"","family":"Hasan","given":"Mohammad Monirul","non-dropping-particle":"","parse-names":false,"suffix":""},{"dropping-particle":"","family":"Uddin","given":"Jalal","non-dropping-particle":"","parse-names":false,"suffix":""},{"dropping-particle":"","family":"Pulok","given":"Mohammad Habibullah","non-dropping-particle":"","parse-names":false,"suffix":""},{"dropping-particle":"","family":"Zaman","given":"Nabila","non-dropping-particle":"","parse-names":false,"suffix":""},{"dropping-particle":"","family":"Hajizadeh","given":"Mohammad","non-dropping-particle":"","parse-names":false,"suffix":""}],"container-title":"International Journal of Environmental Research and Public Health","id":"ITEM-1","issue":"3","issued":{"date-parts":[["2020","2","1"]]},"publisher":"Multidisciplinary Digital Publishing Institute  (MDPI)","title":"Socioeconomic Inequalities in Child Malnutrition in Bangladesh: Do They Differ by Region?","type":"article-journal","volume":"17"},"uris":["http://www.mendeley.com/documents/?uuid=394efeca-68ff-3213-a441-ce39a452b1dc"]}],"mendeley":{"formattedCitation":"(Hasan &lt;i&gt;et al.&lt;/i&gt;, 2020)","plainTextFormattedCitation":"(Hasan et al., 2020)","previouslyFormattedCitation":"(Hasan &lt;i&gt;et al.&lt;/i&gt;, 2020)"},"properties":{"noteIndex":0},"schema":"https://github.com/citation-style-language/schema/raw/master/csl-citation.json"}</w:instrText>
      </w:r>
      <w:r w:rsidR="005F02FF">
        <w:rPr>
          <w:rFonts w:ascii="Georgia" w:eastAsia="Times New Roman" w:hAnsi="Georgia" w:cs="Helvetica"/>
          <w:noProof w:val="0"/>
          <w:color w:val="333333"/>
          <w:sz w:val="24"/>
          <w:szCs w:val="24"/>
          <w:lang w:val="en-US"/>
        </w:rPr>
        <w:fldChar w:fldCharType="separate"/>
      </w:r>
      <w:r w:rsidR="005F02FF" w:rsidRPr="005F02FF">
        <w:rPr>
          <w:rFonts w:ascii="Georgia" w:eastAsia="Times New Roman" w:hAnsi="Georgia" w:cs="Helvetica"/>
          <w:color w:val="333333"/>
          <w:sz w:val="24"/>
          <w:szCs w:val="24"/>
          <w:lang w:val="en-US"/>
        </w:rPr>
        <w:t xml:space="preserve">(Hasan </w:t>
      </w:r>
      <w:r w:rsidR="005F02FF" w:rsidRPr="005F02FF">
        <w:rPr>
          <w:rFonts w:ascii="Georgia" w:eastAsia="Times New Roman" w:hAnsi="Georgia" w:cs="Helvetica"/>
          <w:i/>
          <w:color w:val="333333"/>
          <w:sz w:val="24"/>
          <w:szCs w:val="24"/>
          <w:lang w:val="en-US"/>
        </w:rPr>
        <w:t>et al.</w:t>
      </w:r>
      <w:r w:rsidR="005F02FF" w:rsidRPr="005F02FF">
        <w:rPr>
          <w:rFonts w:ascii="Georgia" w:eastAsia="Times New Roman" w:hAnsi="Georgia" w:cs="Helvetica"/>
          <w:color w:val="333333"/>
          <w:sz w:val="24"/>
          <w:szCs w:val="24"/>
          <w:lang w:val="en-US"/>
        </w:rPr>
        <w:t>, 2020)</w:t>
      </w:r>
      <w:r w:rsidR="005F02FF">
        <w:rPr>
          <w:rFonts w:ascii="Georgia" w:eastAsia="Times New Roman" w:hAnsi="Georgia" w:cs="Helvetica"/>
          <w:noProof w:val="0"/>
          <w:color w:val="333333"/>
          <w:sz w:val="24"/>
          <w:szCs w:val="24"/>
          <w:lang w:val="en-US"/>
        </w:rPr>
        <w:fldChar w:fldCharType="end"/>
      </w:r>
      <w:r w:rsidR="005F02FF" w:rsidRPr="001B172A">
        <w:rPr>
          <w:rFonts w:ascii="Georgia" w:eastAsia="Times New Roman" w:hAnsi="Georgia" w:cs="Helvetica"/>
          <w:noProof w:val="0"/>
          <w:color w:val="333333"/>
          <w:sz w:val="24"/>
          <w:szCs w:val="24"/>
          <w:lang w:val="en-US"/>
        </w:rPr>
        <w:t xml:space="preserve"> </w:t>
      </w:r>
      <w:r w:rsidRPr="001B172A">
        <w:rPr>
          <w:rFonts w:ascii="Georgia" w:eastAsia="Times New Roman" w:hAnsi="Georgia" w:cs="Helvetica"/>
          <w:noProof w:val="0"/>
          <w:color w:val="333333"/>
          <w:sz w:val="24"/>
          <w:szCs w:val="24"/>
          <w:lang w:val="en-US"/>
        </w:rPr>
        <w:t>This highlights the social divide between the rich and the poor and how this may have adverse consequences on the health of children.</w:t>
      </w:r>
    </w:p>
    <w:p w14:paraId="5D09032F" w14:textId="77777777" w:rsidR="001B172A" w:rsidRPr="001B172A" w:rsidRDefault="001B172A" w:rsidP="003953F3">
      <w:pPr>
        <w:shd w:val="clear" w:color="auto" w:fill="FFFFFF"/>
        <w:spacing w:before="300" w:after="150" w:line="276" w:lineRule="auto"/>
        <w:jc w:val="left"/>
        <w:outlineLvl w:val="2"/>
        <w:rPr>
          <w:rFonts w:ascii="Georgia" w:eastAsia="Times New Roman" w:hAnsi="Georgia" w:cs="Helvetica"/>
          <w:noProof w:val="0"/>
          <w:color w:val="333333"/>
          <w:sz w:val="24"/>
          <w:szCs w:val="24"/>
          <w:lang w:val="en-US"/>
        </w:rPr>
      </w:pPr>
      <w:r w:rsidRPr="001B172A">
        <w:rPr>
          <w:rFonts w:ascii="Georgia" w:eastAsia="Times New Roman" w:hAnsi="Georgia" w:cs="Helvetica"/>
          <w:noProof w:val="0"/>
          <w:color w:val="333333"/>
          <w:sz w:val="24"/>
          <w:szCs w:val="24"/>
          <w:lang w:val="en-US"/>
        </w:rPr>
        <w:t>Policy And Practice Implications</w:t>
      </w:r>
    </w:p>
    <w:p w14:paraId="3DCC0654" w14:textId="77777777" w:rsidR="001B172A" w:rsidRPr="001B172A" w:rsidRDefault="001B172A" w:rsidP="00B624B9">
      <w:pPr>
        <w:shd w:val="clear" w:color="auto" w:fill="FFFFFF"/>
        <w:spacing w:before="0" w:after="150" w:line="276" w:lineRule="auto"/>
        <w:ind w:firstLine="720"/>
        <w:jc w:val="left"/>
        <w:rPr>
          <w:rFonts w:ascii="Georgia" w:eastAsia="Times New Roman" w:hAnsi="Georgia" w:cs="Helvetica"/>
          <w:noProof w:val="0"/>
          <w:color w:val="333333"/>
          <w:sz w:val="24"/>
          <w:szCs w:val="24"/>
          <w:lang w:val="en-US"/>
        </w:rPr>
        <w:pPrChange w:id="330" w:author="Harris, Jenine" w:date="2022-07-03T12:49:00Z">
          <w:pPr>
            <w:shd w:val="clear" w:color="auto" w:fill="FFFFFF"/>
            <w:spacing w:before="0" w:after="150" w:line="276" w:lineRule="auto"/>
            <w:jc w:val="left"/>
          </w:pPr>
        </w:pPrChange>
      </w:pPr>
      <w:r w:rsidRPr="001B172A">
        <w:rPr>
          <w:rFonts w:ascii="Georgia" w:eastAsia="Times New Roman" w:hAnsi="Georgia" w:cs="Helvetica"/>
          <w:noProof w:val="0"/>
          <w:color w:val="333333"/>
          <w:sz w:val="24"/>
          <w:szCs w:val="24"/>
          <w:lang w:val="en-US"/>
        </w:rPr>
        <w:t>The findings in this study underscore the importance of policies aimed at reducing undernutrition to target mothers as well as children. Such policies should aim at improving maternal deprivation factors as well as empowering women financially and should focus on the most vulnerable groups such as households with low income and low educational achievement. There is a need to close the economic gap between regions in Nigeria. This can be done by redistributing resources and spreading development to the poorest areas. Infrastructural development and reduced taxation on industries located in these areas may encourage the migration of other companies to these areas, which will help improve the economic outlook of these areas and empower their residents. It is also imperative that programs to reduce undernutrition are tailored to regions rather than a one-size-fits-all national program that may not take into cognizance the peculiarities of the region in which it is being implemented.</w:t>
      </w:r>
    </w:p>
    <w:p w14:paraId="571B9FB4" w14:textId="77777777" w:rsidR="001B172A" w:rsidRPr="001B172A" w:rsidRDefault="001B172A" w:rsidP="003953F3">
      <w:pPr>
        <w:shd w:val="clear" w:color="auto" w:fill="FFFFFF"/>
        <w:spacing w:before="0" w:after="150" w:line="276" w:lineRule="auto"/>
        <w:jc w:val="left"/>
        <w:rPr>
          <w:rFonts w:ascii="Georgia" w:eastAsia="Times New Roman" w:hAnsi="Georgia" w:cs="Helvetica"/>
          <w:noProof w:val="0"/>
          <w:color w:val="333333"/>
          <w:sz w:val="24"/>
          <w:szCs w:val="24"/>
          <w:lang w:val="en-US"/>
        </w:rPr>
      </w:pPr>
      <w:r w:rsidRPr="001B172A">
        <w:rPr>
          <w:rFonts w:ascii="Georgia" w:eastAsia="Times New Roman" w:hAnsi="Georgia" w:cs="Helvetica"/>
          <w:noProof w:val="0"/>
          <w:color w:val="333333"/>
          <w:sz w:val="24"/>
          <w:szCs w:val="24"/>
          <w:lang w:val="en-US"/>
        </w:rPr>
        <w:lastRenderedPageBreak/>
        <w:t>The implications for practice are those of planning and implementing programs targeted at undernutrition which should consider maternal literacy and family income in the design of food programs. Food programs should also teach in an easily understandable manner, how to access the most nutritious foods on a limited budget. It is also important to provide integrated health care with collaborations between clinical and public health professionals. Diagnosis of malnutrition in primary care facilities- where growth monitoring first highlights this issue and subsequent treatment should be followed by referral to appropriate community services to ensure that both children and their parents receive necessary aid to mitigate risk and subsequent relapse. Increased odds of undernutrition in children between ages 2 to 5 years have implications for focusing programs on this age group. Since most children in Nigeria begin schooling at age of 2-3 years, school-based food programs may be targeted at this age group with success.</w:t>
      </w:r>
    </w:p>
    <w:p w14:paraId="59CA9867" w14:textId="77777777" w:rsidR="001B172A" w:rsidRPr="001B172A" w:rsidRDefault="001B172A" w:rsidP="003953F3">
      <w:pPr>
        <w:shd w:val="clear" w:color="auto" w:fill="FFFFFF"/>
        <w:spacing w:before="300" w:after="150" w:line="276" w:lineRule="auto"/>
        <w:jc w:val="left"/>
        <w:outlineLvl w:val="2"/>
        <w:rPr>
          <w:rFonts w:ascii="Georgia" w:eastAsia="Times New Roman" w:hAnsi="Georgia" w:cs="Helvetica"/>
          <w:noProof w:val="0"/>
          <w:color w:val="333333"/>
          <w:sz w:val="24"/>
          <w:szCs w:val="24"/>
          <w:lang w:val="en-US"/>
        </w:rPr>
      </w:pPr>
      <w:r w:rsidRPr="001B172A">
        <w:rPr>
          <w:rFonts w:ascii="Georgia" w:eastAsia="Times New Roman" w:hAnsi="Georgia" w:cs="Helvetica"/>
          <w:noProof w:val="0"/>
          <w:color w:val="333333"/>
          <w:sz w:val="24"/>
          <w:szCs w:val="24"/>
          <w:lang w:val="en-US"/>
        </w:rPr>
        <w:t>Limitations And Strengths</w:t>
      </w:r>
    </w:p>
    <w:p w14:paraId="4C45835B" w14:textId="77777777" w:rsidR="001B172A" w:rsidRPr="001B172A" w:rsidRDefault="001B172A" w:rsidP="003953F3">
      <w:pPr>
        <w:shd w:val="clear" w:color="auto" w:fill="FFFFFF"/>
        <w:spacing w:before="0" w:after="150" w:line="276" w:lineRule="auto"/>
        <w:jc w:val="left"/>
        <w:rPr>
          <w:rFonts w:ascii="Georgia" w:eastAsia="Times New Roman" w:hAnsi="Georgia" w:cs="Helvetica"/>
          <w:noProof w:val="0"/>
          <w:color w:val="333333"/>
          <w:sz w:val="24"/>
          <w:szCs w:val="24"/>
          <w:lang w:val="en-US"/>
        </w:rPr>
      </w:pPr>
      <w:r w:rsidRPr="001B172A">
        <w:rPr>
          <w:rFonts w:ascii="Georgia" w:eastAsia="Times New Roman" w:hAnsi="Georgia" w:cs="Helvetica"/>
          <w:noProof w:val="0"/>
          <w:color w:val="333333"/>
          <w:sz w:val="24"/>
          <w:szCs w:val="24"/>
          <w:lang w:val="en-US"/>
        </w:rPr>
        <w:t>There are a few drawbacks to this study. First, the cross-sectional nature of this study does not permit making a causal inference. Secondly, wealth was not measured directly but was estimated using a proxy. This is because wealth is often difficult to measure in developing countries like Nigeria due to improper documentation of income and expenditure. Therefore, the use of a proxy measure like assets is often sufficient to estimate wealth.</w:t>
      </w:r>
    </w:p>
    <w:p w14:paraId="52C658A2" w14:textId="72D5FCE5" w:rsidR="001B172A" w:rsidRPr="001B172A" w:rsidRDefault="001B172A" w:rsidP="003953F3">
      <w:pPr>
        <w:shd w:val="clear" w:color="auto" w:fill="FFFFFF"/>
        <w:spacing w:before="0" w:after="150" w:line="276" w:lineRule="auto"/>
        <w:jc w:val="left"/>
        <w:rPr>
          <w:rFonts w:ascii="Georgia" w:eastAsia="Times New Roman" w:hAnsi="Georgia" w:cs="Helvetica"/>
          <w:noProof w:val="0"/>
          <w:color w:val="333333"/>
          <w:sz w:val="24"/>
          <w:szCs w:val="24"/>
          <w:lang w:val="en-US"/>
        </w:rPr>
      </w:pPr>
      <w:r w:rsidRPr="001B172A">
        <w:rPr>
          <w:rFonts w:ascii="Georgia" w:eastAsia="Times New Roman" w:hAnsi="Georgia" w:cs="Helvetica"/>
          <w:noProof w:val="0"/>
          <w:color w:val="333333"/>
          <w:sz w:val="24"/>
          <w:szCs w:val="24"/>
          <w:lang w:val="en-US"/>
        </w:rPr>
        <w:t>Despite these limitations, the study has some notable strengths including the large sample size which would increase the power of the study and enable the generalization of the study results to the entire population. Also, this study is useful in highlighting the huge disparities in maternal factors between regions and identifying the most important factors affecting childhood undernutrition.</w:t>
      </w:r>
    </w:p>
    <w:p w14:paraId="1E431792" w14:textId="070DB317" w:rsidR="001B172A" w:rsidRPr="001B172A" w:rsidRDefault="00B807DF" w:rsidP="003953F3">
      <w:pPr>
        <w:shd w:val="clear" w:color="auto" w:fill="FFFFFF"/>
        <w:spacing w:before="0" w:after="150" w:line="276" w:lineRule="auto"/>
        <w:jc w:val="left"/>
        <w:rPr>
          <w:rFonts w:ascii="Georgia" w:eastAsia="Times New Roman" w:hAnsi="Georgia" w:cs="Helvetica"/>
          <w:noProof w:val="0"/>
          <w:color w:val="333333"/>
          <w:sz w:val="24"/>
          <w:szCs w:val="24"/>
          <w:lang w:val="en-US"/>
        </w:rPr>
      </w:pPr>
      <w:r>
        <w:rPr>
          <w:rFonts w:ascii="Georgia" w:eastAsia="Times New Roman" w:hAnsi="Georgia" w:cs="Helvetica"/>
          <w:noProof w:val="0"/>
          <w:color w:val="333333"/>
          <w:sz w:val="24"/>
          <w:szCs w:val="24"/>
          <w:lang w:val="en-US"/>
        </w:rPr>
        <w:t>In conclusion, t</w:t>
      </w:r>
      <w:r w:rsidR="001B172A" w:rsidRPr="001B172A">
        <w:rPr>
          <w:rFonts w:ascii="Georgia" w:eastAsia="Times New Roman" w:hAnsi="Georgia" w:cs="Helvetica"/>
          <w:noProof w:val="0"/>
          <w:color w:val="333333"/>
          <w:sz w:val="24"/>
          <w:szCs w:val="24"/>
          <w:lang w:val="en-US"/>
        </w:rPr>
        <w:t>his study confirms the role of maternal deprivation in childhood undernutrition. It also confirms that there are significant differences in maternal factors between the Northern parts of Nigeria and Southern Nigeria and these differences may be responsible for the differences in the prevalence of undernutrition between the two regions. Policies and programs targeted toward the improvement of childhood undernutrition should be community-centered and focus on mitigating these inequalities. Investing in maternal education, employment, and financial empowerment may be instrumental in reducing the rates of childhood undernutrition in areas deemed most at risk. The government should also be encouraged to tighten security in the North which will allow economic improvement and alleviate poverty. Programs currently being implemented in the North to address undernutrition should be evaluated to measure impact as well as to determine possible areas of modification and improvement. Programs that have been evaluated for their effectiveness in the South should also be adapted for implementation in the North if these programs have been shown to reduce the burden of undernutrition in the South. Future directions for research include assessing the role of environmental factors like inadequate water and sanitation, diarrhea, and other infections in childhood in the regional differences in undernutrition in Nigeria. This is necessary for the focusing of community-based interventions according to the region of need.</w:t>
      </w:r>
    </w:p>
    <w:p w14:paraId="3C26E275" w14:textId="77777777" w:rsidR="001B172A" w:rsidRDefault="001B172A" w:rsidP="003953F3">
      <w:pPr>
        <w:spacing w:before="0" w:line="276" w:lineRule="auto"/>
        <w:jc w:val="left"/>
        <w:rPr>
          <w:rFonts w:ascii="Georgia" w:hAnsi="Georgia"/>
          <w:b/>
          <w:sz w:val="24"/>
        </w:rPr>
        <w:pPrChange w:id="331" w:author="Harris, Jenine" w:date="2022-07-03T12:35:00Z">
          <w:pPr>
            <w:spacing w:before="0" w:line="276" w:lineRule="auto"/>
          </w:pPr>
        </w:pPrChange>
      </w:pPr>
    </w:p>
    <w:p w14:paraId="52C2EAA9" w14:textId="77777777" w:rsidR="00965D1F" w:rsidRPr="00965D1F" w:rsidRDefault="00965D1F" w:rsidP="003953F3">
      <w:pPr>
        <w:spacing w:before="0" w:line="276" w:lineRule="auto"/>
        <w:jc w:val="left"/>
        <w:rPr>
          <w:rFonts w:ascii="Georgia" w:hAnsi="Georgia"/>
          <w:b/>
          <w:caps/>
          <w:sz w:val="24"/>
        </w:rPr>
        <w:pPrChange w:id="332" w:author="Harris, Jenine" w:date="2022-07-03T12:35:00Z">
          <w:pPr>
            <w:spacing w:before="0" w:line="276" w:lineRule="auto"/>
          </w:pPr>
        </w:pPrChange>
      </w:pPr>
      <w:r w:rsidRPr="00965D1F">
        <w:rPr>
          <w:rFonts w:ascii="Georgia" w:hAnsi="Georgia"/>
          <w:b/>
          <w:caps/>
          <w:sz w:val="24"/>
        </w:rPr>
        <w:t>Financial support and sponsorship</w:t>
      </w:r>
    </w:p>
    <w:p w14:paraId="0B88BAAA" w14:textId="77777777" w:rsidR="00B372E5" w:rsidRDefault="00B807DF" w:rsidP="003953F3">
      <w:pPr>
        <w:pStyle w:val="Yeti"/>
        <w:tabs>
          <w:tab w:val="right" w:leader="dot" w:pos="9639"/>
        </w:tabs>
        <w:spacing w:line="276" w:lineRule="auto"/>
        <w:rPr>
          <w:lang w:val="en-US"/>
        </w:rPr>
        <w:pPrChange w:id="333" w:author="Harris, Jenine" w:date="2022-07-03T12:35:00Z">
          <w:pPr>
            <w:pStyle w:val="Yeti"/>
            <w:tabs>
              <w:tab w:val="right" w:leader="dot" w:pos="9639"/>
            </w:tabs>
            <w:spacing w:line="276" w:lineRule="auto"/>
            <w:jc w:val="both"/>
          </w:pPr>
        </w:pPrChange>
      </w:pPr>
      <w:r>
        <w:rPr>
          <w:lang w:val="en-US"/>
        </w:rPr>
        <w:t>None.</w:t>
      </w:r>
    </w:p>
    <w:p w14:paraId="1A6527F4" w14:textId="699023FB" w:rsidR="00F86F52" w:rsidRDefault="00F86F52" w:rsidP="003953F3">
      <w:pPr>
        <w:pStyle w:val="Yeti"/>
        <w:tabs>
          <w:tab w:val="right" w:leader="dot" w:pos="9639"/>
        </w:tabs>
        <w:spacing w:line="276" w:lineRule="auto"/>
        <w:rPr>
          <w:lang w:val="en-US"/>
        </w:rPr>
        <w:pPrChange w:id="334" w:author="Harris, Jenine" w:date="2022-07-03T12:35:00Z">
          <w:pPr>
            <w:pStyle w:val="Yeti"/>
            <w:tabs>
              <w:tab w:val="right" w:leader="dot" w:pos="9639"/>
            </w:tabs>
            <w:spacing w:line="276" w:lineRule="auto"/>
            <w:jc w:val="both"/>
          </w:pPr>
        </w:pPrChange>
      </w:pPr>
    </w:p>
    <w:p w14:paraId="35BA7842" w14:textId="77777777" w:rsidR="00190519" w:rsidRPr="00965D1F" w:rsidRDefault="00190519" w:rsidP="003953F3">
      <w:pPr>
        <w:spacing w:before="0" w:line="276" w:lineRule="auto"/>
        <w:jc w:val="left"/>
        <w:rPr>
          <w:rFonts w:ascii="Georgia" w:hAnsi="Georgia"/>
          <w:sz w:val="24"/>
        </w:rPr>
        <w:pPrChange w:id="335" w:author="Harris, Jenine" w:date="2022-07-03T12:35:00Z">
          <w:pPr>
            <w:spacing w:before="0" w:line="276" w:lineRule="auto"/>
          </w:pPr>
        </w:pPrChange>
      </w:pPr>
    </w:p>
    <w:p w14:paraId="4DA453CB" w14:textId="77777777" w:rsidR="00DB162F" w:rsidRDefault="00DB162F" w:rsidP="003953F3">
      <w:pPr>
        <w:spacing w:before="0" w:line="276" w:lineRule="auto"/>
        <w:jc w:val="left"/>
        <w:rPr>
          <w:rFonts w:ascii="Georgia" w:hAnsi="Georgia"/>
          <w:b/>
          <w:sz w:val="24"/>
        </w:rPr>
        <w:pPrChange w:id="336" w:author="Harris, Jenine" w:date="2022-07-03T12:35:00Z">
          <w:pPr>
            <w:spacing w:before="0" w:line="276" w:lineRule="auto"/>
          </w:pPr>
        </w:pPrChange>
      </w:pPr>
      <w:r>
        <w:rPr>
          <w:rFonts w:ascii="Georgia" w:hAnsi="Georgia"/>
          <w:b/>
          <w:sz w:val="24"/>
        </w:rPr>
        <w:t>ACKNOWLEDGEMENT</w:t>
      </w:r>
    </w:p>
    <w:p w14:paraId="29AEBE5E" w14:textId="4FC47B27" w:rsidR="00F86F52" w:rsidRDefault="00B372E5" w:rsidP="003953F3">
      <w:pPr>
        <w:pStyle w:val="Yeti"/>
        <w:tabs>
          <w:tab w:val="right" w:leader="dot" w:pos="9639"/>
        </w:tabs>
        <w:spacing w:line="276" w:lineRule="auto"/>
        <w:rPr>
          <w:lang w:val="en-US"/>
        </w:rPr>
        <w:pPrChange w:id="337" w:author="Harris, Jenine" w:date="2022-07-03T12:35:00Z">
          <w:pPr>
            <w:pStyle w:val="Yeti"/>
            <w:tabs>
              <w:tab w:val="right" w:leader="dot" w:pos="9639"/>
            </w:tabs>
            <w:spacing w:line="276" w:lineRule="auto"/>
            <w:jc w:val="both"/>
          </w:pPr>
        </w:pPrChange>
      </w:pPr>
      <w:r>
        <w:rPr>
          <w:lang w:val="en-US"/>
        </w:rPr>
        <w:t xml:space="preserve">Dr. </w:t>
      </w:r>
      <w:r w:rsidR="00936499">
        <w:rPr>
          <w:lang w:val="en-US"/>
        </w:rPr>
        <w:t>Deborah Salvo</w:t>
      </w:r>
      <w:r w:rsidR="005F32AA">
        <w:rPr>
          <w:lang w:val="en-US"/>
        </w:rPr>
        <w:t xml:space="preserve"> (Brown School, Washington University in St. Louis,  MO)</w:t>
      </w:r>
    </w:p>
    <w:p w14:paraId="70699465" w14:textId="53BC0829" w:rsidR="00936499" w:rsidRDefault="00936499" w:rsidP="003953F3">
      <w:pPr>
        <w:pStyle w:val="Yeti"/>
        <w:tabs>
          <w:tab w:val="right" w:leader="dot" w:pos="9639"/>
        </w:tabs>
        <w:spacing w:line="276" w:lineRule="auto"/>
        <w:rPr>
          <w:lang w:val="en-US"/>
        </w:rPr>
        <w:pPrChange w:id="338" w:author="Harris, Jenine" w:date="2022-07-03T12:35:00Z">
          <w:pPr>
            <w:pStyle w:val="Yeti"/>
            <w:tabs>
              <w:tab w:val="right" w:leader="dot" w:pos="9639"/>
            </w:tabs>
            <w:spacing w:line="276" w:lineRule="auto"/>
            <w:jc w:val="both"/>
          </w:pPr>
        </w:pPrChange>
      </w:pPr>
      <w:r>
        <w:rPr>
          <w:lang w:val="en-US"/>
        </w:rPr>
        <w:t>Dr. Lora Iannotti</w:t>
      </w:r>
      <w:r w:rsidR="005F32AA">
        <w:rPr>
          <w:lang w:val="en-US"/>
        </w:rPr>
        <w:t xml:space="preserve"> (Brown School, Washington University in St. Louis,  MO)</w:t>
      </w:r>
    </w:p>
    <w:p w14:paraId="2FC9D505" w14:textId="77777777" w:rsidR="00015FA6" w:rsidRPr="00015FA6" w:rsidRDefault="00015FA6" w:rsidP="003953F3">
      <w:pPr>
        <w:spacing w:before="0" w:line="276" w:lineRule="auto"/>
        <w:jc w:val="left"/>
        <w:rPr>
          <w:rFonts w:ascii="Georgia" w:hAnsi="Georgia"/>
          <w:sz w:val="24"/>
        </w:rPr>
        <w:pPrChange w:id="339" w:author="Harris, Jenine" w:date="2022-07-03T12:35:00Z">
          <w:pPr>
            <w:spacing w:before="0" w:line="276" w:lineRule="auto"/>
          </w:pPr>
        </w:pPrChange>
      </w:pPr>
    </w:p>
    <w:p w14:paraId="6CFDF57C" w14:textId="77777777" w:rsidR="00DB162F" w:rsidRDefault="00DB162F" w:rsidP="003953F3">
      <w:pPr>
        <w:spacing w:before="0" w:line="276" w:lineRule="auto"/>
        <w:jc w:val="left"/>
        <w:rPr>
          <w:rFonts w:ascii="Georgia" w:hAnsi="Georgia"/>
          <w:b/>
          <w:sz w:val="24"/>
        </w:rPr>
        <w:pPrChange w:id="340" w:author="Harris, Jenine" w:date="2022-07-03T12:35:00Z">
          <w:pPr>
            <w:spacing w:before="0" w:line="276" w:lineRule="auto"/>
          </w:pPr>
        </w:pPrChange>
      </w:pPr>
      <w:r>
        <w:rPr>
          <w:rFonts w:ascii="Georgia" w:hAnsi="Georgia"/>
          <w:b/>
          <w:sz w:val="24"/>
        </w:rPr>
        <w:t>CONFLICT OF INTEREST</w:t>
      </w:r>
    </w:p>
    <w:p w14:paraId="7DA9D865" w14:textId="6CF5FA81" w:rsidR="00391B6E" w:rsidRPr="00764829" w:rsidRDefault="00764829" w:rsidP="003953F3">
      <w:pPr>
        <w:pStyle w:val="Yeti"/>
        <w:spacing w:line="276" w:lineRule="auto"/>
        <w:rPr>
          <w:rFonts w:ascii="Times New Roman" w:hAnsi="Times New Roman"/>
          <w:lang w:val="en-ID"/>
        </w:rPr>
        <w:pPrChange w:id="341" w:author="Harris, Jenine" w:date="2022-07-03T12:35:00Z">
          <w:pPr>
            <w:pStyle w:val="Yeti"/>
            <w:spacing w:line="276" w:lineRule="auto"/>
            <w:jc w:val="both"/>
          </w:pPr>
        </w:pPrChange>
      </w:pPr>
      <w:r w:rsidRPr="00764829">
        <w:rPr>
          <w:lang w:val="en-ID"/>
        </w:rPr>
        <w:t xml:space="preserve">The authors declare that the </w:t>
      </w:r>
      <w:r w:rsidR="00F17A7C">
        <w:rPr>
          <w:lang w:val="en-ID"/>
        </w:rPr>
        <w:t>study</w:t>
      </w:r>
      <w:r w:rsidRPr="00764829">
        <w:rPr>
          <w:lang w:val="en-ID"/>
        </w:rPr>
        <w:t xml:space="preserve"> was conducted in the absence of any commercial or financial relationships that could be construed as a</w:t>
      </w:r>
      <w:r>
        <w:rPr>
          <w:lang w:val="en-ID"/>
        </w:rPr>
        <w:t xml:space="preserve"> potential conflict of interest.</w:t>
      </w:r>
    </w:p>
    <w:p w14:paraId="6B795307" w14:textId="77777777" w:rsidR="00936499" w:rsidRDefault="00936499" w:rsidP="003953F3">
      <w:pPr>
        <w:spacing w:before="0" w:line="276" w:lineRule="auto"/>
        <w:jc w:val="left"/>
        <w:rPr>
          <w:rFonts w:ascii="Georgia" w:hAnsi="Georgia"/>
          <w:b/>
          <w:sz w:val="24"/>
        </w:rPr>
        <w:pPrChange w:id="342" w:author="Harris, Jenine" w:date="2022-07-03T12:35:00Z">
          <w:pPr>
            <w:spacing w:before="0" w:line="276" w:lineRule="auto"/>
          </w:pPr>
        </w:pPrChange>
      </w:pPr>
    </w:p>
    <w:p w14:paraId="6292A64A" w14:textId="33980EB7" w:rsidR="00DB162F" w:rsidRDefault="00DB162F" w:rsidP="003953F3">
      <w:pPr>
        <w:spacing w:before="0" w:line="276" w:lineRule="auto"/>
        <w:jc w:val="left"/>
        <w:rPr>
          <w:rFonts w:ascii="Georgia" w:hAnsi="Georgia"/>
          <w:b/>
          <w:sz w:val="24"/>
        </w:rPr>
        <w:pPrChange w:id="343" w:author="Harris, Jenine" w:date="2022-07-03T12:35:00Z">
          <w:pPr>
            <w:spacing w:before="0" w:line="276" w:lineRule="auto"/>
          </w:pPr>
        </w:pPrChange>
      </w:pPr>
      <w:r>
        <w:rPr>
          <w:rFonts w:ascii="Georgia" w:hAnsi="Georgia"/>
          <w:b/>
          <w:sz w:val="24"/>
        </w:rPr>
        <w:t>REFERENCE</w:t>
      </w:r>
    </w:p>
    <w:p w14:paraId="468D62D5" w14:textId="2C7AB9A2" w:rsidR="00A7181F" w:rsidRPr="00A7181F" w:rsidRDefault="005F32AA" w:rsidP="003953F3">
      <w:pPr>
        <w:widowControl w:val="0"/>
        <w:autoSpaceDE w:val="0"/>
        <w:autoSpaceDN w:val="0"/>
        <w:adjustRightInd w:val="0"/>
        <w:spacing w:before="0"/>
        <w:ind w:left="540" w:hanging="540"/>
        <w:jc w:val="left"/>
        <w:rPr>
          <w:rFonts w:ascii="Georgia" w:hAnsi="Georgia" w:cs="Times New Roman"/>
          <w:sz w:val="24"/>
          <w:szCs w:val="24"/>
        </w:rPr>
        <w:pPrChange w:id="344" w:author="Harris, Jenine" w:date="2022-07-03T12:35:00Z">
          <w:pPr>
            <w:widowControl w:val="0"/>
            <w:autoSpaceDE w:val="0"/>
            <w:autoSpaceDN w:val="0"/>
            <w:adjustRightInd w:val="0"/>
            <w:spacing w:before="0"/>
            <w:ind w:left="540" w:hanging="540"/>
          </w:pPr>
        </w:pPrChange>
      </w:pPr>
      <w:r>
        <w:rPr>
          <w:rFonts w:ascii="Georgia" w:hAnsi="Georgia"/>
          <w:sz w:val="24"/>
        </w:rPr>
        <w:fldChar w:fldCharType="begin" w:fldLock="1"/>
      </w:r>
      <w:r>
        <w:rPr>
          <w:rFonts w:ascii="Georgia" w:hAnsi="Georgia"/>
          <w:sz w:val="24"/>
        </w:rPr>
        <w:instrText xml:space="preserve">ADDIN Mendeley Bibliography CSL_BIBLIOGRAPHY </w:instrText>
      </w:r>
      <w:r>
        <w:rPr>
          <w:rFonts w:ascii="Georgia" w:hAnsi="Georgia"/>
          <w:sz w:val="24"/>
        </w:rPr>
        <w:fldChar w:fldCharType="separate"/>
      </w:r>
      <w:r w:rsidR="00A7181F" w:rsidRPr="00A7181F">
        <w:rPr>
          <w:rFonts w:ascii="Georgia" w:hAnsi="Georgia" w:cs="Times New Roman"/>
          <w:sz w:val="24"/>
          <w:szCs w:val="24"/>
        </w:rPr>
        <w:t xml:space="preserve">Adekanmbi, V.T., Uthman, O.A. and Mudasiru, O.M. (2013) ‘Exploring variations in childhood stunting in Nigeria using league table, control chart and spatial analysis’, </w:t>
      </w:r>
      <w:r w:rsidR="00A7181F" w:rsidRPr="00A7181F">
        <w:rPr>
          <w:rFonts w:ascii="Georgia" w:hAnsi="Georgia" w:cs="Times New Roman"/>
          <w:i/>
          <w:iCs/>
          <w:sz w:val="24"/>
          <w:szCs w:val="24"/>
        </w:rPr>
        <w:t>BMC Public Health</w:t>
      </w:r>
      <w:r w:rsidR="00A7181F" w:rsidRPr="00A7181F">
        <w:rPr>
          <w:rFonts w:ascii="Georgia" w:hAnsi="Georgia" w:cs="Times New Roman"/>
          <w:sz w:val="24"/>
          <w:szCs w:val="24"/>
        </w:rPr>
        <w:t>, 13(1), p. 361. Available at: https://doi.org/10.1186/1471-2458-13-361.</w:t>
      </w:r>
    </w:p>
    <w:p w14:paraId="39156344" w14:textId="77777777" w:rsidR="00A7181F" w:rsidRPr="00A7181F" w:rsidRDefault="00A7181F" w:rsidP="003953F3">
      <w:pPr>
        <w:widowControl w:val="0"/>
        <w:autoSpaceDE w:val="0"/>
        <w:autoSpaceDN w:val="0"/>
        <w:adjustRightInd w:val="0"/>
        <w:spacing w:before="0"/>
        <w:ind w:left="540" w:hanging="540"/>
        <w:jc w:val="left"/>
        <w:rPr>
          <w:rFonts w:ascii="Georgia" w:hAnsi="Georgia" w:cs="Times New Roman"/>
          <w:sz w:val="24"/>
          <w:szCs w:val="24"/>
        </w:rPr>
        <w:pPrChange w:id="345" w:author="Harris, Jenine" w:date="2022-07-03T12:35:00Z">
          <w:pPr>
            <w:widowControl w:val="0"/>
            <w:autoSpaceDE w:val="0"/>
            <w:autoSpaceDN w:val="0"/>
            <w:adjustRightInd w:val="0"/>
            <w:spacing w:before="0"/>
            <w:ind w:left="540" w:hanging="540"/>
          </w:pPr>
        </w:pPrChange>
      </w:pPr>
      <w:r w:rsidRPr="00A7181F">
        <w:rPr>
          <w:rFonts w:ascii="Georgia" w:hAnsi="Georgia" w:cs="Times New Roman"/>
          <w:sz w:val="24"/>
          <w:szCs w:val="24"/>
        </w:rPr>
        <w:t xml:space="preserve">Agu, N. </w:t>
      </w:r>
      <w:r w:rsidRPr="00A7181F">
        <w:rPr>
          <w:rFonts w:ascii="Georgia" w:hAnsi="Georgia" w:cs="Times New Roman"/>
          <w:i/>
          <w:iCs/>
          <w:sz w:val="24"/>
          <w:szCs w:val="24"/>
        </w:rPr>
        <w:t>et al.</w:t>
      </w:r>
      <w:r w:rsidRPr="00A7181F">
        <w:rPr>
          <w:rFonts w:ascii="Georgia" w:hAnsi="Georgia" w:cs="Times New Roman"/>
          <w:sz w:val="24"/>
          <w:szCs w:val="24"/>
        </w:rPr>
        <w:t xml:space="preserve"> (2019) ‘Predictors of early childhood undernutrition in Nigeria: The role of maternal autonomy’, </w:t>
      </w:r>
      <w:r w:rsidRPr="00A7181F">
        <w:rPr>
          <w:rFonts w:ascii="Georgia" w:hAnsi="Georgia" w:cs="Times New Roman"/>
          <w:i/>
          <w:iCs/>
          <w:sz w:val="24"/>
          <w:szCs w:val="24"/>
        </w:rPr>
        <w:t>Public Health Nutrition</w:t>
      </w:r>
      <w:r w:rsidRPr="00A7181F">
        <w:rPr>
          <w:rFonts w:ascii="Georgia" w:hAnsi="Georgia" w:cs="Times New Roman"/>
          <w:sz w:val="24"/>
          <w:szCs w:val="24"/>
        </w:rPr>
        <w:t>, 22(12), pp. 2279–2289. Available at: https://doi.org/10.1017/S1368980019000818.</w:t>
      </w:r>
    </w:p>
    <w:p w14:paraId="048DF209" w14:textId="77777777" w:rsidR="00A7181F" w:rsidRPr="00A7181F" w:rsidRDefault="00A7181F" w:rsidP="003953F3">
      <w:pPr>
        <w:widowControl w:val="0"/>
        <w:autoSpaceDE w:val="0"/>
        <w:autoSpaceDN w:val="0"/>
        <w:adjustRightInd w:val="0"/>
        <w:spacing w:before="0"/>
        <w:ind w:left="540" w:hanging="540"/>
        <w:jc w:val="left"/>
        <w:rPr>
          <w:rFonts w:ascii="Georgia" w:hAnsi="Georgia" w:cs="Times New Roman"/>
          <w:sz w:val="24"/>
          <w:szCs w:val="24"/>
        </w:rPr>
        <w:pPrChange w:id="346" w:author="Harris, Jenine" w:date="2022-07-03T12:35:00Z">
          <w:pPr>
            <w:widowControl w:val="0"/>
            <w:autoSpaceDE w:val="0"/>
            <w:autoSpaceDN w:val="0"/>
            <w:adjustRightInd w:val="0"/>
            <w:spacing w:before="0"/>
            <w:ind w:left="540" w:hanging="540"/>
          </w:pPr>
        </w:pPrChange>
      </w:pPr>
      <w:r w:rsidRPr="00A7181F">
        <w:rPr>
          <w:rFonts w:ascii="Georgia" w:hAnsi="Georgia" w:cs="Times New Roman"/>
          <w:sz w:val="24"/>
          <w:szCs w:val="24"/>
        </w:rPr>
        <w:t xml:space="preserve">Akombi, B.J. </w:t>
      </w:r>
      <w:r w:rsidRPr="00A7181F">
        <w:rPr>
          <w:rFonts w:ascii="Georgia" w:hAnsi="Georgia" w:cs="Times New Roman"/>
          <w:i/>
          <w:iCs/>
          <w:sz w:val="24"/>
          <w:szCs w:val="24"/>
        </w:rPr>
        <w:t>et al.</w:t>
      </w:r>
      <w:r w:rsidRPr="00A7181F">
        <w:rPr>
          <w:rFonts w:ascii="Georgia" w:hAnsi="Georgia" w:cs="Times New Roman"/>
          <w:sz w:val="24"/>
          <w:szCs w:val="24"/>
        </w:rPr>
        <w:t xml:space="preserve"> (2017) ‘Stunting and severe stunting among children under-5 years in Nigeria: A multilevel analysis’, </w:t>
      </w:r>
      <w:r w:rsidRPr="00A7181F">
        <w:rPr>
          <w:rFonts w:ascii="Georgia" w:hAnsi="Georgia" w:cs="Times New Roman"/>
          <w:i/>
          <w:iCs/>
          <w:sz w:val="24"/>
          <w:szCs w:val="24"/>
        </w:rPr>
        <w:t>BMC Pediatrics</w:t>
      </w:r>
      <w:r w:rsidRPr="00A7181F">
        <w:rPr>
          <w:rFonts w:ascii="Georgia" w:hAnsi="Georgia" w:cs="Times New Roman"/>
          <w:sz w:val="24"/>
          <w:szCs w:val="24"/>
        </w:rPr>
        <w:t>, 17(1). Available at: https://doi.org/10.1186/S12887-016-0770-Z.</w:t>
      </w:r>
    </w:p>
    <w:p w14:paraId="548AFDF0" w14:textId="77777777" w:rsidR="00A7181F" w:rsidRPr="00A7181F" w:rsidRDefault="00A7181F" w:rsidP="003953F3">
      <w:pPr>
        <w:widowControl w:val="0"/>
        <w:autoSpaceDE w:val="0"/>
        <w:autoSpaceDN w:val="0"/>
        <w:adjustRightInd w:val="0"/>
        <w:spacing w:before="0"/>
        <w:ind w:left="540" w:hanging="540"/>
        <w:jc w:val="left"/>
        <w:rPr>
          <w:rFonts w:ascii="Georgia" w:hAnsi="Georgia" w:cs="Times New Roman"/>
          <w:sz w:val="24"/>
          <w:szCs w:val="24"/>
        </w:rPr>
        <w:pPrChange w:id="347" w:author="Harris, Jenine" w:date="2022-07-03T12:35:00Z">
          <w:pPr>
            <w:widowControl w:val="0"/>
            <w:autoSpaceDE w:val="0"/>
            <w:autoSpaceDN w:val="0"/>
            <w:adjustRightInd w:val="0"/>
            <w:spacing w:before="0"/>
            <w:ind w:left="540" w:hanging="540"/>
          </w:pPr>
        </w:pPrChange>
      </w:pPr>
      <w:r w:rsidRPr="00A7181F">
        <w:rPr>
          <w:rFonts w:ascii="Georgia" w:hAnsi="Georgia" w:cs="Times New Roman"/>
          <w:sz w:val="24"/>
          <w:szCs w:val="24"/>
        </w:rPr>
        <w:t xml:space="preserve">Akombi, B.J. </w:t>
      </w:r>
      <w:r w:rsidRPr="00A7181F">
        <w:rPr>
          <w:rFonts w:ascii="Georgia" w:hAnsi="Georgia" w:cs="Times New Roman"/>
          <w:i/>
          <w:iCs/>
          <w:sz w:val="24"/>
          <w:szCs w:val="24"/>
        </w:rPr>
        <w:t>et al.</w:t>
      </w:r>
      <w:r w:rsidRPr="00A7181F">
        <w:rPr>
          <w:rFonts w:ascii="Georgia" w:hAnsi="Georgia" w:cs="Times New Roman"/>
          <w:sz w:val="24"/>
          <w:szCs w:val="24"/>
        </w:rPr>
        <w:t xml:space="preserve"> (2019) ‘Trends in socioeconomic inequalities in child undernutrition: Evidence from Nigeria Demographic and Health Survey (2003 – 2013)’, </w:t>
      </w:r>
      <w:r w:rsidRPr="00A7181F">
        <w:rPr>
          <w:rFonts w:ascii="Georgia" w:hAnsi="Georgia" w:cs="Times New Roman"/>
          <w:i/>
          <w:iCs/>
          <w:sz w:val="24"/>
          <w:szCs w:val="24"/>
        </w:rPr>
        <w:t>PLoS ONE</w:t>
      </w:r>
      <w:r w:rsidRPr="00A7181F">
        <w:rPr>
          <w:rFonts w:ascii="Georgia" w:hAnsi="Georgia" w:cs="Times New Roman"/>
          <w:sz w:val="24"/>
          <w:szCs w:val="24"/>
        </w:rPr>
        <w:t>, 14(2). Available at: https://doi.org/10.1371/JOURNAL.PONE.0211883.</w:t>
      </w:r>
    </w:p>
    <w:p w14:paraId="733CC2A4" w14:textId="77777777" w:rsidR="00A7181F" w:rsidRPr="00A7181F" w:rsidRDefault="00A7181F" w:rsidP="003953F3">
      <w:pPr>
        <w:widowControl w:val="0"/>
        <w:autoSpaceDE w:val="0"/>
        <w:autoSpaceDN w:val="0"/>
        <w:adjustRightInd w:val="0"/>
        <w:spacing w:before="0"/>
        <w:ind w:left="540" w:hanging="540"/>
        <w:jc w:val="left"/>
        <w:rPr>
          <w:rFonts w:ascii="Georgia" w:hAnsi="Georgia" w:cs="Times New Roman"/>
          <w:sz w:val="24"/>
          <w:szCs w:val="24"/>
        </w:rPr>
        <w:pPrChange w:id="348" w:author="Harris, Jenine" w:date="2022-07-03T12:35:00Z">
          <w:pPr>
            <w:widowControl w:val="0"/>
            <w:autoSpaceDE w:val="0"/>
            <w:autoSpaceDN w:val="0"/>
            <w:adjustRightInd w:val="0"/>
            <w:spacing w:before="0"/>
            <w:ind w:left="540" w:hanging="540"/>
          </w:pPr>
        </w:pPrChange>
      </w:pPr>
      <w:r w:rsidRPr="00A7181F">
        <w:rPr>
          <w:rFonts w:ascii="Georgia" w:hAnsi="Georgia" w:cs="Times New Roman"/>
          <w:sz w:val="24"/>
          <w:szCs w:val="24"/>
        </w:rPr>
        <w:t xml:space="preserve">Amare, M. </w:t>
      </w:r>
      <w:r w:rsidRPr="00A7181F">
        <w:rPr>
          <w:rFonts w:ascii="Georgia" w:hAnsi="Georgia" w:cs="Times New Roman"/>
          <w:i/>
          <w:iCs/>
          <w:sz w:val="24"/>
          <w:szCs w:val="24"/>
        </w:rPr>
        <w:t>et al.</w:t>
      </w:r>
      <w:r w:rsidRPr="00A7181F">
        <w:rPr>
          <w:rFonts w:ascii="Georgia" w:hAnsi="Georgia" w:cs="Times New Roman"/>
          <w:sz w:val="24"/>
          <w:szCs w:val="24"/>
        </w:rPr>
        <w:t xml:space="preserve"> (2018) ‘Study of the Determinants of Chronic Malnutrition in Northern Nigeria: Quantitative Evidence from the Nigeria Demographic and Health Surveys International Food Policy Research Institute (IFPRI) Working Paper 45 (September 2017)’:, </w:t>
      </w:r>
      <w:r w:rsidRPr="00A7181F">
        <w:rPr>
          <w:rFonts w:ascii="Georgia" w:hAnsi="Georgia" w:cs="Times New Roman"/>
          <w:i/>
          <w:iCs/>
          <w:sz w:val="24"/>
          <w:szCs w:val="24"/>
        </w:rPr>
        <w:t>https://doi.org/10.1177/0379572118768568</w:t>
      </w:r>
      <w:r w:rsidRPr="00A7181F">
        <w:rPr>
          <w:rFonts w:ascii="Georgia" w:hAnsi="Georgia" w:cs="Times New Roman"/>
          <w:sz w:val="24"/>
          <w:szCs w:val="24"/>
        </w:rPr>
        <w:t>, 39(2), pp. 296–314. Available at: https://doi.org/10.1177/0379572118768568.</w:t>
      </w:r>
    </w:p>
    <w:p w14:paraId="7D040157" w14:textId="77777777" w:rsidR="00A7181F" w:rsidRPr="00A7181F" w:rsidRDefault="00A7181F" w:rsidP="003953F3">
      <w:pPr>
        <w:widowControl w:val="0"/>
        <w:autoSpaceDE w:val="0"/>
        <w:autoSpaceDN w:val="0"/>
        <w:adjustRightInd w:val="0"/>
        <w:spacing w:before="0"/>
        <w:ind w:left="540" w:hanging="540"/>
        <w:jc w:val="left"/>
        <w:rPr>
          <w:rFonts w:ascii="Georgia" w:hAnsi="Georgia" w:cs="Times New Roman"/>
          <w:sz w:val="24"/>
          <w:szCs w:val="24"/>
        </w:rPr>
        <w:pPrChange w:id="349" w:author="Harris, Jenine" w:date="2022-07-03T12:35:00Z">
          <w:pPr>
            <w:widowControl w:val="0"/>
            <w:autoSpaceDE w:val="0"/>
            <w:autoSpaceDN w:val="0"/>
            <w:adjustRightInd w:val="0"/>
            <w:spacing w:before="0"/>
            <w:ind w:left="540" w:hanging="540"/>
          </w:pPr>
        </w:pPrChange>
      </w:pPr>
      <w:r w:rsidRPr="00A7181F">
        <w:rPr>
          <w:rFonts w:ascii="Georgia" w:hAnsi="Georgia" w:cs="Times New Roman"/>
          <w:sz w:val="24"/>
          <w:szCs w:val="24"/>
        </w:rPr>
        <w:t xml:space="preserve">Ayogu, R. </w:t>
      </w:r>
      <w:r w:rsidRPr="00A7181F">
        <w:rPr>
          <w:rFonts w:ascii="Georgia" w:hAnsi="Georgia" w:cs="Times New Roman"/>
          <w:i/>
          <w:iCs/>
          <w:sz w:val="24"/>
          <w:szCs w:val="24"/>
        </w:rPr>
        <w:t>et al.</w:t>
      </w:r>
      <w:r w:rsidRPr="00A7181F">
        <w:rPr>
          <w:rFonts w:ascii="Georgia" w:hAnsi="Georgia" w:cs="Times New Roman"/>
          <w:sz w:val="24"/>
          <w:szCs w:val="24"/>
        </w:rPr>
        <w:t xml:space="preserve"> (2018) ‘Prevalence and predictors of under-nutrition among school children in a rural South-eastern Nigerian community: a cross sectional study’, </w:t>
      </w:r>
      <w:r w:rsidRPr="00A7181F">
        <w:rPr>
          <w:rFonts w:ascii="Georgia" w:hAnsi="Georgia" w:cs="Times New Roman"/>
          <w:i/>
          <w:iCs/>
          <w:sz w:val="24"/>
          <w:szCs w:val="24"/>
        </w:rPr>
        <w:t>BMC public health</w:t>
      </w:r>
      <w:r w:rsidRPr="00A7181F">
        <w:rPr>
          <w:rFonts w:ascii="Georgia" w:hAnsi="Georgia" w:cs="Times New Roman"/>
          <w:sz w:val="24"/>
          <w:szCs w:val="24"/>
        </w:rPr>
        <w:t>, 18(1). Available at: https://doi.org/10.1186/S12889-018-5479-5.</w:t>
      </w:r>
    </w:p>
    <w:p w14:paraId="1DB458E0" w14:textId="77777777" w:rsidR="00A7181F" w:rsidRPr="00A7181F" w:rsidRDefault="00A7181F" w:rsidP="003953F3">
      <w:pPr>
        <w:widowControl w:val="0"/>
        <w:autoSpaceDE w:val="0"/>
        <w:autoSpaceDN w:val="0"/>
        <w:adjustRightInd w:val="0"/>
        <w:spacing w:before="0"/>
        <w:ind w:left="540" w:hanging="540"/>
        <w:jc w:val="left"/>
        <w:rPr>
          <w:rFonts w:ascii="Georgia" w:hAnsi="Georgia" w:cs="Times New Roman"/>
          <w:sz w:val="24"/>
          <w:szCs w:val="24"/>
        </w:rPr>
        <w:pPrChange w:id="350" w:author="Harris, Jenine" w:date="2022-07-03T12:35:00Z">
          <w:pPr>
            <w:widowControl w:val="0"/>
            <w:autoSpaceDE w:val="0"/>
            <w:autoSpaceDN w:val="0"/>
            <w:adjustRightInd w:val="0"/>
            <w:spacing w:before="0"/>
            <w:ind w:left="540" w:hanging="540"/>
          </w:pPr>
        </w:pPrChange>
      </w:pPr>
      <w:r w:rsidRPr="00A7181F">
        <w:rPr>
          <w:rFonts w:ascii="Georgia" w:hAnsi="Georgia" w:cs="Times New Roman"/>
          <w:sz w:val="24"/>
          <w:szCs w:val="24"/>
        </w:rPr>
        <w:t xml:space="preserve">Fotso, J.C. and Kuate-Defo, B. (2005) ‘Socioeconomic inequalities in early childhood malnutrition and morbidity: modification of the household-level effects by the community SES’, </w:t>
      </w:r>
      <w:r w:rsidRPr="00A7181F">
        <w:rPr>
          <w:rFonts w:ascii="Georgia" w:hAnsi="Georgia" w:cs="Times New Roman"/>
          <w:i/>
          <w:iCs/>
          <w:sz w:val="24"/>
          <w:szCs w:val="24"/>
        </w:rPr>
        <w:t>Health &amp; Place</w:t>
      </w:r>
      <w:r w:rsidRPr="00A7181F">
        <w:rPr>
          <w:rFonts w:ascii="Georgia" w:hAnsi="Georgia" w:cs="Times New Roman"/>
          <w:sz w:val="24"/>
          <w:szCs w:val="24"/>
        </w:rPr>
        <w:t>, 11(3), pp. 205–225. Available at: https://doi.org/10.1016/J.HEALTHPLACE.2004.06.004.</w:t>
      </w:r>
    </w:p>
    <w:p w14:paraId="2AC23D01" w14:textId="77777777" w:rsidR="00A7181F" w:rsidRPr="00A7181F" w:rsidRDefault="00A7181F" w:rsidP="003953F3">
      <w:pPr>
        <w:widowControl w:val="0"/>
        <w:autoSpaceDE w:val="0"/>
        <w:autoSpaceDN w:val="0"/>
        <w:adjustRightInd w:val="0"/>
        <w:spacing w:before="0"/>
        <w:ind w:left="540" w:hanging="540"/>
        <w:jc w:val="left"/>
        <w:rPr>
          <w:rFonts w:ascii="Georgia" w:hAnsi="Georgia" w:cs="Times New Roman"/>
          <w:sz w:val="24"/>
          <w:szCs w:val="24"/>
        </w:rPr>
        <w:pPrChange w:id="351" w:author="Harris, Jenine" w:date="2022-07-03T12:35:00Z">
          <w:pPr>
            <w:widowControl w:val="0"/>
            <w:autoSpaceDE w:val="0"/>
            <w:autoSpaceDN w:val="0"/>
            <w:adjustRightInd w:val="0"/>
            <w:spacing w:before="0"/>
            <w:ind w:left="540" w:hanging="540"/>
          </w:pPr>
        </w:pPrChange>
      </w:pPr>
      <w:r w:rsidRPr="00A7181F">
        <w:rPr>
          <w:rFonts w:ascii="Georgia" w:hAnsi="Georgia" w:cs="Times New Roman"/>
          <w:sz w:val="24"/>
          <w:szCs w:val="24"/>
        </w:rPr>
        <w:t xml:space="preserve">Gibson, J. (2001) ‘Literacy and Intrahousehold Externalities’, </w:t>
      </w:r>
      <w:r w:rsidRPr="00A7181F">
        <w:rPr>
          <w:rFonts w:ascii="Georgia" w:hAnsi="Georgia" w:cs="Times New Roman"/>
          <w:i/>
          <w:iCs/>
          <w:sz w:val="24"/>
          <w:szCs w:val="24"/>
        </w:rPr>
        <w:t>World Development</w:t>
      </w:r>
      <w:r w:rsidRPr="00A7181F">
        <w:rPr>
          <w:rFonts w:ascii="Georgia" w:hAnsi="Georgia" w:cs="Times New Roman"/>
          <w:sz w:val="24"/>
          <w:szCs w:val="24"/>
        </w:rPr>
        <w:t>, 29(1), pp. 155–166. Available at: https://doi.org/10.1016/S0305-750X(00)00082-6.</w:t>
      </w:r>
    </w:p>
    <w:p w14:paraId="78AB089B" w14:textId="77777777" w:rsidR="00A7181F" w:rsidRPr="00A7181F" w:rsidRDefault="00A7181F" w:rsidP="003953F3">
      <w:pPr>
        <w:widowControl w:val="0"/>
        <w:autoSpaceDE w:val="0"/>
        <w:autoSpaceDN w:val="0"/>
        <w:adjustRightInd w:val="0"/>
        <w:spacing w:before="0"/>
        <w:ind w:left="540" w:hanging="540"/>
        <w:jc w:val="left"/>
        <w:rPr>
          <w:rFonts w:ascii="Georgia" w:hAnsi="Georgia" w:cs="Times New Roman"/>
          <w:sz w:val="24"/>
          <w:szCs w:val="24"/>
        </w:rPr>
        <w:pPrChange w:id="352" w:author="Harris, Jenine" w:date="2022-07-03T12:35:00Z">
          <w:pPr>
            <w:widowControl w:val="0"/>
            <w:autoSpaceDE w:val="0"/>
            <w:autoSpaceDN w:val="0"/>
            <w:adjustRightInd w:val="0"/>
            <w:spacing w:before="0"/>
            <w:ind w:left="540" w:hanging="540"/>
          </w:pPr>
        </w:pPrChange>
      </w:pPr>
      <w:r w:rsidRPr="00A7181F">
        <w:rPr>
          <w:rFonts w:ascii="Georgia" w:hAnsi="Georgia" w:cs="Times New Roman"/>
          <w:sz w:val="24"/>
          <w:szCs w:val="24"/>
        </w:rPr>
        <w:t xml:space="preserve">Gopalan, S. (2000) ‘Malnutrition: causes, consequences, and solutions’, </w:t>
      </w:r>
      <w:r w:rsidRPr="00A7181F">
        <w:rPr>
          <w:rFonts w:ascii="Georgia" w:hAnsi="Georgia" w:cs="Times New Roman"/>
          <w:i/>
          <w:iCs/>
          <w:sz w:val="24"/>
          <w:szCs w:val="24"/>
        </w:rPr>
        <w:t>Nutrition</w:t>
      </w:r>
      <w:r w:rsidRPr="00A7181F">
        <w:rPr>
          <w:rFonts w:ascii="Georgia" w:hAnsi="Georgia" w:cs="Times New Roman"/>
          <w:sz w:val="24"/>
          <w:szCs w:val="24"/>
        </w:rPr>
        <w:t>, 16(7–8), pp. 556–558. Available at: https://doi.org/10.1016/S0899-9007(00)00315-4.</w:t>
      </w:r>
    </w:p>
    <w:p w14:paraId="547619D1" w14:textId="77777777" w:rsidR="00A7181F" w:rsidRPr="00A7181F" w:rsidRDefault="00A7181F" w:rsidP="003953F3">
      <w:pPr>
        <w:widowControl w:val="0"/>
        <w:autoSpaceDE w:val="0"/>
        <w:autoSpaceDN w:val="0"/>
        <w:adjustRightInd w:val="0"/>
        <w:spacing w:before="0"/>
        <w:ind w:left="540" w:hanging="540"/>
        <w:jc w:val="left"/>
        <w:rPr>
          <w:rFonts w:ascii="Georgia" w:hAnsi="Georgia" w:cs="Times New Roman"/>
          <w:sz w:val="24"/>
          <w:szCs w:val="24"/>
        </w:rPr>
        <w:pPrChange w:id="353" w:author="Harris, Jenine" w:date="2022-07-03T12:35:00Z">
          <w:pPr>
            <w:widowControl w:val="0"/>
            <w:autoSpaceDE w:val="0"/>
            <w:autoSpaceDN w:val="0"/>
            <w:adjustRightInd w:val="0"/>
            <w:spacing w:before="0"/>
            <w:ind w:left="540" w:hanging="540"/>
          </w:pPr>
        </w:pPrChange>
      </w:pPr>
      <w:r w:rsidRPr="00A7181F">
        <w:rPr>
          <w:rFonts w:ascii="Georgia" w:hAnsi="Georgia" w:cs="Times New Roman"/>
          <w:sz w:val="24"/>
          <w:szCs w:val="24"/>
        </w:rPr>
        <w:t xml:space="preserve">Hasan, M.M. </w:t>
      </w:r>
      <w:r w:rsidRPr="00A7181F">
        <w:rPr>
          <w:rFonts w:ascii="Georgia" w:hAnsi="Georgia" w:cs="Times New Roman"/>
          <w:i/>
          <w:iCs/>
          <w:sz w:val="24"/>
          <w:szCs w:val="24"/>
        </w:rPr>
        <w:t>et al.</w:t>
      </w:r>
      <w:r w:rsidRPr="00A7181F">
        <w:rPr>
          <w:rFonts w:ascii="Georgia" w:hAnsi="Georgia" w:cs="Times New Roman"/>
          <w:sz w:val="24"/>
          <w:szCs w:val="24"/>
        </w:rPr>
        <w:t xml:space="preserve"> (2020) ‘Socioeconomic Inequalities in Child Malnutrition in Bangladesh: Do They Differ by Region?’, </w:t>
      </w:r>
      <w:r w:rsidRPr="00A7181F">
        <w:rPr>
          <w:rFonts w:ascii="Georgia" w:hAnsi="Georgia" w:cs="Times New Roman"/>
          <w:i/>
          <w:iCs/>
          <w:sz w:val="24"/>
          <w:szCs w:val="24"/>
        </w:rPr>
        <w:t>International Journal of Environmental Research and Public Health</w:t>
      </w:r>
      <w:r w:rsidRPr="00A7181F">
        <w:rPr>
          <w:rFonts w:ascii="Georgia" w:hAnsi="Georgia" w:cs="Times New Roman"/>
          <w:sz w:val="24"/>
          <w:szCs w:val="24"/>
        </w:rPr>
        <w:t>, 17(3). Available at: https://doi.org/10.3390/IJERPH17031079.</w:t>
      </w:r>
    </w:p>
    <w:p w14:paraId="51C95C56" w14:textId="77777777" w:rsidR="00A7181F" w:rsidRPr="00A7181F" w:rsidRDefault="00A7181F" w:rsidP="003953F3">
      <w:pPr>
        <w:widowControl w:val="0"/>
        <w:autoSpaceDE w:val="0"/>
        <w:autoSpaceDN w:val="0"/>
        <w:adjustRightInd w:val="0"/>
        <w:spacing w:before="0"/>
        <w:ind w:left="540" w:hanging="540"/>
        <w:jc w:val="left"/>
        <w:rPr>
          <w:rFonts w:ascii="Georgia" w:hAnsi="Georgia" w:cs="Times New Roman"/>
          <w:sz w:val="24"/>
          <w:szCs w:val="24"/>
        </w:rPr>
        <w:pPrChange w:id="354" w:author="Harris, Jenine" w:date="2022-07-03T12:35:00Z">
          <w:pPr>
            <w:widowControl w:val="0"/>
            <w:autoSpaceDE w:val="0"/>
            <w:autoSpaceDN w:val="0"/>
            <w:adjustRightInd w:val="0"/>
            <w:spacing w:before="0"/>
            <w:ind w:left="540" w:hanging="540"/>
          </w:pPr>
        </w:pPrChange>
      </w:pPr>
      <w:r w:rsidRPr="00A7181F">
        <w:rPr>
          <w:rFonts w:ascii="Georgia" w:hAnsi="Georgia" w:cs="Times New Roman"/>
          <w:sz w:val="24"/>
          <w:szCs w:val="24"/>
        </w:rPr>
        <w:t xml:space="preserve">Igbokwe, O. </w:t>
      </w:r>
      <w:r w:rsidRPr="00A7181F">
        <w:rPr>
          <w:rFonts w:ascii="Georgia" w:hAnsi="Georgia" w:cs="Times New Roman"/>
          <w:i/>
          <w:iCs/>
          <w:sz w:val="24"/>
          <w:szCs w:val="24"/>
        </w:rPr>
        <w:t>et al.</w:t>
      </w:r>
      <w:r w:rsidRPr="00A7181F">
        <w:rPr>
          <w:rFonts w:ascii="Georgia" w:hAnsi="Georgia" w:cs="Times New Roman"/>
          <w:sz w:val="24"/>
          <w:szCs w:val="24"/>
        </w:rPr>
        <w:t xml:space="preserve"> (2017) ‘Socio-demographic determinants of malnutrition among primary </w:t>
      </w:r>
      <w:r w:rsidRPr="00A7181F">
        <w:rPr>
          <w:rFonts w:ascii="Georgia" w:hAnsi="Georgia" w:cs="Times New Roman"/>
          <w:sz w:val="24"/>
          <w:szCs w:val="24"/>
        </w:rPr>
        <w:lastRenderedPageBreak/>
        <w:t xml:space="preserve">school aged children in Enugu, Nigeria’, </w:t>
      </w:r>
      <w:r w:rsidRPr="00A7181F">
        <w:rPr>
          <w:rFonts w:ascii="Georgia" w:hAnsi="Georgia" w:cs="Times New Roman"/>
          <w:i/>
          <w:iCs/>
          <w:sz w:val="24"/>
          <w:szCs w:val="24"/>
        </w:rPr>
        <w:t>The Pan African Medical Journal</w:t>
      </w:r>
      <w:r w:rsidRPr="00A7181F">
        <w:rPr>
          <w:rFonts w:ascii="Georgia" w:hAnsi="Georgia" w:cs="Times New Roman"/>
          <w:sz w:val="24"/>
          <w:szCs w:val="24"/>
        </w:rPr>
        <w:t>, 28. Available at: https://doi.org/10.11604/PAMJ.2017.28.248.13171.</w:t>
      </w:r>
    </w:p>
    <w:p w14:paraId="34E84149" w14:textId="77777777" w:rsidR="00A7181F" w:rsidRPr="00A7181F" w:rsidRDefault="00A7181F" w:rsidP="003953F3">
      <w:pPr>
        <w:widowControl w:val="0"/>
        <w:autoSpaceDE w:val="0"/>
        <w:autoSpaceDN w:val="0"/>
        <w:adjustRightInd w:val="0"/>
        <w:spacing w:before="0"/>
        <w:ind w:left="540" w:hanging="540"/>
        <w:jc w:val="left"/>
        <w:rPr>
          <w:rFonts w:ascii="Georgia" w:hAnsi="Georgia" w:cs="Times New Roman"/>
          <w:sz w:val="24"/>
          <w:szCs w:val="24"/>
        </w:rPr>
        <w:pPrChange w:id="355" w:author="Harris, Jenine" w:date="2022-07-03T12:35:00Z">
          <w:pPr>
            <w:widowControl w:val="0"/>
            <w:autoSpaceDE w:val="0"/>
            <w:autoSpaceDN w:val="0"/>
            <w:adjustRightInd w:val="0"/>
            <w:spacing w:before="0"/>
            <w:ind w:left="540" w:hanging="540"/>
          </w:pPr>
        </w:pPrChange>
      </w:pPr>
      <w:r w:rsidRPr="00A7181F">
        <w:rPr>
          <w:rFonts w:ascii="Georgia" w:hAnsi="Georgia" w:cs="Times New Roman"/>
          <w:sz w:val="24"/>
          <w:szCs w:val="24"/>
        </w:rPr>
        <w:t xml:space="preserve">Imam, A. </w:t>
      </w:r>
      <w:r w:rsidRPr="00A7181F">
        <w:rPr>
          <w:rFonts w:ascii="Georgia" w:hAnsi="Georgia" w:cs="Times New Roman"/>
          <w:i/>
          <w:iCs/>
          <w:sz w:val="24"/>
          <w:szCs w:val="24"/>
        </w:rPr>
        <w:t>et al.</w:t>
      </w:r>
      <w:r w:rsidRPr="00A7181F">
        <w:rPr>
          <w:rFonts w:ascii="Georgia" w:hAnsi="Georgia" w:cs="Times New Roman"/>
          <w:sz w:val="24"/>
          <w:szCs w:val="24"/>
        </w:rPr>
        <w:t xml:space="preserve"> (2021) ‘A cross-sectional study of prevalence and risk factors for stunting among under-fives attending acute malnutrition treatment programmes in north-western Nigeria: Should these programmes be adapted to also manage stunting?’, </w:t>
      </w:r>
      <w:r w:rsidRPr="00A7181F">
        <w:rPr>
          <w:rFonts w:ascii="Georgia" w:hAnsi="Georgia" w:cs="Times New Roman"/>
          <w:i/>
          <w:iCs/>
          <w:sz w:val="24"/>
          <w:szCs w:val="24"/>
        </w:rPr>
        <w:t>International Health</w:t>
      </w:r>
      <w:r w:rsidRPr="00A7181F">
        <w:rPr>
          <w:rFonts w:ascii="Georgia" w:hAnsi="Georgia" w:cs="Times New Roman"/>
          <w:sz w:val="24"/>
          <w:szCs w:val="24"/>
        </w:rPr>
        <w:t>, 13(3), p. 262. Available at: https://doi.org/10.1093/INTHEALTH/IHAA043.</w:t>
      </w:r>
    </w:p>
    <w:p w14:paraId="4D1D5287" w14:textId="77777777" w:rsidR="00A7181F" w:rsidRPr="00A7181F" w:rsidRDefault="00A7181F" w:rsidP="003953F3">
      <w:pPr>
        <w:widowControl w:val="0"/>
        <w:autoSpaceDE w:val="0"/>
        <w:autoSpaceDN w:val="0"/>
        <w:adjustRightInd w:val="0"/>
        <w:spacing w:before="0"/>
        <w:ind w:left="540" w:hanging="540"/>
        <w:jc w:val="left"/>
        <w:rPr>
          <w:rFonts w:ascii="Georgia" w:hAnsi="Georgia" w:cs="Times New Roman"/>
          <w:sz w:val="24"/>
          <w:szCs w:val="24"/>
        </w:rPr>
        <w:pPrChange w:id="356" w:author="Harris, Jenine" w:date="2022-07-03T12:35:00Z">
          <w:pPr>
            <w:widowControl w:val="0"/>
            <w:autoSpaceDE w:val="0"/>
            <w:autoSpaceDN w:val="0"/>
            <w:adjustRightInd w:val="0"/>
            <w:spacing w:before="0"/>
            <w:ind w:left="540" w:hanging="540"/>
          </w:pPr>
        </w:pPrChange>
      </w:pPr>
      <w:r w:rsidRPr="00A7181F">
        <w:rPr>
          <w:rFonts w:ascii="Georgia" w:hAnsi="Georgia" w:cs="Times New Roman"/>
          <w:sz w:val="24"/>
          <w:szCs w:val="24"/>
        </w:rPr>
        <w:t xml:space="preserve">Imo, K.C., Isiugo-Abanihe, C.U. and Chikezie, C.D. (2017) ‘Socioeconomic determinants of under-five children health outcome among childbearing mothers in Abia state, Nigeria’, </w:t>
      </w:r>
      <w:r w:rsidRPr="00A7181F">
        <w:rPr>
          <w:rFonts w:ascii="Georgia" w:hAnsi="Georgia" w:cs="Times New Roman"/>
          <w:i/>
          <w:iCs/>
          <w:sz w:val="24"/>
          <w:szCs w:val="24"/>
        </w:rPr>
        <w:t>International Journal of Sociology and Anthropology</w:t>
      </w:r>
      <w:r w:rsidRPr="00A7181F">
        <w:rPr>
          <w:rFonts w:ascii="Georgia" w:hAnsi="Georgia" w:cs="Times New Roman"/>
          <w:sz w:val="24"/>
          <w:szCs w:val="24"/>
        </w:rPr>
        <w:t>, 9(2), pp. 17–27. Available at: https://doi.org/10.5897/IJSA2016.0678.</w:t>
      </w:r>
    </w:p>
    <w:p w14:paraId="78F3EA0B" w14:textId="77777777" w:rsidR="00A7181F" w:rsidRPr="00A7181F" w:rsidRDefault="00A7181F" w:rsidP="003953F3">
      <w:pPr>
        <w:widowControl w:val="0"/>
        <w:autoSpaceDE w:val="0"/>
        <w:autoSpaceDN w:val="0"/>
        <w:adjustRightInd w:val="0"/>
        <w:spacing w:before="0"/>
        <w:ind w:left="540" w:hanging="540"/>
        <w:jc w:val="left"/>
        <w:rPr>
          <w:rFonts w:ascii="Georgia" w:hAnsi="Georgia" w:cs="Times New Roman"/>
          <w:sz w:val="24"/>
          <w:szCs w:val="24"/>
        </w:rPr>
        <w:pPrChange w:id="357" w:author="Harris, Jenine" w:date="2022-07-03T12:35:00Z">
          <w:pPr>
            <w:widowControl w:val="0"/>
            <w:autoSpaceDE w:val="0"/>
            <w:autoSpaceDN w:val="0"/>
            <w:adjustRightInd w:val="0"/>
            <w:spacing w:before="0"/>
            <w:ind w:left="540" w:hanging="540"/>
          </w:pPr>
        </w:pPrChange>
      </w:pPr>
      <w:r w:rsidRPr="00A7181F">
        <w:rPr>
          <w:rFonts w:ascii="Georgia" w:hAnsi="Georgia" w:cs="Times New Roman"/>
          <w:sz w:val="24"/>
          <w:szCs w:val="24"/>
        </w:rPr>
        <w:t xml:space="preserve">Maleta, P. (2006) ‘Undernutrition’, </w:t>
      </w:r>
      <w:r w:rsidRPr="00A7181F">
        <w:rPr>
          <w:rFonts w:ascii="Georgia" w:hAnsi="Georgia" w:cs="Times New Roman"/>
          <w:i/>
          <w:iCs/>
          <w:sz w:val="24"/>
          <w:szCs w:val="24"/>
        </w:rPr>
        <w:t>Malawi Medical Journal</w:t>
      </w:r>
      <w:r w:rsidRPr="00A7181F">
        <w:rPr>
          <w:rFonts w:ascii="Times New Roman" w:hAnsi="Times New Roman" w:cs="Times New Roman"/>
          <w:i/>
          <w:iCs/>
          <w:sz w:val="24"/>
          <w:szCs w:val="24"/>
        </w:rPr>
        <w:t> </w:t>
      </w:r>
      <w:r w:rsidRPr="00A7181F">
        <w:rPr>
          <w:rFonts w:ascii="Georgia" w:hAnsi="Georgia" w:cs="Times New Roman"/>
          <w:i/>
          <w:iCs/>
          <w:sz w:val="24"/>
          <w:szCs w:val="24"/>
        </w:rPr>
        <w:t>: The Journal of Medical Association of Malawi</w:t>
      </w:r>
      <w:r w:rsidRPr="00A7181F">
        <w:rPr>
          <w:rFonts w:ascii="Georgia" w:hAnsi="Georgia" w:cs="Times New Roman"/>
          <w:sz w:val="24"/>
          <w:szCs w:val="24"/>
        </w:rPr>
        <w:t>, 18(4), p. 189. Available at: https://doi.org/10.1002/9781444327779.ch17.</w:t>
      </w:r>
    </w:p>
    <w:p w14:paraId="4066A281" w14:textId="77777777" w:rsidR="00A7181F" w:rsidRPr="00A7181F" w:rsidRDefault="00A7181F" w:rsidP="003953F3">
      <w:pPr>
        <w:widowControl w:val="0"/>
        <w:autoSpaceDE w:val="0"/>
        <w:autoSpaceDN w:val="0"/>
        <w:adjustRightInd w:val="0"/>
        <w:spacing w:before="0"/>
        <w:ind w:left="540" w:hanging="540"/>
        <w:jc w:val="left"/>
        <w:rPr>
          <w:rFonts w:ascii="Georgia" w:hAnsi="Georgia" w:cs="Times New Roman"/>
          <w:sz w:val="24"/>
          <w:szCs w:val="24"/>
        </w:rPr>
        <w:pPrChange w:id="358" w:author="Harris, Jenine" w:date="2022-07-03T12:35:00Z">
          <w:pPr>
            <w:widowControl w:val="0"/>
            <w:autoSpaceDE w:val="0"/>
            <w:autoSpaceDN w:val="0"/>
            <w:adjustRightInd w:val="0"/>
            <w:spacing w:before="0"/>
            <w:ind w:left="540" w:hanging="540"/>
          </w:pPr>
        </w:pPrChange>
      </w:pPr>
      <w:r w:rsidRPr="00A7181F">
        <w:rPr>
          <w:rFonts w:ascii="Georgia" w:hAnsi="Georgia" w:cs="Times New Roman"/>
          <w:sz w:val="24"/>
          <w:szCs w:val="24"/>
        </w:rPr>
        <w:t xml:space="preserve">Manyong, V.M. </w:t>
      </w:r>
      <w:r w:rsidRPr="00A7181F">
        <w:rPr>
          <w:rFonts w:ascii="Georgia" w:hAnsi="Georgia" w:cs="Times New Roman"/>
          <w:i/>
          <w:iCs/>
          <w:sz w:val="24"/>
          <w:szCs w:val="24"/>
        </w:rPr>
        <w:t>et al.</w:t>
      </w:r>
      <w:r w:rsidRPr="00A7181F">
        <w:rPr>
          <w:rFonts w:ascii="Georgia" w:hAnsi="Georgia" w:cs="Times New Roman"/>
          <w:sz w:val="24"/>
          <w:szCs w:val="24"/>
        </w:rPr>
        <w:t xml:space="preserve"> (2021) ‘Household Hunger, Poverty, and Childcare in 5 States of Nigeria and Their Impacts on Nutritional Outcomes in Preschool Children’, </w:t>
      </w:r>
      <w:r w:rsidRPr="00A7181F">
        <w:rPr>
          <w:rFonts w:ascii="Georgia" w:hAnsi="Georgia" w:cs="Times New Roman"/>
          <w:i/>
          <w:iCs/>
          <w:sz w:val="24"/>
          <w:szCs w:val="24"/>
        </w:rPr>
        <w:t>Food and Nutrition Bulletin</w:t>
      </w:r>
      <w:r w:rsidRPr="00A7181F">
        <w:rPr>
          <w:rFonts w:ascii="Georgia" w:hAnsi="Georgia" w:cs="Times New Roman"/>
          <w:sz w:val="24"/>
          <w:szCs w:val="24"/>
        </w:rPr>
        <w:t>, 42(2), pp. 188–209. Available at: https://doi.org/10.1177/03795721211009482.</w:t>
      </w:r>
    </w:p>
    <w:p w14:paraId="3C75081A" w14:textId="77777777" w:rsidR="00A7181F" w:rsidRPr="00A7181F" w:rsidRDefault="00A7181F" w:rsidP="003953F3">
      <w:pPr>
        <w:widowControl w:val="0"/>
        <w:autoSpaceDE w:val="0"/>
        <w:autoSpaceDN w:val="0"/>
        <w:adjustRightInd w:val="0"/>
        <w:spacing w:before="0"/>
        <w:ind w:left="540" w:hanging="540"/>
        <w:jc w:val="left"/>
        <w:rPr>
          <w:rFonts w:ascii="Georgia" w:hAnsi="Georgia" w:cs="Times New Roman"/>
          <w:sz w:val="24"/>
          <w:szCs w:val="24"/>
        </w:rPr>
        <w:pPrChange w:id="359" w:author="Harris, Jenine" w:date="2022-07-03T12:35:00Z">
          <w:pPr>
            <w:widowControl w:val="0"/>
            <w:autoSpaceDE w:val="0"/>
            <w:autoSpaceDN w:val="0"/>
            <w:adjustRightInd w:val="0"/>
            <w:spacing w:before="0"/>
            <w:ind w:left="540" w:hanging="540"/>
          </w:pPr>
        </w:pPrChange>
      </w:pPr>
      <w:r w:rsidRPr="00A7181F">
        <w:rPr>
          <w:rFonts w:ascii="Georgia" w:hAnsi="Georgia" w:cs="Times New Roman"/>
          <w:sz w:val="24"/>
          <w:szCs w:val="24"/>
        </w:rPr>
        <w:t xml:space="preserve">Mock, N.B. </w:t>
      </w:r>
      <w:r w:rsidRPr="00A7181F">
        <w:rPr>
          <w:rFonts w:ascii="Georgia" w:hAnsi="Georgia" w:cs="Times New Roman"/>
          <w:i/>
          <w:iCs/>
          <w:sz w:val="24"/>
          <w:szCs w:val="24"/>
        </w:rPr>
        <w:t>et al.</w:t>
      </w:r>
      <w:r w:rsidRPr="00A7181F">
        <w:rPr>
          <w:rFonts w:ascii="Georgia" w:hAnsi="Georgia" w:cs="Times New Roman"/>
          <w:sz w:val="24"/>
          <w:szCs w:val="24"/>
        </w:rPr>
        <w:t xml:space="preserve"> (1994) ‘Intra-household correlations in maternal-child nutritional status in rural Guinea: implications for programme-screening strategies.’, </w:t>
      </w:r>
      <w:r w:rsidRPr="00A7181F">
        <w:rPr>
          <w:rFonts w:ascii="Georgia" w:hAnsi="Georgia" w:cs="Times New Roman"/>
          <w:i/>
          <w:iCs/>
          <w:sz w:val="24"/>
          <w:szCs w:val="24"/>
        </w:rPr>
        <w:t>Bulletin of the World Health Organization</w:t>
      </w:r>
      <w:r w:rsidRPr="00A7181F">
        <w:rPr>
          <w:rFonts w:ascii="Georgia" w:hAnsi="Georgia" w:cs="Times New Roman"/>
          <w:sz w:val="24"/>
          <w:szCs w:val="24"/>
        </w:rPr>
        <w:t>, 72(1), p. 119. Available at: /pmc/articles/PMC2486510/?report=abstract (Accessed: 3 April 2022).</w:t>
      </w:r>
    </w:p>
    <w:p w14:paraId="70C4B418" w14:textId="77777777" w:rsidR="00A7181F" w:rsidRPr="00A7181F" w:rsidRDefault="00A7181F" w:rsidP="003953F3">
      <w:pPr>
        <w:widowControl w:val="0"/>
        <w:autoSpaceDE w:val="0"/>
        <w:autoSpaceDN w:val="0"/>
        <w:adjustRightInd w:val="0"/>
        <w:spacing w:before="0"/>
        <w:ind w:left="540" w:hanging="540"/>
        <w:jc w:val="left"/>
        <w:rPr>
          <w:rFonts w:ascii="Georgia" w:hAnsi="Georgia" w:cs="Times New Roman"/>
          <w:sz w:val="24"/>
          <w:szCs w:val="24"/>
        </w:rPr>
        <w:pPrChange w:id="360" w:author="Harris, Jenine" w:date="2022-07-03T12:35:00Z">
          <w:pPr>
            <w:widowControl w:val="0"/>
            <w:autoSpaceDE w:val="0"/>
            <w:autoSpaceDN w:val="0"/>
            <w:adjustRightInd w:val="0"/>
            <w:spacing w:before="0"/>
            <w:ind w:left="540" w:hanging="540"/>
          </w:pPr>
        </w:pPrChange>
      </w:pPr>
      <w:r w:rsidRPr="00A7181F">
        <w:rPr>
          <w:rFonts w:ascii="Georgia" w:hAnsi="Georgia" w:cs="Times New Roman"/>
          <w:sz w:val="24"/>
          <w:szCs w:val="24"/>
        </w:rPr>
        <w:t xml:space="preserve">Nandy, S. </w:t>
      </w:r>
      <w:r w:rsidRPr="00A7181F">
        <w:rPr>
          <w:rFonts w:ascii="Georgia" w:hAnsi="Georgia" w:cs="Times New Roman"/>
          <w:i/>
          <w:iCs/>
          <w:sz w:val="24"/>
          <w:szCs w:val="24"/>
        </w:rPr>
        <w:t>et al.</w:t>
      </w:r>
      <w:r w:rsidRPr="00A7181F">
        <w:rPr>
          <w:rFonts w:ascii="Georgia" w:hAnsi="Georgia" w:cs="Times New Roman"/>
          <w:sz w:val="24"/>
          <w:szCs w:val="24"/>
        </w:rPr>
        <w:t xml:space="preserve"> (2005) ‘Poverty, child undernutrition and morbidity: new evidence from India’, </w:t>
      </w:r>
      <w:r w:rsidRPr="00A7181F">
        <w:rPr>
          <w:rFonts w:ascii="Georgia" w:hAnsi="Georgia" w:cs="Times New Roman"/>
          <w:i/>
          <w:iCs/>
          <w:sz w:val="24"/>
          <w:szCs w:val="24"/>
        </w:rPr>
        <w:t>Bulletin of the World Health Organization</w:t>
      </w:r>
      <w:r w:rsidRPr="00A7181F">
        <w:rPr>
          <w:rFonts w:ascii="Georgia" w:hAnsi="Georgia" w:cs="Times New Roman"/>
          <w:sz w:val="24"/>
          <w:szCs w:val="24"/>
        </w:rPr>
        <w:t>, 83(3). Available at: http://www.measuredhs.com (Accessed: 5 April 2022).</w:t>
      </w:r>
    </w:p>
    <w:p w14:paraId="453DF714" w14:textId="77777777" w:rsidR="00A7181F" w:rsidRPr="00A7181F" w:rsidRDefault="00A7181F" w:rsidP="003953F3">
      <w:pPr>
        <w:widowControl w:val="0"/>
        <w:autoSpaceDE w:val="0"/>
        <w:autoSpaceDN w:val="0"/>
        <w:adjustRightInd w:val="0"/>
        <w:spacing w:before="0"/>
        <w:ind w:left="540" w:hanging="540"/>
        <w:jc w:val="left"/>
        <w:rPr>
          <w:rFonts w:ascii="Georgia" w:hAnsi="Georgia" w:cs="Times New Roman"/>
          <w:sz w:val="24"/>
          <w:szCs w:val="24"/>
        </w:rPr>
        <w:pPrChange w:id="361" w:author="Harris, Jenine" w:date="2022-07-03T12:35:00Z">
          <w:pPr>
            <w:widowControl w:val="0"/>
            <w:autoSpaceDE w:val="0"/>
            <w:autoSpaceDN w:val="0"/>
            <w:adjustRightInd w:val="0"/>
            <w:spacing w:before="0"/>
            <w:ind w:left="540" w:hanging="540"/>
          </w:pPr>
        </w:pPrChange>
      </w:pPr>
      <w:r w:rsidRPr="00A7181F">
        <w:rPr>
          <w:rFonts w:ascii="Georgia" w:hAnsi="Georgia" w:cs="Times New Roman"/>
          <w:sz w:val="24"/>
          <w:szCs w:val="24"/>
        </w:rPr>
        <w:t>National Population Commission (2019) ‘The Federal Republic of Nigeria Nigeria Demographic and Health Survey 2018 National Population Commission Abuja, Nigeria’. Available at: www.DHSprogram.com. (Accessed: 9 December 2021).</w:t>
      </w:r>
    </w:p>
    <w:p w14:paraId="753C8591" w14:textId="77777777" w:rsidR="00A7181F" w:rsidRPr="00A7181F" w:rsidRDefault="00A7181F" w:rsidP="003953F3">
      <w:pPr>
        <w:widowControl w:val="0"/>
        <w:autoSpaceDE w:val="0"/>
        <w:autoSpaceDN w:val="0"/>
        <w:adjustRightInd w:val="0"/>
        <w:spacing w:before="0"/>
        <w:ind w:left="540" w:hanging="540"/>
        <w:jc w:val="left"/>
        <w:rPr>
          <w:rFonts w:ascii="Georgia" w:hAnsi="Georgia" w:cs="Times New Roman"/>
          <w:sz w:val="24"/>
          <w:szCs w:val="24"/>
        </w:rPr>
        <w:pPrChange w:id="362" w:author="Harris, Jenine" w:date="2022-07-03T12:35:00Z">
          <w:pPr>
            <w:widowControl w:val="0"/>
            <w:autoSpaceDE w:val="0"/>
            <w:autoSpaceDN w:val="0"/>
            <w:adjustRightInd w:val="0"/>
            <w:spacing w:before="0"/>
            <w:ind w:left="540" w:hanging="540"/>
          </w:pPr>
        </w:pPrChange>
      </w:pPr>
      <w:r w:rsidRPr="00A7181F">
        <w:rPr>
          <w:rFonts w:ascii="Georgia" w:hAnsi="Georgia" w:cs="Times New Roman"/>
          <w:sz w:val="24"/>
          <w:szCs w:val="24"/>
        </w:rPr>
        <w:t xml:space="preserve">Oninla, S.O. </w:t>
      </w:r>
      <w:r w:rsidRPr="00A7181F">
        <w:rPr>
          <w:rFonts w:ascii="Georgia" w:hAnsi="Georgia" w:cs="Times New Roman"/>
          <w:i/>
          <w:iCs/>
          <w:sz w:val="24"/>
          <w:szCs w:val="24"/>
        </w:rPr>
        <w:t>et al.</w:t>
      </w:r>
      <w:r w:rsidRPr="00A7181F">
        <w:rPr>
          <w:rFonts w:ascii="Georgia" w:hAnsi="Georgia" w:cs="Times New Roman"/>
          <w:sz w:val="24"/>
          <w:szCs w:val="24"/>
        </w:rPr>
        <w:t xml:space="preserve"> (2007) ‘Comparative Study of Nutritional Status of Urban and Rural Nigerian School Children’, </w:t>
      </w:r>
      <w:r w:rsidRPr="00A7181F">
        <w:rPr>
          <w:rFonts w:ascii="Georgia" w:hAnsi="Georgia" w:cs="Times New Roman"/>
          <w:i/>
          <w:iCs/>
          <w:sz w:val="24"/>
          <w:szCs w:val="24"/>
        </w:rPr>
        <w:t>Journal of Tropical Pediatrics</w:t>
      </w:r>
      <w:r w:rsidRPr="00A7181F">
        <w:rPr>
          <w:rFonts w:ascii="Georgia" w:hAnsi="Georgia" w:cs="Times New Roman"/>
          <w:sz w:val="24"/>
          <w:szCs w:val="24"/>
        </w:rPr>
        <w:t>, 53(1), pp. 39–43. Available at: https://doi.org/10.1093/TROPEJ/FML051.</w:t>
      </w:r>
    </w:p>
    <w:p w14:paraId="2DDCFA92" w14:textId="77777777" w:rsidR="00A7181F" w:rsidRPr="00A7181F" w:rsidRDefault="00A7181F" w:rsidP="003953F3">
      <w:pPr>
        <w:widowControl w:val="0"/>
        <w:autoSpaceDE w:val="0"/>
        <w:autoSpaceDN w:val="0"/>
        <w:adjustRightInd w:val="0"/>
        <w:spacing w:before="0"/>
        <w:ind w:left="540" w:hanging="540"/>
        <w:jc w:val="left"/>
        <w:rPr>
          <w:rFonts w:ascii="Georgia" w:hAnsi="Georgia" w:cs="Times New Roman"/>
          <w:sz w:val="24"/>
          <w:szCs w:val="24"/>
        </w:rPr>
        <w:pPrChange w:id="363" w:author="Harris, Jenine" w:date="2022-07-03T12:35:00Z">
          <w:pPr>
            <w:widowControl w:val="0"/>
            <w:autoSpaceDE w:val="0"/>
            <w:autoSpaceDN w:val="0"/>
            <w:adjustRightInd w:val="0"/>
            <w:spacing w:before="0"/>
            <w:ind w:left="540" w:hanging="540"/>
          </w:pPr>
        </w:pPrChange>
      </w:pPr>
      <w:r w:rsidRPr="00A7181F">
        <w:rPr>
          <w:rFonts w:ascii="Georgia" w:hAnsi="Georgia" w:cs="Times New Roman"/>
          <w:sz w:val="24"/>
          <w:szCs w:val="24"/>
        </w:rPr>
        <w:t xml:space="preserve">Owoo, N.S. (2020) ‘Demographic considerations and food security in Nigeria’, </w:t>
      </w:r>
      <w:r w:rsidRPr="00A7181F">
        <w:rPr>
          <w:rFonts w:ascii="Georgia" w:hAnsi="Georgia" w:cs="Times New Roman"/>
          <w:i/>
          <w:iCs/>
          <w:sz w:val="24"/>
          <w:szCs w:val="24"/>
        </w:rPr>
        <w:t>Journal of Social and Economic Development 2020 23:1</w:t>
      </w:r>
      <w:r w:rsidRPr="00A7181F">
        <w:rPr>
          <w:rFonts w:ascii="Georgia" w:hAnsi="Georgia" w:cs="Times New Roman"/>
          <w:sz w:val="24"/>
          <w:szCs w:val="24"/>
        </w:rPr>
        <w:t>, 23(1), pp. 128–167. Available at: https://doi.org/10.1007/S40847-020-00116-Y.</w:t>
      </w:r>
    </w:p>
    <w:p w14:paraId="1185864A" w14:textId="77777777" w:rsidR="00A7181F" w:rsidRPr="00A7181F" w:rsidRDefault="00A7181F" w:rsidP="003953F3">
      <w:pPr>
        <w:widowControl w:val="0"/>
        <w:autoSpaceDE w:val="0"/>
        <w:autoSpaceDN w:val="0"/>
        <w:adjustRightInd w:val="0"/>
        <w:spacing w:before="0"/>
        <w:ind w:left="540" w:hanging="540"/>
        <w:jc w:val="left"/>
        <w:rPr>
          <w:rFonts w:ascii="Georgia" w:hAnsi="Georgia" w:cs="Times New Roman"/>
          <w:sz w:val="24"/>
          <w:szCs w:val="24"/>
        </w:rPr>
        <w:pPrChange w:id="364" w:author="Harris, Jenine" w:date="2022-07-03T12:35:00Z">
          <w:pPr>
            <w:widowControl w:val="0"/>
            <w:autoSpaceDE w:val="0"/>
            <w:autoSpaceDN w:val="0"/>
            <w:adjustRightInd w:val="0"/>
            <w:spacing w:before="0"/>
            <w:ind w:left="540" w:hanging="540"/>
          </w:pPr>
        </w:pPrChange>
      </w:pPr>
      <w:r w:rsidRPr="00A7181F">
        <w:rPr>
          <w:rFonts w:ascii="Georgia" w:hAnsi="Georgia" w:cs="Times New Roman"/>
          <w:sz w:val="24"/>
          <w:szCs w:val="24"/>
        </w:rPr>
        <w:t xml:space="preserve">Senbanjo, I.O. </w:t>
      </w:r>
      <w:r w:rsidRPr="00A7181F">
        <w:rPr>
          <w:rFonts w:ascii="Georgia" w:hAnsi="Georgia" w:cs="Times New Roman"/>
          <w:i/>
          <w:iCs/>
          <w:sz w:val="24"/>
          <w:szCs w:val="24"/>
        </w:rPr>
        <w:t>et al.</w:t>
      </w:r>
      <w:r w:rsidRPr="00A7181F">
        <w:rPr>
          <w:rFonts w:ascii="Georgia" w:hAnsi="Georgia" w:cs="Times New Roman"/>
          <w:sz w:val="24"/>
          <w:szCs w:val="24"/>
        </w:rPr>
        <w:t xml:space="preserve"> (2013) ‘Maternal and child under-nutrition in rural and urban communities of Lagos state, Nigeria: the relationship and risk factors’, </w:t>
      </w:r>
      <w:r w:rsidRPr="00A7181F">
        <w:rPr>
          <w:rFonts w:ascii="Georgia" w:hAnsi="Georgia" w:cs="Times New Roman"/>
          <w:i/>
          <w:iCs/>
          <w:sz w:val="24"/>
          <w:szCs w:val="24"/>
        </w:rPr>
        <w:t>BMC Research Notes</w:t>
      </w:r>
      <w:r w:rsidRPr="00A7181F">
        <w:rPr>
          <w:rFonts w:ascii="Georgia" w:hAnsi="Georgia" w:cs="Times New Roman"/>
          <w:sz w:val="24"/>
          <w:szCs w:val="24"/>
        </w:rPr>
        <w:t>, 6(1), p. 286. Available at: https://doi.org/10.1186/1756-0500-6-286.</w:t>
      </w:r>
    </w:p>
    <w:p w14:paraId="4A7D70CA" w14:textId="77777777" w:rsidR="00A7181F" w:rsidRPr="00A7181F" w:rsidRDefault="00A7181F" w:rsidP="003953F3">
      <w:pPr>
        <w:widowControl w:val="0"/>
        <w:autoSpaceDE w:val="0"/>
        <w:autoSpaceDN w:val="0"/>
        <w:adjustRightInd w:val="0"/>
        <w:spacing w:before="0"/>
        <w:ind w:left="540" w:hanging="540"/>
        <w:jc w:val="left"/>
        <w:rPr>
          <w:rFonts w:ascii="Georgia" w:hAnsi="Georgia" w:cs="Times New Roman"/>
          <w:sz w:val="24"/>
          <w:szCs w:val="24"/>
        </w:rPr>
        <w:pPrChange w:id="365" w:author="Harris, Jenine" w:date="2022-07-03T12:35:00Z">
          <w:pPr>
            <w:widowControl w:val="0"/>
            <w:autoSpaceDE w:val="0"/>
            <w:autoSpaceDN w:val="0"/>
            <w:adjustRightInd w:val="0"/>
            <w:spacing w:before="0"/>
            <w:ind w:left="540" w:hanging="540"/>
          </w:pPr>
        </w:pPrChange>
      </w:pPr>
      <w:r w:rsidRPr="00A7181F">
        <w:rPr>
          <w:rFonts w:ascii="Georgia" w:hAnsi="Georgia" w:cs="Times New Roman"/>
          <w:sz w:val="24"/>
          <w:szCs w:val="24"/>
        </w:rPr>
        <w:t xml:space="preserve">Wariri, O. </w:t>
      </w:r>
      <w:r w:rsidRPr="00A7181F">
        <w:rPr>
          <w:rFonts w:ascii="Georgia" w:hAnsi="Georgia" w:cs="Times New Roman"/>
          <w:i/>
          <w:iCs/>
          <w:sz w:val="24"/>
          <w:szCs w:val="24"/>
        </w:rPr>
        <w:t>et al.</w:t>
      </w:r>
      <w:r w:rsidRPr="00A7181F">
        <w:rPr>
          <w:rFonts w:ascii="Georgia" w:hAnsi="Georgia" w:cs="Times New Roman"/>
          <w:sz w:val="24"/>
          <w:szCs w:val="24"/>
        </w:rPr>
        <w:t xml:space="preserve"> (2020) ‘Population and Individual-Level Double Burden of Malnutrition Among Adolescents in Two Emerging Cities in Northern and Southern Nigeria: A Comparative Cross-Sectional Study’, </w:t>
      </w:r>
      <w:r w:rsidRPr="00A7181F">
        <w:rPr>
          <w:rFonts w:ascii="Georgia" w:hAnsi="Georgia" w:cs="Times New Roman"/>
          <w:i/>
          <w:iCs/>
          <w:sz w:val="24"/>
          <w:szCs w:val="24"/>
        </w:rPr>
        <w:t>Annals of Global Health</w:t>
      </w:r>
      <w:r w:rsidRPr="00A7181F">
        <w:rPr>
          <w:rFonts w:ascii="Georgia" w:hAnsi="Georgia" w:cs="Times New Roman"/>
          <w:sz w:val="24"/>
          <w:szCs w:val="24"/>
        </w:rPr>
        <w:t>, 86(1), pp. 1–11. Available at: https://doi.org/10.5334/AOGH.3093.</w:t>
      </w:r>
    </w:p>
    <w:p w14:paraId="495CE028" w14:textId="77777777" w:rsidR="00A7181F" w:rsidRPr="00A7181F" w:rsidRDefault="00A7181F" w:rsidP="003953F3">
      <w:pPr>
        <w:widowControl w:val="0"/>
        <w:autoSpaceDE w:val="0"/>
        <w:autoSpaceDN w:val="0"/>
        <w:adjustRightInd w:val="0"/>
        <w:spacing w:before="0"/>
        <w:ind w:left="540" w:hanging="540"/>
        <w:jc w:val="left"/>
        <w:rPr>
          <w:rFonts w:ascii="Georgia" w:hAnsi="Georgia" w:cs="Times New Roman"/>
          <w:sz w:val="24"/>
          <w:szCs w:val="24"/>
        </w:rPr>
        <w:pPrChange w:id="366" w:author="Harris, Jenine" w:date="2022-07-03T12:35:00Z">
          <w:pPr>
            <w:widowControl w:val="0"/>
            <w:autoSpaceDE w:val="0"/>
            <w:autoSpaceDN w:val="0"/>
            <w:adjustRightInd w:val="0"/>
            <w:spacing w:before="0"/>
            <w:ind w:left="540" w:hanging="540"/>
          </w:pPr>
        </w:pPrChange>
      </w:pPr>
      <w:r w:rsidRPr="00A7181F">
        <w:rPr>
          <w:rFonts w:ascii="Georgia" w:hAnsi="Georgia" w:cs="Times New Roman"/>
          <w:sz w:val="24"/>
          <w:szCs w:val="24"/>
        </w:rPr>
        <w:t xml:space="preserve">WHO (2021) </w:t>
      </w:r>
      <w:r w:rsidRPr="00A7181F">
        <w:rPr>
          <w:rFonts w:ascii="Georgia" w:hAnsi="Georgia" w:cs="Times New Roman"/>
          <w:i/>
          <w:iCs/>
          <w:sz w:val="24"/>
          <w:szCs w:val="24"/>
        </w:rPr>
        <w:t>Fact sheets - Malnutrition</w:t>
      </w:r>
      <w:r w:rsidRPr="00A7181F">
        <w:rPr>
          <w:rFonts w:ascii="Georgia" w:hAnsi="Georgia" w:cs="Times New Roman"/>
          <w:sz w:val="24"/>
          <w:szCs w:val="24"/>
        </w:rPr>
        <w:t>. Available at: https://www.who.int/news-room/fact-sheets/detail/malnutrition (Accessed: 9 December 2021).</w:t>
      </w:r>
    </w:p>
    <w:p w14:paraId="0B103228" w14:textId="77777777" w:rsidR="00A7181F" w:rsidRPr="00A7181F" w:rsidRDefault="00A7181F" w:rsidP="003953F3">
      <w:pPr>
        <w:widowControl w:val="0"/>
        <w:autoSpaceDE w:val="0"/>
        <w:autoSpaceDN w:val="0"/>
        <w:adjustRightInd w:val="0"/>
        <w:spacing w:before="0"/>
        <w:ind w:left="540" w:hanging="540"/>
        <w:jc w:val="left"/>
        <w:rPr>
          <w:rFonts w:ascii="Georgia" w:hAnsi="Georgia" w:cs="Times New Roman"/>
          <w:sz w:val="24"/>
          <w:szCs w:val="24"/>
        </w:rPr>
        <w:pPrChange w:id="367" w:author="Harris, Jenine" w:date="2022-07-03T12:35:00Z">
          <w:pPr>
            <w:widowControl w:val="0"/>
            <w:autoSpaceDE w:val="0"/>
            <w:autoSpaceDN w:val="0"/>
            <w:adjustRightInd w:val="0"/>
            <w:spacing w:before="0"/>
            <w:ind w:left="540" w:hanging="540"/>
          </w:pPr>
        </w:pPrChange>
      </w:pPr>
      <w:r w:rsidRPr="00A7181F">
        <w:rPr>
          <w:rFonts w:ascii="Georgia" w:hAnsi="Georgia" w:cs="Times New Roman"/>
          <w:sz w:val="24"/>
          <w:szCs w:val="24"/>
        </w:rPr>
        <w:t xml:space="preserve">WHO (2022) </w:t>
      </w:r>
      <w:r w:rsidRPr="00A7181F">
        <w:rPr>
          <w:rFonts w:ascii="Georgia" w:hAnsi="Georgia" w:cs="Times New Roman"/>
          <w:i/>
          <w:iCs/>
          <w:sz w:val="24"/>
          <w:szCs w:val="24"/>
        </w:rPr>
        <w:t>Nutrition Landscape Information System: Help Content</w:t>
      </w:r>
      <w:r w:rsidRPr="00A7181F">
        <w:rPr>
          <w:rFonts w:ascii="Georgia" w:hAnsi="Georgia" w:cs="Times New Roman"/>
          <w:sz w:val="24"/>
          <w:szCs w:val="24"/>
        </w:rPr>
        <w:t>. Available at: https://apps.who.int/nutrition/landscape/help.aspx?menu=0&amp;helpid=391&amp;lang=EN (Accessed: 28 February 2022).</w:t>
      </w:r>
    </w:p>
    <w:p w14:paraId="0760D0EC" w14:textId="77777777" w:rsidR="00A7181F" w:rsidRPr="00A7181F" w:rsidRDefault="00A7181F" w:rsidP="003953F3">
      <w:pPr>
        <w:widowControl w:val="0"/>
        <w:tabs>
          <w:tab w:val="left" w:pos="0"/>
        </w:tabs>
        <w:autoSpaceDE w:val="0"/>
        <w:autoSpaceDN w:val="0"/>
        <w:adjustRightInd w:val="0"/>
        <w:spacing w:before="0"/>
        <w:ind w:left="540" w:hanging="540"/>
        <w:jc w:val="left"/>
        <w:rPr>
          <w:rFonts w:ascii="Georgia" w:hAnsi="Georgia"/>
          <w:sz w:val="24"/>
        </w:rPr>
        <w:pPrChange w:id="368" w:author="Harris, Jenine" w:date="2022-07-03T12:35:00Z">
          <w:pPr>
            <w:widowControl w:val="0"/>
            <w:tabs>
              <w:tab w:val="left" w:pos="0"/>
            </w:tabs>
            <w:autoSpaceDE w:val="0"/>
            <w:autoSpaceDN w:val="0"/>
            <w:adjustRightInd w:val="0"/>
            <w:spacing w:before="0"/>
            <w:ind w:left="540" w:hanging="540"/>
          </w:pPr>
        </w:pPrChange>
      </w:pPr>
      <w:r w:rsidRPr="00A7181F">
        <w:rPr>
          <w:rFonts w:ascii="Georgia" w:hAnsi="Georgia" w:cs="Times New Roman"/>
          <w:sz w:val="24"/>
          <w:szCs w:val="24"/>
        </w:rPr>
        <w:t xml:space="preserve">World Bank Group (2015) </w:t>
      </w:r>
      <w:r w:rsidRPr="00A7181F">
        <w:rPr>
          <w:rFonts w:ascii="Georgia" w:hAnsi="Georgia" w:cs="Times New Roman"/>
          <w:i/>
          <w:iCs/>
          <w:sz w:val="24"/>
          <w:szCs w:val="24"/>
        </w:rPr>
        <w:t>Nigeria Economic Report</w:t>
      </w:r>
      <w:r w:rsidRPr="00A7181F">
        <w:rPr>
          <w:rFonts w:ascii="Georgia" w:hAnsi="Georgia" w:cs="Times New Roman"/>
          <w:sz w:val="24"/>
          <w:szCs w:val="24"/>
        </w:rPr>
        <w:t xml:space="preserve">, </w:t>
      </w:r>
      <w:r w:rsidRPr="00A7181F">
        <w:rPr>
          <w:rFonts w:ascii="Georgia" w:hAnsi="Georgia" w:cs="Times New Roman"/>
          <w:i/>
          <w:iCs/>
          <w:sz w:val="24"/>
          <w:szCs w:val="24"/>
        </w:rPr>
        <w:t>Washington, DC</w:t>
      </w:r>
      <w:r w:rsidRPr="00A7181F">
        <w:rPr>
          <w:rFonts w:ascii="Georgia" w:hAnsi="Georgia" w:cs="Times New Roman"/>
          <w:sz w:val="24"/>
          <w:szCs w:val="24"/>
        </w:rPr>
        <w:t xml:space="preserve">. Washington, DC. Available at: https://documents1.worldbank.org/curated/en/684961468197340692/pdf/101751-WP-P151987-Box393265B-PUBLIC-Nigeria-Economic-Report-2015-web-version.pdf </w:t>
      </w:r>
      <w:r w:rsidRPr="00A7181F">
        <w:rPr>
          <w:rFonts w:ascii="Georgia" w:hAnsi="Georgia" w:cs="Times New Roman"/>
          <w:sz w:val="24"/>
          <w:szCs w:val="24"/>
        </w:rPr>
        <w:lastRenderedPageBreak/>
        <w:t>(Accessed: 2 April 2022).</w:t>
      </w:r>
    </w:p>
    <w:p w14:paraId="4F014AAF" w14:textId="7879B7A1" w:rsidR="00F67AC0" w:rsidRDefault="005F32AA" w:rsidP="003953F3">
      <w:pPr>
        <w:spacing w:before="0" w:line="276" w:lineRule="auto"/>
        <w:ind w:left="567" w:hanging="567"/>
        <w:jc w:val="left"/>
        <w:rPr>
          <w:rFonts w:ascii="Georgia" w:hAnsi="Georgia"/>
          <w:sz w:val="24"/>
        </w:rPr>
        <w:pPrChange w:id="369" w:author="Harris, Jenine" w:date="2022-07-03T12:35:00Z">
          <w:pPr>
            <w:spacing w:before="0" w:line="276" w:lineRule="auto"/>
            <w:ind w:left="567" w:hanging="567"/>
          </w:pPr>
        </w:pPrChange>
      </w:pPr>
      <w:r>
        <w:rPr>
          <w:rFonts w:ascii="Georgia" w:hAnsi="Georgia"/>
          <w:sz w:val="24"/>
        </w:rPr>
        <w:fldChar w:fldCharType="end"/>
      </w:r>
    </w:p>
    <w:tbl>
      <w:tblPr>
        <w:tblW w:w="0" w:type="auto"/>
        <w:shd w:val="clear" w:color="auto" w:fill="FFFFFF"/>
        <w:tblCellMar>
          <w:left w:w="0" w:type="dxa"/>
          <w:right w:w="0" w:type="dxa"/>
        </w:tblCellMar>
        <w:tblLook w:val="04A0" w:firstRow="1" w:lastRow="0" w:firstColumn="1" w:lastColumn="0" w:noHBand="0" w:noVBand="1"/>
      </w:tblPr>
      <w:tblGrid>
        <w:gridCol w:w="5354"/>
        <w:gridCol w:w="1837"/>
      </w:tblGrid>
      <w:tr w:rsidR="0040628A" w:rsidRPr="0040628A" w14:paraId="2BB892AB" w14:textId="77777777" w:rsidTr="002E0F49">
        <w:trPr>
          <w:trHeight w:val="2722"/>
          <w:tblHeader/>
        </w:trPr>
        <w:tc>
          <w:tcPr>
            <w:tcW w:w="0" w:type="auto"/>
            <w:gridSpan w:val="2"/>
            <w:tcBorders>
              <w:top w:val="nil"/>
              <w:left w:val="nil"/>
              <w:bottom w:val="nil"/>
              <w:right w:val="nil"/>
            </w:tcBorders>
            <w:shd w:val="clear" w:color="auto" w:fill="FFFFFF"/>
            <w:tcMar>
              <w:top w:w="60" w:type="dxa"/>
              <w:left w:w="60" w:type="dxa"/>
              <w:bottom w:w="60" w:type="dxa"/>
              <w:right w:w="180" w:type="dxa"/>
            </w:tcMar>
            <w:vAlign w:val="center"/>
            <w:hideMark/>
          </w:tcPr>
          <w:p w14:paraId="39840B52" w14:textId="77777777" w:rsidR="002E0F49" w:rsidRDefault="002E0F49" w:rsidP="003953F3">
            <w:pPr>
              <w:spacing w:before="0"/>
              <w:jc w:val="left"/>
              <w:rPr>
                <w:rFonts w:ascii="Georgia" w:eastAsia="Times New Roman" w:hAnsi="Georgia" w:cs="Arial"/>
                <w:noProof w:val="0"/>
                <w:color w:val="777777"/>
                <w:lang w:val="en-US"/>
              </w:rPr>
            </w:pPr>
          </w:p>
          <w:p w14:paraId="04DA737B" w14:textId="77777777" w:rsidR="002E0F49" w:rsidRDefault="002E0F49" w:rsidP="003953F3">
            <w:pPr>
              <w:spacing w:before="0"/>
              <w:jc w:val="left"/>
              <w:rPr>
                <w:rFonts w:ascii="Georgia" w:eastAsia="Times New Roman" w:hAnsi="Georgia" w:cs="Arial"/>
                <w:noProof w:val="0"/>
                <w:color w:val="777777"/>
                <w:lang w:val="en-US"/>
              </w:rPr>
            </w:pPr>
          </w:p>
          <w:p w14:paraId="75CE731A" w14:textId="77777777" w:rsidR="002E0F49" w:rsidRDefault="002E0F49" w:rsidP="003953F3">
            <w:pPr>
              <w:spacing w:before="0"/>
              <w:jc w:val="left"/>
              <w:rPr>
                <w:rFonts w:ascii="Georgia" w:eastAsia="Times New Roman" w:hAnsi="Georgia" w:cs="Arial"/>
                <w:noProof w:val="0"/>
                <w:color w:val="777777"/>
                <w:lang w:val="en-US"/>
              </w:rPr>
            </w:pPr>
          </w:p>
          <w:p w14:paraId="269FCC93" w14:textId="77777777" w:rsidR="002E0F49" w:rsidRDefault="002E0F49" w:rsidP="003953F3">
            <w:pPr>
              <w:spacing w:before="0"/>
              <w:jc w:val="left"/>
              <w:rPr>
                <w:rFonts w:ascii="Georgia" w:eastAsia="Times New Roman" w:hAnsi="Georgia" w:cs="Arial"/>
                <w:noProof w:val="0"/>
                <w:color w:val="777777"/>
                <w:lang w:val="en-US"/>
              </w:rPr>
            </w:pPr>
          </w:p>
          <w:p w14:paraId="227AC4E2" w14:textId="77777777" w:rsidR="002E0F49" w:rsidRDefault="002E0F49" w:rsidP="003953F3">
            <w:pPr>
              <w:spacing w:before="0"/>
              <w:jc w:val="left"/>
              <w:rPr>
                <w:rFonts w:ascii="Georgia" w:eastAsia="Times New Roman" w:hAnsi="Georgia" w:cs="Arial"/>
                <w:noProof w:val="0"/>
                <w:color w:val="777777"/>
                <w:lang w:val="en-US"/>
              </w:rPr>
            </w:pPr>
          </w:p>
          <w:p w14:paraId="576EDC22" w14:textId="77777777" w:rsidR="002E0F49" w:rsidRDefault="002E0F49" w:rsidP="003953F3">
            <w:pPr>
              <w:spacing w:before="0"/>
              <w:jc w:val="left"/>
              <w:rPr>
                <w:rFonts w:ascii="Georgia" w:eastAsia="Times New Roman" w:hAnsi="Georgia" w:cs="Arial"/>
                <w:noProof w:val="0"/>
                <w:color w:val="777777"/>
                <w:lang w:val="en-US"/>
              </w:rPr>
            </w:pPr>
          </w:p>
          <w:p w14:paraId="3DB0E753" w14:textId="77777777" w:rsidR="002E0F49" w:rsidRDefault="002E0F49" w:rsidP="003953F3">
            <w:pPr>
              <w:spacing w:before="0"/>
              <w:jc w:val="left"/>
              <w:rPr>
                <w:rFonts w:ascii="Georgia" w:eastAsia="Times New Roman" w:hAnsi="Georgia" w:cs="Arial"/>
                <w:noProof w:val="0"/>
                <w:color w:val="777777"/>
                <w:lang w:val="en-US"/>
              </w:rPr>
            </w:pPr>
          </w:p>
          <w:p w14:paraId="62E11B79" w14:textId="77777777" w:rsidR="002E0F49" w:rsidRDefault="002E0F49" w:rsidP="003953F3">
            <w:pPr>
              <w:spacing w:before="0"/>
              <w:jc w:val="left"/>
              <w:rPr>
                <w:rFonts w:ascii="Georgia" w:eastAsia="Times New Roman" w:hAnsi="Georgia" w:cs="Arial"/>
                <w:noProof w:val="0"/>
                <w:color w:val="777777"/>
                <w:lang w:val="en-US"/>
              </w:rPr>
            </w:pPr>
          </w:p>
          <w:p w14:paraId="08DCF475" w14:textId="77777777" w:rsidR="002E0F49" w:rsidRDefault="002E0F49" w:rsidP="003953F3">
            <w:pPr>
              <w:spacing w:before="0"/>
              <w:jc w:val="left"/>
              <w:rPr>
                <w:rFonts w:ascii="Georgia" w:eastAsia="Times New Roman" w:hAnsi="Georgia" w:cs="Arial"/>
                <w:noProof w:val="0"/>
                <w:color w:val="777777"/>
                <w:lang w:val="en-US"/>
              </w:rPr>
            </w:pPr>
          </w:p>
          <w:p w14:paraId="250F8954" w14:textId="77777777" w:rsidR="002E0F49" w:rsidRDefault="002E0F49" w:rsidP="003953F3">
            <w:pPr>
              <w:spacing w:before="0"/>
              <w:jc w:val="left"/>
              <w:rPr>
                <w:rFonts w:ascii="Georgia" w:eastAsia="Times New Roman" w:hAnsi="Georgia" w:cs="Arial"/>
                <w:noProof w:val="0"/>
                <w:color w:val="777777"/>
                <w:lang w:val="en-US"/>
              </w:rPr>
            </w:pPr>
          </w:p>
          <w:p w14:paraId="00BD47D7" w14:textId="77777777" w:rsidR="002E0F49" w:rsidRDefault="002E0F49" w:rsidP="003953F3">
            <w:pPr>
              <w:spacing w:before="0"/>
              <w:jc w:val="left"/>
              <w:rPr>
                <w:rFonts w:ascii="Georgia" w:eastAsia="Times New Roman" w:hAnsi="Georgia" w:cs="Arial"/>
                <w:noProof w:val="0"/>
                <w:color w:val="777777"/>
                <w:lang w:val="en-US"/>
              </w:rPr>
            </w:pPr>
          </w:p>
          <w:p w14:paraId="7335BEDE" w14:textId="77777777" w:rsidR="002E0F49" w:rsidRDefault="002E0F49" w:rsidP="003953F3">
            <w:pPr>
              <w:spacing w:before="0"/>
              <w:jc w:val="left"/>
              <w:rPr>
                <w:rFonts w:ascii="Georgia" w:eastAsia="Times New Roman" w:hAnsi="Georgia" w:cs="Arial"/>
                <w:noProof w:val="0"/>
                <w:color w:val="777777"/>
                <w:lang w:val="en-US"/>
              </w:rPr>
            </w:pPr>
          </w:p>
          <w:p w14:paraId="3C72AB9E" w14:textId="77777777" w:rsidR="002E0F49" w:rsidRDefault="002E0F49" w:rsidP="003953F3">
            <w:pPr>
              <w:spacing w:before="0"/>
              <w:jc w:val="left"/>
              <w:rPr>
                <w:rFonts w:ascii="Georgia" w:eastAsia="Times New Roman" w:hAnsi="Georgia" w:cs="Arial"/>
                <w:noProof w:val="0"/>
                <w:color w:val="777777"/>
                <w:lang w:val="en-US"/>
              </w:rPr>
            </w:pPr>
          </w:p>
          <w:p w14:paraId="14F197C0" w14:textId="77777777" w:rsidR="002E0F49" w:rsidRDefault="002E0F49" w:rsidP="003953F3">
            <w:pPr>
              <w:spacing w:before="0"/>
              <w:jc w:val="left"/>
              <w:rPr>
                <w:rFonts w:ascii="Georgia" w:eastAsia="Times New Roman" w:hAnsi="Georgia" w:cs="Arial"/>
                <w:noProof w:val="0"/>
                <w:color w:val="777777"/>
                <w:lang w:val="en-US"/>
              </w:rPr>
            </w:pPr>
          </w:p>
          <w:p w14:paraId="1B54E391" w14:textId="77777777" w:rsidR="002E0F49" w:rsidRDefault="002E0F49" w:rsidP="003953F3">
            <w:pPr>
              <w:spacing w:before="0"/>
              <w:jc w:val="left"/>
              <w:rPr>
                <w:rFonts w:ascii="Georgia" w:eastAsia="Times New Roman" w:hAnsi="Georgia" w:cs="Arial"/>
                <w:noProof w:val="0"/>
                <w:color w:val="777777"/>
                <w:lang w:val="en-US"/>
              </w:rPr>
            </w:pPr>
          </w:p>
          <w:p w14:paraId="159267E3" w14:textId="5435AEE9" w:rsidR="002E0F49" w:rsidRDefault="002E0F49" w:rsidP="003953F3">
            <w:pPr>
              <w:spacing w:before="0"/>
              <w:jc w:val="left"/>
              <w:rPr>
                <w:rFonts w:ascii="Georgia" w:eastAsia="Times New Roman" w:hAnsi="Georgia" w:cs="Arial"/>
                <w:noProof w:val="0"/>
                <w:color w:val="777777"/>
                <w:lang w:val="en-US"/>
              </w:rPr>
            </w:pPr>
          </w:p>
          <w:p w14:paraId="2A841070" w14:textId="277772D4" w:rsidR="00544E30" w:rsidRDefault="00544E30" w:rsidP="003953F3">
            <w:pPr>
              <w:spacing w:before="0"/>
              <w:jc w:val="left"/>
              <w:rPr>
                <w:rFonts w:ascii="Georgia" w:eastAsia="Times New Roman" w:hAnsi="Georgia" w:cs="Arial"/>
                <w:noProof w:val="0"/>
                <w:color w:val="777777"/>
                <w:lang w:val="en-US"/>
              </w:rPr>
            </w:pPr>
          </w:p>
          <w:p w14:paraId="2C7CF633" w14:textId="50FDCB6F" w:rsidR="00544E30" w:rsidRDefault="00544E30" w:rsidP="003953F3">
            <w:pPr>
              <w:spacing w:before="0"/>
              <w:jc w:val="left"/>
              <w:rPr>
                <w:rFonts w:ascii="Georgia" w:eastAsia="Times New Roman" w:hAnsi="Georgia" w:cs="Arial"/>
                <w:noProof w:val="0"/>
                <w:color w:val="777777"/>
                <w:lang w:val="en-US"/>
              </w:rPr>
            </w:pPr>
          </w:p>
          <w:p w14:paraId="3372310D" w14:textId="3ED07D64" w:rsidR="00544E30" w:rsidRDefault="00544E30" w:rsidP="003953F3">
            <w:pPr>
              <w:spacing w:before="0"/>
              <w:jc w:val="left"/>
              <w:rPr>
                <w:rFonts w:ascii="Georgia" w:eastAsia="Times New Roman" w:hAnsi="Georgia" w:cs="Arial"/>
                <w:noProof w:val="0"/>
                <w:color w:val="777777"/>
                <w:lang w:val="en-US"/>
              </w:rPr>
            </w:pPr>
          </w:p>
          <w:p w14:paraId="5F672B9C" w14:textId="1400E80D" w:rsidR="00544E30" w:rsidRDefault="00544E30" w:rsidP="003953F3">
            <w:pPr>
              <w:spacing w:before="0"/>
              <w:jc w:val="left"/>
              <w:rPr>
                <w:rFonts w:ascii="Georgia" w:eastAsia="Times New Roman" w:hAnsi="Georgia" w:cs="Arial"/>
                <w:noProof w:val="0"/>
                <w:color w:val="777777"/>
                <w:lang w:val="en-US"/>
              </w:rPr>
            </w:pPr>
          </w:p>
          <w:p w14:paraId="01D2EF2D" w14:textId="142E4A85" w:rsidR="00544E30" w:rsidRDefault="00544E30" w:rsidP="003953F3">
            <w:pPr>
              <w:spacing w:before="0"/>
              <w:jc w:val="left"/>
              <w:rPr>
                <w:rFonts w:ascii="Georgia" w:eastAsia="Times New Roman" w:hAnsi="Georgia" w:cs="Arial"/>
                <w:noProof w:val="0"/>
                <w:color w:val="777777"/>
                <w:lang w:val="en-US"/>
              </w:rPr>
            </w:pPr>
          </w:p>
          <w:p w14:paraId="4EED9A7F" w14:textId="0C4CE43D" w:rsidR="00544E30" w:rsidRDefault="00544E30" w:rsidP="003953F3">
            <w:pPr>
              <w:spacing w:before="0"/>
              <w:jc w:val="left"/>
              <w:rPr>
                <w:rFonts w:ascii="Georgia" w:eastAsia="Times New Roman" w:hAnsi="Georgia" w:cs="Arial"/>
                <w:noProof w:val="0"/>
                <w:color w:val="777777"/>
                <w:lang w:val="en-US"/>
              </w:rPr>
            </w:pPr>
          </w:p>
          <w:p w14:paraId="7CDCB36D" w14:textId="77777777" w:rsidR="00544E30" w:rsidRDefault="00544E30" w:rsidP="003953F3">
            <w:pPr>
              <w:spacing w:before="0"/>
              <w:jc w:val="left"/>
              <w:rPr>
                <w:rFonts w:ascii="Georgia" w:eastAsia="Times New Roman" w:hAnsi="Georgia" w:cs="Arial"/>
                <w:noProof w:val="0"/>
                <w:color w:val="777777"/>
                <w:lang w:val="en-US"/>
              </w:rPr>
            </w:pPr>
          </w:p>
          <w:p w14:paraId="4C59CA74" w14:textId="22AB02AD" w:rsidR="0040628A" w:rsidRPr="0040628A" w:rsidRDefault="0040628A" w:rsidP="003953F3">
            <w:pPr>
              <w:spacing w:before="0"/>
              <w:jc w:val="left"/>
              <w:rPr>
                <w:rFonts w:ascii="Georgia" w:eastAsia="Times New Roman" w:hAnsi="Georgia" w:cs="Arial"/>
                <w:noProof w:val="0"/>
                <w:color w:val="777777"/>
                <w:lang w:val="en-US"/>
              </w:rPr>
            </w:pPr>
            <w:r w:rsidRPr="0040628A">
              <w:rPr>
                <w:rFonts w:ascii="Georgia" w:eastAsia="Times New Roman" w:hAnsi="Georgia" w:cs="Arial"/>
                <w:noProof w:val="0"/>
                <w:color w:val="777777"/>
                <w:lang w:val="en-US"/>
              </w:rPr>
              <w:t>Table 1: Characteristics of Study Participants (NDHS 2018, n = 11,470)</w:t>
            </w:r>
          </w:p>
        </w:tc>
      </w:tr>
      <w:tr w:rsidR="0040628A" w:rsidRPr="0040628A" w14:paraId="74121AE2" w14:textId="77777777" w:rsidTr="0040628A">
        <w:trPr>
          <w:tblHeader/>
        </w:trPr>
        <w:tc>
          <w:tcPr>
            <w:tcW w:w="0" w:type="auto"/>
            <w:tcBorders>
              <w:top w:val="single" w:sz="18" w:space="0" w:color="000000"/>
              <w:left w:val="nil"/>
              <w:bottom w:val="single" w:sz="8" w:space="0" w:color="000000"/>
              <w:right w:val="nil"/>
            </w:tcBorders>
            <w:shd w:val="clear" w:color="auto" w:fill="FFFFFF"/>
            <w:tcMar>
              <w:top w:w="60" w:type="dxa"/>
              <w:left w:w="60" w:type="dxa"/>
              <w:bottom w:w="60" w:type="dxa"/>
              <w:right w:w="180" w:type="dxa"/>
            </w:tcMar>
            <w:vAlign w:val="center"/>
            <w:hideMark/>
          </w:tcPr>
          <w:p w14:paraId="62DF6B62" w14:textId="77777777" w:rsidR="0040628A" w:rsidRPr="0040628A" w:rsidRDefault="0040628A" w:rsidP="003953F3">
            <w:pPr>
              <w:spacing w:before="0"/>
              <w:jc w:val="left"/>
              <w:rPr>
                <w:rFonts w:ascii="Georgia" w:eastAsia="Times New Roman" w:hAnsi="Georgia" w:cs="Arial"/>
                <w:noProof w:val="0"/>
                <w:color w:val="777777"/>
                <w:lang w:val="en-US"/>
              </w:rPr>
            </w:pPr>
          </w:p>
        </w:tc>
        <w:tc>
          <w:tcPr>
            <w:tcW w:w="0" w:type="auto"/>
            <w:tcBorders>
              <w:top w:val="single" w:sz="18" w:space="0" w:color="000000"/>
              <w:left w:val="nil"/>
              <w:bottom w:val="single" w:sz="8" w:space="0" w:color="000000"/>
              <w:right w:val="nil"/>
            </w:tcBorders>
            <w:shd w:val="clear" w:color="auto" w:fill="FFFFFF"/>
            <w:tcMar>
              <w:top w:w="60" w:type="dxa"/>
              <w:left w:w="180" w:type="dxa"/>
              <w:bottom w:w="60" w:type="dxa"/>
              <w:right w:w="180" w:type="dxa"/>
            </w:tcMar>
            <w:vAlign w:val="center"/>
            <w:hideMark/>
          </w:tcPr>
          <w:p w14:paraId="30277076" w14:textId="77777777" w:rsidR="0040628A" w:rsidRPr="0040628A" w:rsidRDefault="0040628A" w:rsidP="003953F3">
            <w:pPr>
              <w:spacing w:before="0"/>
              <w:jc w:val="left"/>
              <w:rPr>
                <w:rFonts w:ascii="Georgia" w:eastAsia="Times New Roman" w:hAnsi="Georgia" w:cs="Arial"/>
                <w:b/>
                <w:bCs/>
                <w:noProof w:val="0"/>
                <w:color w:val="333333"/>
                <w:lang w:val="en-US"/>
              </w:rPr>
              <w:pPrChange w:id="370" w:author="Harris, Jenine" w:date="2022-07-03T12:35:00Z">
                <w:pPr>
                  <w:spacing w:before="0"/>
                  <w:jc w:val="center"/>
                </w:pPr>
              </w:pPrChange>
            </w:pPr>
            <w:r w:rsidRPr="0040628A">
              <w:rPr>
                <w:rFonts w:ascii="Georgia" w:eastAsia="Times New Roman" w:hAnsi="Georgia" w:cs="Arial"/>
                <w:b/>
                <w:bCs/>
                <w:noProof w:val="0"/>
                <w:color w:val="333333"/>
                <w:lang w:val="en-US"/>
              </w:rPr>
              <w:t>total</w:t>
            </w:r>
            <w:r w:rsidRPr="0040628A">
              <w:rPr>
                <w:rFonts w:ascii="Georgia" w:eastAsia="Times New Roman" w:hAnsi="Georgia" w:cs="Arial"/>
                <w:b/>
                <w:bCs/>
                <w:noProof w:val="0"/>
                <w:color w:val="333333"/>
                <w:lang w:val="en-US"/>
              </w:rPr>
              <w:br/>
              <w:t>(N=11470)</w:t>
            </w:r>
          </w:p>
        </w:tc>
      </w:tr>
      <w:tr w:rsidR="0040628A" w:rsidRPr="0040628A" w14:paraId="6F600E82" w14:textId="77777777" w:rsidTr="0040628A">
        <w:tc>
          <w:tcPr>
            <w:tcW w:w="0" w:type="auto"/>
            <w:tcBorders>
              <w:top w:val="nil"/>
              <w:left w:val="nil"/>
              <w:bottom w:val="nil"/>
              <w:right w:val="nil"/>
            </w:tcBorders>
            <w:shd w:val="clear" w:color="auto" w:fill="FFFFFF"/>
            <w:noWrap/>
            <w:tcMar>
              <w:top w:w="60" w:type="dxa"/>
              <w:left w:w="60" w:type="dxa"/>
              <w:bottom w:w="60" w:type="dxa"/>
              <w:right w:w="180" w:type="dxa"/>
            </w:tcMar>
            <w:vAlign w:val="center"/>
            <w:hideMark/>
          </w:tcPr>
          <w:p w14:paraId="759E3CE5" w14:textId="6AEBCB8A" w:rsidR="0040628A" w:rsidRPr="0040628A" w:rsidRDefault="0040628A" w:rsidP="003953F3">
            <w:pPr>
              <w:spacing w:before="0"/>
              <w:jc w:val="left"/>
              <w:rPr>
                <w:rFonts w:ascii="Georgia" w:eastAsia="Times New Roman" w:hAnsi="Georgia" w:cs="Arial"/>
                <w:b/>
                <w:bCs/>
                <w:noProof w:val="0"/>
                <w:color w:val="333333"/>
                <w:lang w:val="en-US"/>
              </w:rPr>
            </w:pPr>
            <w:r w:rsidRPr="0040628A">
              <w:rPr>
                <w:rFonts w:ascii="Georgia" w:eastAsia="Times New Roman" w:hAnsi="Georgia" w:cs="Arial"/>
                <w:b/>
                <w:bCs/>
                <w:noProof w:val="0"/>
                <w:color w:val="333333"/>
                <w:lang w:val="en-US"/>
              </w:rPr>
              <w:t>Age of child in months (Median, IQR)</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52931381" w14:textId="77777777" w:rsidR="0040628A" w:rsidRPr="0040628A" w:rsidRDefault="0040628A" w:rsidP="003953F3">
            <w:pPr>
              <w:spacing w:before="0"/>
              <w:jc w:val="left"/>
              <w:rPr>
                <w:rFonts w:ascii="Georgia" w:eastAsia="Times New Roman" w:hAnsi="Georgia" w:cs="Arial"/>
                <w:noProof w:val="0"/>
                <w:color w:val="333333"/>
                <w:lang w:val="en-US"/>
              </w:rPr>
              <w:pPrChange w:id="371" w:author="Harris, Jenine" w:date="2022-07-03T12:35:00Z">
                <w:pPr>
                  <w:spacing w:before="0"/>
                  <w:jc w:val="center"/>
                </w:pPr>
              </w:pPrChange>
            </w:pPr>
            <w:r w:rsidRPr="0040628A">
              <w:rPr>
                <w:rFonts w:ascii="Georgia" w:eastAsia="Times New Roman" w:hAnsi="Georgia" w:cs="Arial"/>
                <w:noProof w:val="0"/>
                <w:color w:val="333333"/>
                <w:lang w:val="en-US"/>
              </w:rPr>
              <w:t>28.0, 30.0</w:t>
            </w:r>
          </w:p>
        </w:tc>
      </w:tr>
      <w:tr w:rsidR="0040628A" w:rsidRPr="0040628A" w14:paraId="2AC5F465" w14:textId="77777777" w:rsidTr="0040628A">
        <w:tc>
          <w:tcPr>
            <w:tcW w:w="0" w:type="auto"/>
            <w:tcBorders>
              <w:top w:val="nil"/>
              <w:left w:val="nil"/>
              <w:bottom w:val="nil"/>
              <w:right w:val="nil"/>
            </w:tcBorders>
            <w:shd w:val="clear" w:color="auto" w:fill="FFFFFF"/>
            <w:noWrap/>
            <w:tcMar>
              <w:top w:w="60" w:type="dxa"/>
              <w:left w:w="60" w:type="dxa"/>
              <w:bottom w:w="60" w:type="dxa"/>
              <w:right w:w="180" w:type="dxa"/>
            </w:tcMar>
            <w:vAlign w:val="center"/>
            <w:hideMark/>
          </w:tcPr>
          <w:p w14:paraId="5319787A" w14:textId="77777777" w:rsidR="0040628A" w:rsidRPr="0040628A" w:rsidRDefault="0040628A" w:rsidP="003953F3">
            <w:pPr>
              <w:spacing w:before="0"/>
              <w:jc w:val="left"/>
              <w:rPr>
                <w:rFonts w:ascii="Georgia" w:eastAsia="Times New Roman" w:hAnsi="Georgia" w:cs="Arial"/>
                <w:b/>
                <w:bCs/>
                <w:noProof w:val="0"/>
                <w:color w:val="333333"/>
                <w:lang w:val="en-US"/>
              </w:rPr>
            </w:pPr>
            <w:r w:rsidRPr="0040628A">
              <w:rPr>
                <w:rFonts w:ascii="Georgia" w:eastAsia="Times New Roman" w:hAnsi="Georgia" w:cs="Arial"/>
                <w:b/>
                <w:bCs/>
                <w:noProof w:val="0"/>
                <w:color w:val="333333"/>
                <w:lang w:val="en-US"/>
              </w:rPr>
              <w:t>Sex of child</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132FC5DA" w14:textId="77777777" w:rsidR="0040628A" w:rsidRPr="0040628A" w:rsidRDefault="0040628A" w:rsidP="003953F3">
            <w:pPr>
              <w:spacing w:before="0"/>
              <w:jc w:val="left"/>
              <w:rPr>
                <w:rFonts w:ascii="Georgia" w:eastAsia="Times New Roman" w:hAnsi="Georgia" w:cs="Arial"/>
                <w:b/>
                <w:bCs/>
                <w:noProof w:val="0"/>
                <w:color w:val="333333"/>
                <w:lang w:val="en-US"/>
              </w:rPr>
            </w:pPr>
          </w:p>
        </w:tc>
      </w:tr>
      <w:tr w:rsidR="0040628A" w:rsidRPr="0040628A" w14:paraId="39D506BC" w14:textId="77777777" w:rsidTr="0040628A">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14:paraId="073D8303" w14:textId="77777777" w:rsidR="0040628A" w:rsidRPr="0040628A" w:rsidRDefault="0040628A" w:rsidP="003953F3">
            <w:pPr>
              <w:spacing w:before="0"/>
              <w:jc w:val="left"/>
              <w:rPr>
                <w:rFonts w:ascii="Georgia" w:eastAsia="Times New Roman" w:hAnsi="Georgia" w:cs="Arial"/>
                <w:noProof w:val="0"/>
                <w:color w:val="333333"/>
                <w:lang w:val="en-US"/>
              </w:rPr>
            </w:pPr>
            <w:r w:rsidRPr="0040628A">
              <w:rPr>
                <w:rFonts w:ascii="Georgia" w:eastAsia="Times New Roman" w:hAnsi="Georgia" w:cs="Arial"/>
                <w:noProof w:val="0"/>
                <w:color w:val="333333"/>
                <w:lang w:val="en-US"/>
              </w:rPr>
              <w:t>Female</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5DD7C608" w14:textId="77777777" w:rsidR="0040628A" w:rsidRPr="0040628A" w:rsidRDefault="0040628A" w:rsidP="003953F3">
            <w:pPr>
              <w:spacing w:before="0"/>
              <w:jc w:val="left"/>
              <w:rPr>
                <w:rFonts w:ascii="Georgia" w:eastAsia="Times New Roman" w:hAnsi="Georgia" w:cs="Arial"/>
                <w:noProof w:val="0"/>
                <w:color w:val="333333"/>
                <w:lang w:val="en-US"/>
              </w:rPr>
              <w:pPrChange w:id="372" w:author="Harris, Jenine" w:date="2022-07-03T12:35:00Z">
                <w:pPr>
                  <w:spacing w:before="0"/>
                  <w:jc w:val="center"/>
                </w:pPr>
              </w:pPrChange>
            </w:pPr>
            <w:r w:rsidRPr="0040628A">
              <w:rPr>
                <w:rFonts w:ascii="Georgia" w:eastAsia="Times New Roman" w:hAnsi="Georgia" w:cs="Arial"/>
                <w:noProof w:val="0"/>
                <w:color w:val="333333"/>
                <w:lang w:val="en-US"/>
              </w:rPr>
              <w:t>5654 (49.3%)</w:t>
            </w:r>
          </w:p>
        </w:tc>
      </w:tr>
      <w:tr w:rsidR="0040628A" w:rsidRPr="0040628A" w14:paraId="0A5A79C7" w14:textId="77777777" w:rsidTr="0040628A">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14:paraId="3C702E5E" w14:textId="77777777" w:rsidR="0040628A" w:rsidRPr="0040628A" w:rsidRDefault="0040628A" w:rsidP="003953F3">
            <w:pPr>
              <w:spacing w:before="0"/>
              <w:jc w:val="left"/>
              <w:rPr>
                <w:rFonts w:ascii="Georgia" w:eastAsia="Times New Roman" w:hAnsi="Georgia" w:cs="Arial"/>
                <w:noProof w:val="0"/>
                <w:color w:val="333333"/>
                <w:lang w:val="en-US"/>
              </w:rPr>
            </w:pPr>
            <w:r w:rsidRPr="0040628A">
              <w:rPr>
                <w:rFonts w:ascii="Georgia" w:eastAsia="Times New Roman" w:hAnsi="Georgia" w:cs="Arial"/>
                <w:noProof w:val="0"/>
                <w:color w:val="333333"/>
                <w:lang w:val="en-US"/>
              </w:rPr>
              <w:t>Male</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36AF9E58" w14:textId="77777777" w:rsidR="0040628A" w:rsidRPr="0040628A" w:rsidRDefault="0040628A" w:rsidP="003953F3">
            <w:pPr>
              <w:spacing w:before="0"/>
              <w:jc w:val="left"/>
              <w:rPr>
                <w:rFonts w:ascii="Georgia" w:eastAsia="Times New Roman" w:hAnsi="Georgia" w:cs="Arial"/>
                <w:noProof w:val="0"/>
                <w:color w:val="333333"/>
                <w:lang w:val="en-US"/>
              </w:rPr>
              <w:pPrChange w:id="373" w:author="Harris, Jenine" w:date="2022-07-03T12:35:00Z">
                <w:pPr>
                  <w:spacing w:before="0"/>
                  <w:jc w:val="center"/>
                </w:pPr>
              </w:pPrChange>
            </w:pPr>
            <w:r w:rsidRPr="0040628A">
              <w:rPr>
                <w:rFonts w:ascii="Georgia" w:eastAsia="Times New Roman" w:hAnsi="Georgia" w:cs="Arial"/>
                <w:noProof w:val="0"/>
                <w:color w:val="333333"/>
                <w:lang w:val="en-US"/>
              </w:rPr>
              <w:t>5816 (50.7%)</w:t>
            </w:r>
          </w:p>
        </w:tc>
      </w:tr>
      <w:tr w:rsidR="0040628A" w:rsidRPr="0040628A" w14:paraId="438DCD9C" w14:textId="77777777" w:rsidTr="0040628A">
        <w:tc>
          <w:tcPr>
            <w:tcW w:w="0" w:type="auto"/>
            <w:tcBorders>
              <w:top w:val="nil"/>
              <w:left w:val="nil"/>
              <w:bottom w:val="nil"/>
              <w:right w:val="nil"/>
            </w:tcBorders>
            <w:shd w:val="clear" w:color="auto" w:fill="FFFFFF"/>
            <w:noWrap/>
            <w:tcMar>
              <w:top w:w="60" w:type="dxa"/>
              <w:left w:w="60" w:type="dxa"/>
              <w:bottom w:w="60" w:type="dxa"/>
              <w:right w:w="180" w:type="dxa"/>
            </w:tcMar>
            <w:vAlign w:val="center"/>
            <w:hideMark/>
          </w:tcPr>
          <w:p w14:paraId="4BFE78AC" w14:textId="77777777" w:rsidR="0040628A" w:rsidRPr="0040628A" w:rsidRDefault="0040628A" w:rsidP="003953F3">
            <w:pPr>
              <w:spacing w:before="0"/>
              <w:jc w:val="left"/>
              <w:rPr>
                <w:rFonts w:ascii="Georgia" w:eastAsia="Times New Roman" w:hAnsi="Georgia" w:cs="Arial"/>
                <w:b/>
                <w:bCs/>
                <w:noProof w:val="0"/>
                <w:color w:val="333333"/>
                <w:lang w:val="en-US"/>
              </w:rPr>
            </w:pPr>
            <w:r w:rsidRPr="0040628A">
              <w:rPr>
                <w:rFonts w:ascii="Georgia" w:eastAsia="Times New Roman" w:hAnsi="Georgia" w:cs="Arial"/>
                <w:b/>
                <w:bCs/>
                <w:noProof w:val="0"/>
                <w:color w:val="333333"/>
                <w:lang w:val="en-US"/>
              </w:rPr>
              <w:t>region</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7C682CDB" w14:textId="77777777" w:rsidR="0040628A" w:rsidRPr="0040628A" w:rsidRDefault="0040628A" w:rsidP="003953F3">
            <w:pPr>
              <w:spacing w:before="0"/>
              <w:jc w:val="left"/>
              <w:rPr>
                <w:rFonts w:ascii="Georgia" w:eastAsia="Times New Roman" w:hAnsi="Georgia" w:cs="Arial"/>
                <w:b/>
                <w:bCs/>
                <w:noProof w:val="0"/>
                <w:color w:val="333333"/>
                <w:lang w:val="en-US"/>
              </w:rPr>
            </w:pPr>
          </w:p>
        </w:tc>
      </w:tr>
      <w:tr w:rsidR="0040628A" w:rsidRPr="0040628A" w14:paraId="141961E6" w14:textId="77777777" w:rsidTr="0040628A">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14:paraId="3215C3D9" w14:textId="77777777" w:rsidR="0040628A" w:rsidRPr="0040628A" w:rsidRDefault="0040628A" w:rsidP="003953F3">
            <w:pPr>
              <w:spacing w:before="0"/>
              <w:jc w:val="left"/>
              <w:rPr>
                <w:rFonts w:ascii="Georgia" w:eastAsia="Times New Roman" w:hAnsi="Georgia" w:cs="Arial"/>
                <w:noProof w:val="0"/>
                <w:color w:val="333333"/>
                <w:lang w:val="en-US"/>
              </w:rPr>
            </w:pPr>
            <w:r w:rsidRPr="0040628A">
              <w:rPr>
                <w:rFonts w:ascii="Georgia" w:eastAsia="Times New Roman" w:hAnsi="Georgia" w:cs="Arial"/>
                <w:noProof w:val="0"/>
                <w:color w:val="333333"/>
                <w:lang w:val="en-US"/>
              </w:rPr>
              <w:t>North</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08071E13" w14:textId="77777777" w:rsidR="0040628A" w:rsidRPr="0040628A" w:rsidRDefault="0040628A" w:rsidP="003953F3">
            <w:pPr>
              <w:spacing w:before="0"/>
              <w:jc w:val="left"/>
              <w:rPr>
                <w:rFonts w:ascii="Georgia" w:eastAsia="Times New Roman" w:hAnsi="Georgia" w:cs="Arial"/>
                <w:noProof w:val="0"/>
                <w:color w:val="333333"/>
                <w:lang w:val="en-US"/>
              </w:rPr>
              <w:pPrChange w:id="374" w:author="Harris, Jenine" w:date="2022-07-03T12:35:00Z">
                <w:pPr>
                  <w:spacing w:before="0"/>
                  <w:jc w:val="center"/>
                </w:pPr>
              </w:pPrChange>
            </w:pPr>
            <w:r w:rsidRPr="0040628A">
              <w:rPr>
                <w:rFonts w:ascii="Georgia" w:eastAsia="Times New Roman" w:hAnsi="Georgia" w:cs="Arial"/>
                <w:noProof w:val="0"/>
                <w:color w:val="333333"/>
                <w:lang w:val="en-US"/>
              </w:rPr>
              <w:t>6855 (59.8%)</w:t>
            </w:r>
          </w:p>
        </w:tc>
      </w:tr>
      <w:tr w:rsidR="0040628A" w:rsidRPr="0040628A" w14:paraId="186652E4" w14:textId="77777777" w:rsidTr="0040628A">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14:paraId="2CCD615D" w14:textId="77777777" w:rsidR="0040628A" w:rsidRPr="0040628A" w:rsidRDefault="0040628A" w:rsidP="003953F3">
            <w:pPr>
              <w:spacing w:before="0"/>
              <w:jc w:val="left"/>
              <w:rPr>
                <w:rFonts w:ascii="Georgia" w:eastAsia="Times New Roman" w:hAnsi="Georgia" w:cs="Arial"/>
                <w:noProof w:val="0"/>
                <w:color w:val="333333"/>
                <w:lang w:val="en-US"/>
              </w:rPr>
            </w:pPr>
            <w:r w:rsidRPr="0040628A">
              <w:rPr>
                <w:rFonts w:ascii="Georgia" w:eastAsia="Times New Roman" w:hAnsi="Georgia" w:cs="Arial"/>
                <w:noProof w:val="0"/>
                <w:color w:val="333333"/>
                <w:lang w:val="en-US"/>
              </w:rPr>
              <w:t>South</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5E1CF816" w14:textId="77777777" w:rsidR="0040628A" w:rsidRPr="0040628A" w:rsidRDefault="0040628A" w:rsidP="003953F3">
            <w:pPr>
              <w:spacing w:before="0"/>
              <w:jc w:val="left"/>
              <w:rPr>
                <w:rFonts w:ascii="Georgia" w:eastAsia="Times New Roman" w:hAnsi="Georgia" w:cs="Arial"/>
                <w:noProof w:val="0"/>
                <w:color w:val="333333"/>
                <w:lang w:val="en-US"/>
              </w:rPr>
              <w:pPrChange w:id="375" w:author="Harris, Jenine" w:date="2022-07-03T12:35:00Z">
                <w:pPr>
                  <w:spacing w:before="0"/>
                  <w:jc w:val="center"/>
                </w:pPr>
              </w:pPrChange>
            </w:pPr>
            <w:r w:rsidRPr="0040628A">
              <w:rPr>
                <w:rFonts w:ascii="Georgia" w:eastAsia="Times New Roman" w:hAnsi="Georgia" w:cs="Arial"/>
                <w:noProof w:val="0"/>
                <w:color w:val="333333"/>
                <w:lang w:val="en-US"/>
              </w:rPr>
              <w:t>4615 (40.2%)</w:t>
            </w:r>
          </w:p>
        </w:tc>
      </w:tr>
      <w:tr w:rsidR="0040628A" w:rsidRPr="0040628A" w14:paraId="41CDE1BD" w14:textId="77777777" w:rsidTr="0040628A">
        <w:tc>
          <w:tcPr>
            <w:tcW w:w="0" w:type="auto"/>
            <w:tcBorders>
              <w:top w:val="nil"/>
              <w:left w:val="nil"/>
              <w:bottom w:val="nil"/>
              <w:right w:val="nil"/>
            </w:tcBorders>
            <w:shd w:val="clear" w:color="auto" w:fill="FFFFFF"/>
            <w:noWrap/>
            <w:tcMar>
              <w:top w:w="60" w:type="dxa"/>
              <w:left w:w="60" w:type="dxa"/>
              <w:bottom w:w="60" w:type="dxa"/>
              <w:right w:w="180" w:type="dxa"/>
            </w:tcMar>
            <w:vAlign w:val="center"/>
            <w:hideMark/>
          </w:tcPr>
          <w:p w14:paraId="2886A1B6" w14:textId="77777777" w:rsidR="0040628A" w:rsidRPr="0040628A" w:rsidRDefault="0040628A" w:rsidP="003953F3">
            <w:pPr>
              <w:spacing w:before="0"/>
              <w:jc w:val="left"/>
              <w:rPr>
                <w:rFonts w:ascii="Georgia" w:eastAsia="Times New Roman" w:hAnsi="Georgia" w:cs="Arial"/>
                <w:b/>
                <w:bCs/>
                <w:noProof w:val="0"/>
                <w:color w:val="333333"/>
                <w:lang w:val="en-US"/>
              </w:rPr>
            </w:pPr>
            <w:r w:rsidRPr="0040628A">
              <w:rPr>
                <w:rFonts w:ascii="Georgia" w:eastAsia="Times New Roman" w:hAnsi="Georgia" w:cs="Arial"/>
                <w:b/>
                <w:bCs/>
                <w:noProof w:val="0"/>
                <w:color w:val="333333"/>
                <w:lang w:val="en-US"/>
              </w:rPr>
              <w:t>Place of residence</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4FF69563" w14:textId="77777777" w:rsidR="0040628A" w:rsidRPr="0040628A" w:rsidRDefault="0040628A" w:rsidP="003953F3">
            <w:pPr>
              <w:spacing w:before="0"/>
              <w:jc w:val="left"/>
              <w:rPr>
                <w:rFonts w:ascii="Georgia" w:eastAsia="Times New Roman" w:hAnsi="Georgia" w:cs="Arial"/>
                <w:b/>
                <w:bCs/>
                <w:noProof w:val="0"/>
                <w:color w:val="333333"/>
                <w:lang w:val="en-US"/>
              </w:rPr>
            </w:pPr>
          </w:p>
        </w:tc>
      </w:tr>
      <w:tr w:rsidR="0040628A" w:rsidRPr="0040628A" w14:paraId="157C0D74" w14:textId="77777777" w:rsidTr="0040628A">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14:paraId="1259E349" w14:textId="77777777" w:rsidR="0040628A" w:rsidRPr="0040628A" w:rsidRDefault="0040628A" w:rsidP="003953F3">
            <w:pPr>
              <w:spacing w:before="0"/>
              <w:jc w:val="left"/>
              <w:rPr>
                <w:rFonts w:ascii="Georgia" w:eastAsia="Times New Roman" w:hAnsi="Georgia" w:cs="Arial"/>
                <w:noProof w:val="0"/>
                <w:color w:val="333333"/>
                <w:lang w:val="en-US"/>
              </w:rPr>
            </w:pPr>
            <w:r w:rsidRPr="0040628A">
              <w:rPr>
                <w:rFonts w:ascii="Georgia" w:eastAsia="Times New Roman" w:hAnsi="Georgia" w:cs="Arial"/>
                <w:noProof w:val="0"/>
                <w:color w:val="333333"/>
                <w:lang w:val="en-US"/>
              </w:rPr>
              <w:t>Rural</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1D710FE9" w14:textId="77777777" w:rsidR="0040628A" w:rsidRPr="0040628A" w:rsidRDefault="0040628A" w:rsidP="003953F3">
            <w:pPr>
              <w:spacing w:before="0"/>
              <w:jc w:val="left"/>
              <w:rPr>
                <w:rFonts w:ascii="Georgia" w:eastAsia="Times New Roman" w:hAnsi="Georgia" w:cs="Arial"/>
                <w:noProof w:val="0"/>
                <w:color w:val="333333"/>
                <w:lang w:val="en-US"/>
              </w:rPr>
              <w:pPrChange w:id="376" w:author="Harris, Jenine" w:date="2022-07-03T12:35:00Z">
                <w:pPr>
                  <w:spacing w:before="0"/>
                  <w:jc w:val="center"/>
                </w:pPr>
              </w:pPrChange>
            </w:pPr>
            <w:r w:rsidRPr="0040628A">
              <w:rPr>
                <w:rFonts w:ascii="Georgia" w:eastAsia="Times New Roman" w:hAnsi="Georgia" w:cs="Arial"/>
                <w:noProof w:val="0"/>
                <w:color w:val="333333"/>
                <w:lang w:val="en-US"/>
              </w:rPr>
              <w:t>7011 (61.1%)</w:t>
            </w:r>
          </w:p>
        </w:tc>
      </w:tr>
      <w:tr w:rsidR="0040628A" w:rsidRPr="0040628A" w14:paraId="1DEB6F46" w14:textId="77777777" w:rsidTr="0040628A">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14:paraId="531CCA45" w14:textId="77777777" w:rsidR="0040628A" w:rsidRPr="0040628A" w:rsidRDefault="0040628A" w:rsidP="003953F3">
            <w:pPr>
              <w:spacing w:before="0"/>
              <w:jc w:val="left"/>
              <w:rPr>
                <w:rFonts w:ascii="Georgia" w:eastAsia="Times New Roman" w:hAnsi="Georgia" w:cs="Arial"/>
                <w:noProof w:val="0"/>
                <w:color w:val="333333"/>
                <w:lang w:val="en-US"/>
              </w:rPr>
            </w:pPr>
            <w:r w:rsidRPr="0040628A">
              <w:rPr>
                <w:rFonts w:ascii="Georgia" w:eastAsia="Times New Roman" w:hAnsi="Georgia" w:cs="Arial"/>
                <w:noProof w:val="0"/>
                <w:color w:val="333333"/>
                <w:lang w:val="en-US"/>
              </w:rPr>
              <w:t>Urban</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12889C93" w14:textId="77777777" w:rsidR="0040628A" w:rsidRPr="0040628A" w:rsidRDefault="0040628A" w:rsidP="003953F3">
            <w:pPr>
              <w:spacing w:before="0"/>
              <w:jc w:val="left"/>
              <w:rPr>
                <w:rFonts w:ascii="Georgia" w:eastAsia="Times New Roman" w:hAnsi="Georgia" w:cs="Arial"/>
                <w:noProof w:val="0"/>
                <w:color w:val="333333"/>
                <w:lang w:val="en-US"/>
              </w:rPr>
              <w:pPrChange w:id="377" w:author="Harris, Jenine" w:date="2022-07-03T12:35:00Z">
                <w:pPr>
                  <w:spacing w:before="0"/>
                  <w:jc w:val="center"/>
                </w:pPr>
              </w:pPrChange>
            </w:pPr>
            <w:r w:rsidRPr="0040628A">
              <w:rPr>
                <w:rFonts w:ascii="Georgia" w:eastAsia="Times New Roman" w:hAnsi="Georgia" w:cs="Arial"/>
                <w:noProof w:val="0"/>
                <w:color w:val="333333"/>
                <w:lang w:val="en-US"/>
              </w:rPr>
              <w:t>4459 (38.9%)</w:t>
            </w:r>
          </w:p>
        </w:tc>
      </w:tr>
      <w:tr w:rsidR="0040628A" w:rsidRPr="0040628A" w14:paraId="1CFC1CC8" w14:textId="77777777" w:rsidTr="0040628A">
        <w:tc>
          <w:tcPr>
            <w:tcW w:w="0" w:type="auto"/>
            <w:tcBorders>
              <w:top w:val="nil"/>
              <w:left w:val="nil"/>
              <w:bottom w:val="nil"/>
              <w:right w:val="nil"/>
            </w:tcBorders>
            <w:shd w:val="clear" w:color="auto" w:fill="FFFFFF"/>
            <w:noWrap/>
            <w:tcMar>
              <w:top w:w="60" w:type="dxa"/>
              <w:left w:w="60" w:type="dxa"/>
              <w:bottom w:w="60" w:type="dxa"/>
              <w:right w:w="180" w:type="dxa"/>
            </w:tcMar>
            <w:vAlign w:val="center"/>
            <w:hideMark/>
          </w:tcPr>
          <w:p w14:paraId="6C1888EC" w14:textId="77777777" w:rsidR="0040628A" w:rsidRPr="0040628A" w:rsidRDefault="0040628A" w:rsidP="003953F3">
            <w:pPr>
              <w:spacing w:before="0"/>
              <w:jc w:val="left"/>
              <w:rPr>
                <w:rFonts w:ascii="Georgia" w:eastAsia="Times New Roman" w:hAnsi="Georgia" w:cs="Arial"/>
                <w:b/>
                <w:bCs/>
                <w:noProof w:val="0"/>
                <w:color w:val="333333"/>
                <w:lang w:val="en-US"/>
              </w:rPr>
            </w:pPr>
            <w:r w:rsidRPr="0040628A">
              <w:rPr>
                <w:rFonts w:ascii="Georgia" w:eastAsia="Times New Roman" w:hAnsi="Georgia" w:cs="Arial"/>
                <w:b/>
                <w:bCs/>
                <w:noProof w:val="0"/>
                <w:color w:val="333333"/>
                <w:lang w:val="en-US"/>
              </w:rPr>
              <w:t>Level of education of mother</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0449C44B" w14:textId="77777777" w:rsidR="0040628A" w:rsidRPr="0040628A" w:rsidRDefault="0040628A" w:rsidP="003953F3">
            <w:pPr>
              <w:spacing w:before="0"/>
              <w:jc w:val="left"/>
              <w:rPr>
                <w:rFonts w:ascii="Georgia" w:eastAsia="Times New Roman" w:hAnsi="Georgia" w:cs="Arial"/>
                <w:b/>
                <w:bCs/>
                <w:noProof w:val="0"/>
                <w:color w:val="333333"/>
                <w:lang w:val="en-US"/>
              </w:rPr>
            </w:pPr>
          </w:p>
        </w:tc>
      </w:tr>
      <w:tr w:rsidR="0040628A" w:rsidRPr="0040628A" w14:paraId="76AC45B8" w14:textId="77777777" w:rsidTr="0040628A">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14:paraId="0EE8EC97" w14:textId="77777777" w:rsidR="0040628A" w:rsidRPr="0040628A" w:rsidRDefault="0040628A" w:rsidP="003953F3">
            <w:pPr>
              <w:spacing w:before="0"/>
              <w:jc w:val="left"/>
              <w:rPr>
                <w:rFonts w:ascii="Georgia" w:eastAsia="Times New Roman" w:hAnsi="Georgia" w:cs="Arial"/>
                <w:noProof w:val="0"/>
                <w:color w:val="333333"/>
                <w:lang w:val="en-US"/>
              </w:rPr>
            </w:pPr>
            <w:r w:rsidRPr="0040628A">
              <w:rPr>
                <w:rFonts w:ascii="Georgia" w:eastAsia="Times New Roman" w:hAnsi="Georgia" w:cs="Arial"/>
                <w:noProof w:val="0"/>
                <w:color w:val="333333"/>
                <w:lang w:val="en-US"/>
              </w:rPr>
              <w:t>Higher education</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18C91EB8" w14:textId="77777777" w:rsidR="0040628A" w:rsidRPr="0040628A" w:rsidRDefault="0040628A" w:rsidP="003953F3">
            <w:pPr>
              <w:spacing w:before="0"/>
              <w:jc w:val="left"/>
              <w:rPr>
                <w:rFonts w:ascii="Georgia" w:eastAsia="Times New Roman" w:hAnsi="Georgia" w:cs="Arial"/>
                <w:noProof w:val="0"/>
                <w:color w:val="333333"/>
                <w:lang w:val="en-US"/>
              </w:rPr>
              <w:pPrChange w:id="378" w:author="Harris, Jenine" w:date="2022-07-03T12:35:00Z">
                <w:pPr>
                  <w:spacing w:before="0"/>
                  <w:jc w:val="center"/>
                </w:pPr>
              </w:pPrChange>
            </w:pPr>
            <w:r w:rsidRPr="0040628A">
              <w:rPr>
                <w:rFonts w:ascii="Georgia" w:eastAsia="Times New Roman" w:hAnsi="Georgia" w:cs="Arial"/>
                <w:noProof w:val="0"/>
                <w:color w:val="333333"/>
                <w:lang w:val="en-US"/>
              </w:rPr>
              <w:t>1049 (9.1%)</w:t>
            </w:r>
          </w:p>
        </w:tc>
      </w:tr>
      <w:tr w:rsidR="0040628A" w:rsidRPr="0040628A" w14:paraId="67D13DCF" w14:textId="77777777" w:rsidTr="0040628A">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14:paraId="49FB8B9F" w14:textId="77777777" w:rsidR="0040628A" w:rsidRPr="0040628A" w:rsidRDefault="0040628A" w:rsidP="003953F3">
            <w:pPr>
              <w:spacing w:before="0"/>
              <w:jc w:val="left"/>
              <w:rPr>
                <w:rFonts w:ascii="Georgia" w:eastAsia="Times New Roman" w:hAnsi="Georgia" w:cs="Arial"/>
                <w:noProof w:val="0"/>
                <w:color w:val="333333"/>
                <w:lang w:val="en-US"/>
              </w:rPr>
            </w:pPr>
            <w:r w:rsidRPr="0040628A">
              <w:rPr>
                <w:rFonts w:ascii="Georgia" w:eastAsia="Times New Roman" w:hAnsi="Georgia" w:cs="Arial"/>
                <w:noProof w:val="0"/>
                <w:color w:val="333333"/>
                <w:lang w:val="en-US"/>
              </w:rPr>
              <w:t>No education</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52281C44" w14:textId="77777777" w:rsidR="0040628A" w:rsidRPr="0040628A" w:rsidRDefault="0040628A" w:rsidP="003953F3">
            <w:pPr>
              <w:spacing w:before="0"/>
              <w:jc w:val="left"/>
              <w:rPr>
                <w:rFonts w:ascii="Georgia" w:eastAsia="Times New Roman" w:hAnsi="Georgia" w:cs="Arial"/>
                <w:noProof w:val="0"/>
                <w:color w:val="333333"/>
                <w:lang w:val="en-US"/>
              </w:rPr>
              <w:pPrChange w:id="379" w:author="Harris, Jenine" w:date="2022-07-03T12:35:00Z">
                <w:pPr>
                  <w:spacing w:before="0"/>
                  <w:jc w:val="center"/>
                </w:pPr>
              </w:pPrChange>
            </w:pPr>
            <w:r w:rsidRPr="0040628A">
              <w:rPr>
                <w:rFonts w:ascii="Georgia" w:eastAsia="Times New Roman" w:hAnsi="Georgia" w:cs="Arial"/>
                <w:noProof w:val="0"/>
                <w:color w:val="333333"/>
                <w:lang w:val="en-US"/>
              </w:rPr>
              <w:t>4386 (38.2%)</w:t>
            </w:r>
          </w:p>
        </w:tc>
      </w:tr>
      <w:tr w:rsidR="0040628A" w:rsidRPr="0040628A" w14:paraId="085B47FD" w14:textId="77777777" w:rsidTr="0040628A">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14:paraId="613D179F" w14:textId="77777777" w:rsidR="0040628A" w:rsidRPr="0040628A" w:rsidRDefault="0040628A" w:rsidP="003953F3">
            <w:pPr>
              <w:spacing w:before="0"/>
              <w:jc w:val="left"/>
              <w:rPr>
                <w:rFonts w:ascii="Georgia" w:eastAsia="Times New Roman" w:hAnsi="Georgia" w:cs="Arial"/>
                <w:noProof w:val="0"/>
                <w:color w:val="333333"/>
                <w:lang w:val="en-US"/>
              </w:rPr>
            </w:pPr>
            <w:r w:rsidRPr="0040628A">
              <w:rPr>
                <w:rFonts w:ascii="Georgia" w:eastAsia="Times New Roman" w:hAnsi="Georgia" w:cs="Arial"/>
                <w:noProof w:val="0"/>
                <w:color w:val="333333"/>
                <w:lang w:val="en-US"/>
              </w:rPr>
              <w:t>Primary</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7FC01E67" w14:textId="77777777" w:rsidR="0040628A" w:rsidRPr="0040628A" w:rsidRDefault="0040628A" w:rsidP="003953F3">
            <w:pPr>
              <w:spacing w:before="0"/>
              <w:jc w:val="left"/>
              <w:rPr>
                <w:rFonts w:ascii="Georgia" w:eastAsia="Times New Roman" w:hAnsi="Georgia" w:cs="Arial"/>
                <w:noProof w:val="0"/>
                <w:color w:val="333333"/>
                <w:lang w:val="en-US"/>
              </w:rPr>
              <w:pPrChange w:id="380" w:author="Harris, Jenine" w:date="2022-07-03T12:35:00Z">
                <w:pPr>
                  <w:spacing w:before="0"/>
                  <w:jc w:val="center"/>
                </w:pPr>
              </w:pPrChange>
            </w:pPr>
            <w:r w:rsidRPr="0040628A">
              <w:rPr>
                <w:rFonts w:ascii="Georgia" w:eastAsia="Times New Roman" w:hAnsi="Georgia" w:cs="Arial"/>
                <w:noProof w:val="0"/>
                <w:color w:val="333333"/>
                <w:lang w:val="en-US"/>
              </w:rPr>
              <w:t>1930 (16.8%)</w:t>
            </w:r>
          </w:p>
        </w:tc>
      </w:tr>
      <w:tr w:rsidR="0040628A" w:rsidRPr="0040628A" w14:paraId="76EC84B1" w14:textId="77777777" w:rsidTr="0040628A">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14:paraId="30E55E0C" w14:textId="77777777" w:rsidR="0040628A" w:rsidRPr="0040628A" w:rsidRDefault="0040628A" w:rsidP="003953F3">
            <w:pPr>
              <w:spacing w:before="0"/>
              <w:jc w:val="left"/>
              <w:rPr>
                <w:rFonts w:ascii="Georgia" w:eastAsia="Times New Roman" w:hAnsi="Georgia" w:cs="Arial"/>
                <w:noProof w:val="0"/>
                <w:color w:val="333333"/>
                <w:lang w:val="en-US"/>
              </w:rPr>
            </w:pPr>
            <w:r w:rsidRPr="0040628A">
              <w:rPr>
                <w:rFonts w:ascii="Georgia" w:eastAsia="Times New Roman" w:hAnsi="Georgia" w:cs="Arial"/>
                <w:noProof w:val="0"/>
                <w:color w:val="333333"/>
                <w:lang w:val="en-US"/>
              </w:rPr>
              <w:t>Secondary</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6A55C17B" w14:textId="77777777" w:rsidR="0040628A" w:rsidRPr="0040628A" w:rsidRDefault="0040628A" w:rsidP="003953F3">
            <w:pPr>
              <w:spacing w:before="0"/>
              <w:jc w:val="left"/>
              <w:rPr>
                <w:rFonts w:ascii="Georgia" w:eastAsia="Times New Roman" w:hAnsi="Georgia" w:cs="Arial"/>
                <w:noProof w:val="0"/>
                <w:color w:val="333333"/>
                <w:lang w:val="en-US"/>
              </w:rPr>
              <w:pPrChange w:id="381" w:author="Harris, Jenine" w:date="2022-07-03T12:35:00Z">
                <w:pPr>
                  <w:spacing w:before="0"/>
                  <w:jc w:val="center"/>
                </w:pPr>
              </w:pPrChange>
            </w:pPr>
            <w:r w:rsidRPr="0040628A">
              <w:rPr>
                <w:rFonts w:ascii="Georgia" w:eastAsia="Times New Roman" w:hAnsi="Georgia" w:cs="Arial"/>
                <w:noProof w:val="0"/>
                <w:color w:val="333333"/>
                <w:lang w:val="en-US"/>
              </w:rPr>
              <w:t>4105 (35.8%)</w:t>
            </w:r>
          </w:p>
        </w:tc>
      </w:tr>
      <w:tr w:rsidR="0040628A" w:rsidRPr="0040628A" w14:paraId="2995FB50" w14:textId="77777777" w:rsidTr="0040628A">
        <w:tc>
          <w:tcPr>
            <w:tcW w:w="0" w:type="auto"/>
            <w:tcBorders>
              <w:top w:val="nil"/>
              <w:left w:val="nil"/>
              <w:bottom w:val="nil"/>
              <w:right w:val="nil"/>
            </w:tcBorders>
            <w:shd w:val="clear" w:color="auto" w:fill="FFFFFF"/>
            <w:noWrap/>
            <w:tcMar>
              <w:top w:w="60" w:type="dxa"/>
              <w:left w:w="60" w:type="dxa"/>
              <w:bottom w:w="60" w:type="dxa"/>
              <w:right w:w="180" w:type="dxa"/>
            </w:tcMar>
            <w:vAlign w:val="center"/>
            <w:hideMark/>
          </w:tcPr>
          <w:p w14:paraId="6AAB618D" w14:textId="77777777" w:rsidR="0040628A" w:rsidRPr="0040628A" w:rsidRDefault="0040628A" w:rsidP="003953F3">
            <w:pPr>
              <w:spacing w:before="0"/>
              <w:jc w:val="left"/>
              <w:rPr>
                <w:rFonts w:ascii="Georgia" w:eastAsia="Times New Roman" w:hAnsi="Georgia" w:cs="Arial"/>
                <w:b/>
                <w:bCs/>
                <w:noProof w:val="0"/>
                <w:color w:val="333333"/>
                <w:lang w:val="en-US"/>
              </w:rPr>
            </w:pPr>
            <w:r w:rsidRPr="0040628A">
              <w:rPr>
                <w:rFonts w:ascii="Georgia" w:eastAsia="Times New Roman" w:hAnsi="Georgia" w:cs="Arial"/>
                <w:b/>
                <w:bCs/>
                <w:noProof w:val="0"/>
                <w:color w:val="333333"/>
                <w:lang w:val="en-US"/>
              </w:rPr>
              <w:t>Number of persons in the household</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4BCA43C0" w14:textId="77777777" w:rsidR="0040628A" w:rsidRPr="0040628A" w:rsidRDefault="0040628A" w:rsidP="003953F3">
            <w:pPr>
              <w:spacing w:before="0"/>
              <w:jc w:val="left"/>
              <w:rPr>
                <w:rFonts w:ascii="Georgia" w:eastAsia="Times New Roman" w:hAnsi="Georgia" w:cs="Arial"/>
                <w:noProof w:val="0"/>
                <w:color w:val="333333"/>
                <w:lang w:val="en-US"/>
              </w:rPr>
              <w:pPrChange w:id="382" w:author="Harris, Jenine" w:date="2022-07-03T12:35:00Z">
                <w:pPr>
                  <w:spacing w:before="0"/>
                  <w:jc w:val="center"/>
                </w:pPr>
              </w:pPrChange>
            </w:pPr>
            <w:r w:rsidRPr="0040628A">
              <w:rPr>
                <w:rFonts w:ascii="Georgia" w:eastAsia="Times New Roman" w:hAnsi="Georgia" w:cs="Arial"/>
                <w:noProof w:val="0"/>
                <w:color w:val="333333"/>
                <w:lang w:val="en-US"/>
              </w:rPr>
              <w:t>6.00, 4.00</w:t>
            </w:r>
          </w:p>
        </w:tc>
      </w:tr>
      <w:tr w:rsidR="0040628A" w:rsidRPr="0040628A" w14:paraId="70FDC152" w14:textId="77777777" w:rsidTr="0040628A">
        <w:tc>
          <w:tcPr>
            <w:tcW w:w="0" w:type="auto"/>
            <w:tcBorders>
              <w:top w:val="nil"/>
              <w:left w:val="nil"/>
              <w:bottom w:val="nil"/>
              <w:right w:val="nil"/>
            </w:tcBorders>
            <w:shd w:val="clear" w:color="auto" w:fill="FFFFFF"/>
            <w:noWrap/>
            <w:tcMar>
              <w:top w:w="60" w:type="dxa"/>
              <w:left w:w="60" w:type="dxa"/>
              <w:bottom w:w="60" w:type="dxa"/>
              <w:right w:w="180" w:type="dxa"/>
            </w:tcMar>
            <w:vAlign w:val="center"/>
            <w:hideMark/>
          </w:tcPr>
          <w:p w14:paraId="79D6E860" w14:textId="77777777" w:rsidR="0040628A" w:rsidRPr="0040628A" w:rsidRDefault="0040628A" w:rsidP="003953F3">
            <w:pPr>
              <w:spacing w:before="0"/>
              <w:jc w:val="left"/>
              <w:rPr>
                <w:rFonts w:ascii="Georgia" w:eastAsia="Times New Roman" w:hAnsi="Georgia" w:cs="Arial"/>
                <w:b/>
                <w:bCs/>
                <w:noProof w:val="0"/>
                <w:color w:val="333333"/>
                <w:lang w:val="en-US"/>
              </w:rPr>
            </w:pPr>
            <w:r w:rsidRPr="0040628A">
              <w:rPr>
                <w:rFonts w:ascii="Georgia" w:eastAsia="Times New Roman" w:hAnsi="Georgia" w:cs="Arial"/>
                <w:b/>
                <w:bCs/>
                <w:noProof w:val="0"/>
                <w:color w:val="333333"/>
                <w:lang w:val="en-US"/>
              </w:rPr>
              <w:t>Number of children under 5 in the household</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449DB38B" w14:textId="77777777" w:rsidR="0040628A" w:rsidRPr="0040628A" w:rsidRDefault="0040628A" w:rsidP="003953F3">
            <w:pPr>
              <w:spacing w:before="0"/>
              <w:jc w:val="left"/>
              <w:rPr>
                <w:rFonts w:ascii="Georgia" w:eastAsia="Times New Roman" w:hAnsi="Georgia" w:cs="Arial"/>
                <w:noProof w:val="0"/>
                <w:color w:val="333333"/>
                <w:lang w:val="en-US"/>
              </w:rPr>
              <w:pPrChange w:id="383" w:author="Harris, Jenine" w:date="2022-07-03T12:35:00Z">
                <w:pPr>
                  <w:spacing w:before="0"/>
                  <w:jc w:val="center"/>
                </w:pPr>
              </w:pPrChange>
            </w:pPr>
            <w:r w:rsidRPr="0040628A">
              <w:rPr>
                <w:rFonts w:ascii="Georgia" w:eastAsia="Times New Roman" w:hAnsi="Georgia" w:cs="Arial"/>
                <w:noProof w:val="0"/>
                <w:color w:val="333333"/>
                <w:lang w:val="en-US"/>
              </w:rPr>
              <w:t>2.00, 2.00</w:t>
            </w:r>
          </w:p>
        </w:tc>
      </w:tr>
      <w:tr w:rsidR="0040628A" w:rsidRPr="0040628A" w14:paraId="4E66D677" w14:textId="77777777" w:rsidTr="0040628A">
        <w:tc>
          <w:tcPr>
            <w:tcW w:w="0" w:type="auto"/>
            <w:tcBorders>
              <w:top w:val="nil"/>
              <w:left w:val="nil"/>
              <w:bottom w:val="nil"/>
              <w:right w:val="nil"/>
            </w:tcBorders>
            <w:shd w:val="clear" w:color="auto" w:fill="FFFFFF"/>
            <w:noWrap/>
            <w:tcMar>
              <w:top w:w="60" w:type="dxa"/>
              <w:left w:w="60" w:type="dxa"/>
              <w:bottom w:w="60" w:type="dxa"/>
              <w:right w:w="180" w:type="dxa"/>
            </w:tcMar>
            <w:vAlign w:val="center"/>
            <w:hideMark/>
          </w:tcPr>
          <w:p w14:paraId="51EE6139" w14:textId="77777777" w:rsidR="0040628A" w:rsidRPr="0040628A" w:rsidRDefault="0040628A" w:rsidP="003953F3">
            <w:pPr>
              <w:spacing w:before="0"/>
              <w:jc w:val="left"/>
              <w:rPr>
                <w:rFonts w:ascii="Georgia" w:eastAsia="Times New Roman" w:hAnsi="Georgia" w:cs="Arial"/>
                <w:b/>
                <w:bCs/>
                <w:noProof w:val="0"/>
                <w:color w:val="333333"/>
                <w:lang w:val="en-US"/>
              </w:rPr>
            </w:pPr>
            <w:r w:rsidRPr="0040628A">
              <w:rPr>
                <w:rFonts w:ascii="Georgia" w:eastAsia="Times New Roman" w:hAnsi="Georgia" w:cs="Arial"/>
                <w:b/>
                <w:bCs/>
                <w:noProof w:val="0"/>
                <w:color w:val="333333"/>
                <w:lang w:val="en-US"/>
              </w:rPr>
              <w:lastRenderedPageBreak/>
              <w:t>Household wealth index</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41149A0E" w14:textId="77777777" w:rsidR="0040628A" w:rsidRPr="0040628A" w:rsidRDefault="0040628A" w:rsidP="003953F3">
            <w:pPr>
              <w:spacing w:before="0"/>
              <w:jc w:val="left"/>
              <w:rPr>
                <w:rFonts w:ascii="Georgia" w:eastAsia="Times New Roman" w:hAnsi="Georgia" w:cs="Arial"/>
                <w:b/>
                <w:bCs/>
                <w:noProof w:val="0"/>
                <w:color w:val="333333"/>
                <w:lang w:val="en-US"/>
              </w:rPr>
            </w:pPr>
          </w:p>
        </w:tc>
      </w:tr>
      <w:tr w:rsidR="0040628A" w:rsidRPr="0040628A" w14:paraId="0FD76519" w14:textId="77777777" w:rsidTr="0040628A">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14:paraId="5A3E62BA" w14:textId="77777777" w:rsidR="0040628A" w:rsidRPr="0040628A" w:rsidRDefault="0040628A" w:rsidP="003953F3">
            <w:pPr>
              <w:spacing w:before="0"/>
              <w:jc w:val="left"/>
              <w:rPr>
                <w:rFonts w:ascii="Georgia" w:eastAsia="Times New Roman" w:hAnsi="Georgia" w:cs="Arial"/>
                <w:noProof w:val="0"/>
                <w:color w:val="333333"/>
                <w:lang w:val="en-US"/>
              </w:rPr>
            </w:pPr>
            <w:r w:rsidRPr="0040628A">
              <w:rPr>
                <w:rFonts w:ascii="Georgia" w:eastAsia="Times New Roman" w:hAnsi="Georgia" w:cs="Arial"/>
                <w:noProof w:val="0"/>
                <w:color w:val="333333"/>
                <w:lang w:val="en-US"/>
              </w:rPr>
              <w:t>Middle</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265E6F0F" w14:textId="77777777" w:rsidR="0040628A" w:rsidRPr="0040628A" w:rsidRDefault="0040628A" w:rsidP="003953F3">
            <w:pPr>
              <w:spacing w:before="0"/>
              <w:jc w:val="left"/>
              <w:rPr>
                <w:rFonts w:ascii="Georgia" w:eastAsia="Times New Roman" w:hAnsi="Georgia" w:cs="Arial"/>
                <w:noProof w:val="0"/>
                <w:color w:val="333333"/>
                <w:lang w:val="en-US"/>
              </w:rPr>
              <w:pPrChange w:id="384" w:author="Harris, Jenine" w:date="2022-07-03T12:35:00Z">
                <w:pPr>
                  <w:spacing w:before="0"/>
                  <w:jc w:val="center"/>
                </w:pPr>
              </w:pPrChange>
            </w:pPr>
            <w:r w:rsidRPr="0040628A">
              <w:rPr>
                <w:rFonts w:ascii="Georgia" w:eastAsia="Times New Roman" w:hAnsi="Georgia" w:cs="Arial"/>
                <w:noProof w:val="0"/>
                <w:color w:val="333333"/>
                <w:lang w:val="en-US"/>
              </w:rPr>
              <w:t>2531 (22.1%)</w:t>
            </w:r>
          </w:p>
        </w:tc>
      </w:tr>
      <w:tr w:rsidR="0040628A" w:rsidRPr="0040628A" w14:paraId="6E5C1594" w14:textId="77777777" w:rsidTr="0040628A">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14:paraId="554E30F8" w14:textId="77777777" w:rsidR="0040628A" w:rsidRPr="0040628A" w:rsidRDefault="0040628A" w:rsidP="003953F3">
            <w:pPr>
              <w:spacing w:before="0"/>
              <w:jc w:val="left"/>
              <w:rPr>
                <w:rFonts w:ascii="Georgia" w:eastAsia="Times New Roman" w:hAnsi="Georgia" w:cs="Arial"/>
                <w:noProof w:val="0"/>
                <w:color w:val="333333"/>
                <w:lang w:val="en-US"/>
              </w:rPr>
            </w:pPr>
            <w:r w:rsidRPr="0040628A">
              <w:rPr>
                <w:rFonts w:ascii="Georgia" w:eastAsia="Times New Roman" w:hAnsi="Georgia" w:cs="Arial"/>
                <w:noProof w:val="0"/>
                <w:color w:val="333333"/>
                <w:lang w:val="en-US"/>
              </w:rPr>
              <w:t>Poorer</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33B97F79" w14:textId="77777777" w:rsidR="0040628A" w:rsidRPr="0040628A" w:rsidRDefault="0040628A" w:rsidP="003953F3">
            <w:pPr>
              <w:spacing w:before="0"/>
              <w:jc w:val="left"/>
              <w:rPr>
                <w:rFonts w:ascii="Georgia" w:eastAsia="Times New Roman" w:hAnsi="Georgia" w:cs="Arial"/>
                <w:noProof w:val="0"/>
                <w:color w:val="333333"/>
                <w:lang w:val="en-US"/>
              </w:rPr>
              <w:pPrChange w:id="385" w:author="Harris, Jenine" w:date="2022-07-03T12:35:00Z">
                <w:pPr>
                  <w:spacing w:before="0"/>
                  <w:jc w:val="center"/>
                </w:pPr>
              </w:pPrChange>
            </w:pPr>
            <w:r w:rsidRPr="0040628A">
              <w:rPr>
                <w:rFonts w:ascii="Georgia" w:eastAsia="Times New Roman" w:hAnsi="Georgia" w:cs="Arial"/>
                <w:noProof w:val="0"/>
                <w:color w:val="333333"/>
                <w:lang w:val="en-US"/>
              </w:rPr>
              <w:t>2306 (20.1%)</w:t>
            </w:r>
          </w:p>
        </w:tc>
      </w:tr>
      <w:tr w:rsidR="0040628A" w:rsidRPr="0040628A" w14:paraId="52858C84" w14:textId="77777777" w:rsidTr="0040628A">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14:paraId="5DB4B9B0" w14:textId="77777777" w:rsidR="0040628A" w:rsidRPr="0040628A" w:rsidRDefault="0040628A" w:rsidP="003953F3">
            <w:pPr>
              <w:spacing w:before="0"/>
              <w:jc w:val="left"/>
              <w:rPr>
                <w:rFonts w:ascii="Georgia" w:eastAsia="Times New Roman" w:hAnsi="Georgia" w:cs="Arial"/>
                <w:noProof w:val="0"/>
                <w:color w:val="333333"/>
                <w:lang w:val="en-US"/>
              </w:rPr>
            </w:pPr>
            <w:r w:rsidRPr="0040628A">
              <w:rPr>
                <w:rFonts w:ascii="Georgia" w:eastAsia="Times New Roman" w:hAnsi="Georgia" w:cs="Arial"/>
                <w:noProof w:val="0"/>
                <w:color w:val="333333"/>
                <w:lang w:val="en-US"/>
              </w:rPr>
              <w:t>Poorest</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79447691" w14:textId="77777777" w:rsidR="0040628A" w:rsidRPr="0040628A" w:rsidRDefault="0040628A" w:rsidP="003953F3">
            <w:pPr>
              <w:spacing w:before="0"/>
              <w:jc w:val="left"/>
              <w:rPr>
                <w:rFonts w:ascii="Georgia" w:eastAsia="Times New Roman" w:hAnsi="Georgia" w:cs="Arial"/>
                <w:noProof w:val="0"/>
                <w:color w:val="333333"/>
                <w:lang w:val="en-US"/>
              </w:rPr>
              <w:pPrChange w:id="386" w:author="Harris, Jenine" w:date="2022-07-03T12:35:00Z">
                <w:pPr>
                  <w:spacing w:before="0"/>
                  <w:jc w:val="center"/>
                </w:pPr>
              </w:pPrChange>
            </w:pPr>
            <w:r w:rsidRPr="0040628A">
              <w:rPr>
                <w:rFonts w:ascii="Georgia" w:eastAsia="Times New Roman" w:hAnsi="Georgia" w:cs="Arial"/>
                <w:noProof w:val="0"/>
                <w:color w:val="333333"/>
                <w:lang w:val="en-US"/>
              </w:rPr>
              <w:t>2281 (19.9%)</w:t>
            </w:r>
          </w:p>
        </w:tc>
      </w:tr>
      <w:tr w:rsidR="0040628A" w:rsidRPr="0040628A" w14:paraId="1C092252" w14:textId="77777777" w:rsidTr="0040628A">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14:paraId="686C76E6" w14:textId="77777777" w:rsidR="0040628A" w:rsidRPr="0040628A" w:rsidRDefault="0040628A" w:rsidP="003953F3">
            <w:pPr>
              <w:spacing w:before="0"/>
              <w:jc w:val="left"/>
              <w:rPr>
                <w:rFonts w:ascii="Georgia" w:eastAsia="Times New Roman" w:hAnsi="Georgia" w:cs="Arial"/>
                <w:noProof w:val="0"/>
                <w:color w:val="333333"/>
                <w:lang w:val="en-US"/>
              </w:rPr>
            </w:pPr>
            <w:r w:rsidRPr="0040628A">
              <w:rPr>
                <w:rFonts w:ascii="Georgia" w:eastAsia="Times New Roman" w:hAnsi="Georgia" w:cs="Arial"/>
                <w:noProof w:val="0"/>
                <w:color w:val="333333"/>
                <w:lang w:val="en-US"/>
              </w:rPr>
              <w:t>Richer</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241A3251" w14:textId="77777777" w:rsidR="0040628A" w:rsidRPr="0040628A" w:rsidRDefault="0040628A" w:rsidP="003953F3">
            <w:pPr>
              <w:spacing w:before="0"/>
              <w:jc w:val="left"/>
              <w:rPr>
                <w:rFonts w:ascii="Georgia" w:eastAsia="Times New Roman" w:hAnsi="Georgia" w:cs="Arial"/>
                <w:noProof w:val="0"/>
                <w:color w:val="333333"/>
                <w:lang w:val="en-US"/>
              </w:rPr>
              <w:pPrChange w:id="387" w:author="Harris, Jenine" w:date="2022-07-03T12:35:00Z">
                <w:pPr>
                  <w:spacing w:before="0"/>
                  <w:jc w:val="center"/>
                </w:pPr>
              </w:pPrChange>
            </w:pPr>
            <w:r w:rsidRPr="0040628A">
              <w:rPr>
                <w:rFonts w:ascii="Georgia" w:eastAsia="Times New Roman" w:hAnsi="Georgia" w:cs="Arial"/>
                <w:noProof w:val="0"/>
                <w:color w:val="333333"/>
                <w:lang w:val="en-US"/>
              </w:rPr>
              <w:t>2416 (21.1%)</w:t>
            </w:r>
          </w:p>
        </w:tc>
      </w:tr>
      <w:tr w:rsidR="0040628A" w:rsidRPr="0040628A" w14:paraId="3C67728C" w14:textId="77777777" w:rsidTr="0040628A">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14:paraId="257675EA" w14:textId="77777777" w:rsidR="0040628A" w:rsidRPr="0040628A" w:rsidRDefault="0040628A" w:rsidP="003953F3">
            <w:pPr>
              <w:spacing w:before="0"/>
              <w:jc w:val="left"/>
              <w:rPr>
                <w:rFonts w:ascii="Georgia" w:eastAsia="Times New Roman" w:hAnsi="Georgia" w:cs="Arial"/>
                <w:noProof w:val="0"/>
                <w:color w:val="333333"/>
                <w:lang w:val="en-US"/>
              </w:rPr>
            </w:pPr>
            <w:r w:rsidRPr="0040628A">
              <w:rPr>
                <w:rFonts w:ascii="Georgia" w:eastAsia="Times New Roman" w:hAnsi="Georgia" w:cs="Arial"/>
                <w:noProof w:val="0"/>
                <w:color w:val="333333"/>
                <w:lang w:val="en-US"/>
              </w:rPr>
              <w:t>Richest</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4C96487B" w14:textId="77777777" w:rsidR="0040628A" w:rsidRPr="0040628A" w:rsidRDefault="0040628A" w:rsidP="003953F3">
            <w:pPr>
              <w:spacing w:before="0"/>
              <w:jc w:val="left"/>
              <w:rPr>
                <w:rFonts w:ascii="Georgia" w:eastAsia="Times New Roman" w:hAnsi="Georgia" w:cs="Arial"/>
                <w:noProof w:val="0"/>
                <w:color w:val="333333"/>
                <w:lang w:val="en-US"/>
              </w:rPr>
              <w:pPrChange w:id="388" w:author="Harris, Jenine" w:date="2022-07-03T12:35:00Z">
                <w:pPr>
                  <w:spacing w:before="0"/>
                  <w:jc w:val="center"/>
                </w:pPr>
              </w:pPrChange>
            </w:pPr>
            <w:r w:rsidRPr="0040628A">
              <w:rPr>
                <w:rFonts w:ascii="Georgia" w:eastAsia="Times New Roman" w:hAnsi="Georgia" w:cs="Arial"/>
                <w:noProof w:val="0"/>
                <w:color w:val="333333"/>
                <w:lang w:val="en-US"/>
              </w:rPr>
              <w:t>1936 (16.9%)</w:t>
            </w:r>
          </w:p>
        </w:tc>
      </w:tr>
      <w:tr w:rsidR="0040628A" w:rsidRPr="0040628A" w14:paraId="339993B1" w14:textId="77777777" w:rsidTr="0040628A">
        <w:tc>
          <w:tcPr>
            <w:tcW w:w="0" w:type="auto"/>
            <w:tcBorders>
              <w:top w:val="nil"/>
              <w:left w:val="nil"/>
              <w:bottom w:val="nil"/>
              <w:right w:val="nil"/>
            </w:tcBorders>
            <w:shd w:val="clear" w:color="auto" w:fill="FFFFFF"/>
            <w:noWrap/>
            <w:tcMar>
              <w:top w:w="60" w:type="dxa"/>
              <w:left w:w="60" w:type="dxa"/>
              <w:bottom w:w="60" w:type="dxa"/>
              <w:right w:w="180" w:type="dxa"/>
            </w:tcMar>
            <w:vAlign w:val="center"/>
            <w:hideMark/>
          </w:tcPr>
          <w:p w14:paraId="67A232DC" w14:textId="77777777" w:rsidR="0040628A" w:rsidRPr="0040628A" w:rsidRDefault="0040628A" w:rsidP="003953F3">
            <w:pPr>
              <w:spacing w:before="0"/>
              <w:jc w:val="left"/>
              <w:rPr>
                <w:rFonts w:ascii="Georgia" w:eastAsia="Times New Roman" w:hAnsi="Georgia" w:cs="Arial"/>
                <w:b/>
                <w:bCs/>
                <w:noProof w:val="0"/>
                <w:color w:val="333333"/>
                <w:lang w:val="en-US"/>
              </w:rPr>
            </w:pPr>
            <w:r w:rsidRPr="0040628A">
              <w:rPr>
                <w:rFonts w:ascii="Georgia" w:eastAsia="Times New Roman" w:hAnsi="Georgia" w:cs="Arial"/>
                <w:b/>
                <w:bCs/>
                <w:noProof w:val="0"/>
                <w:color w:val="333333"/>
                <w:lang w:val="en-US"/>
              </w:rPr>
              <w:t>Mother's employment status</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5485FF22" w14:textId="77777777" w:rsidR="0040628A" w:rsidRPr="0040628A" w:rsidRDefault="0040628A" w:rsidP="003953F3">
            <w:pPr>
              <w:spacing w:before="0"/>
              <w:jc w:val="left"/>
              <w:rPr>
                <w:rFonts w:ascii="Georgia" w:eastAsia="Times New Roman" w:hAnsi="Georgia" w:cs="Arial"/>
                <w:b/>
                <w:bCs/>
                <w:noProof w:val="0"/>
                <w:color w:val="333333"/>
                <w:lang w:val="en-US"/>
              </w:rPr>
            </w:pPr>
          </w:p>
        </w:tc>
      </w:tr>
      <w:tr w:rsidR="0040628A" w:rsidRPr="0040628A" w14:paraId="56282980" w14:textId="77777777" w:rsidTr="0040628A">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14:paraId="25C3CD10" w14:textId="77777777" w:rsidR="0040628A" w:rsidRPr="0040628A" w:rsidRDefault="0040628A" w:rsidP="003953F3">
            <w:pPr>
              <w:spacing w:before="0"/>
              <w:jc w:val="left"/>
              <w:rPr>
                <w:rFonts w:ascii="Georgia" w:eastAsia="Times New Roman" w:hAnsi="Georgia" w:cs="Arial"/>
                <w:noProof w:val="0"/>
                <w:color w:val="333333"/>
                <w:lang w:val="en-US"/>
              </w:rPr>
            </w:pPr>
            <w:r w:rsidRPr="0040628A">
              <w:rPr>
                <w:rFonts w:ascii="Georgia" w:eastAsia="Times New Roman" w:hAnsi="Georgia" w:cs="Arial"/>
                <w:noProof w:val="0"/>
                <w:color w:val="333333"/>
                <w:lang w:val="en-US"/>
              </w:rPr>
              <w:t>Employed</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639E9788" w14:textId="77777777" w:rsidR="0040628A" w:rsidRPr="0040628A" w:rsidRDefault="0040628A" w:rsidP="003953F3">
            <w:pPr>
              <w:spacing w:before="0"/>
              <w:jc w:val="left"/>
              <w:rPr>
                <w:rFonts w:ascii="Georgia" w:eastAsia="Times New Roman" w:hAnsi="Georgia" w:cs="Arial"/>
                <w:noProof w:val="0"/>
                <w:color w:val="333333"/>
                <w:lang w:val="en-US"/>
              </w:rPr>
              <w:pPrChange w:id="389" w:author="Harris, Jenine" w:date="2022-07-03T12:35:00Z">
                <w:pPr>
                  <w:spacing w:before="0"/>
                  <w:jc w:val="center"/>
                </w:pPr>
              </w:pPrChange>
            </w:pPr>
            <w:r w:rsidRPr="0040628A">
              <w:rPr>
                <w:rFonts w:ascii="Georgia" w:eastAsia="Times New Roman" w:hAnsi="Georgia" w:cs="Arial"/>
                <w:noProof w:val="0"/>
                <w:color w:val="333333"/>
                <w:lang w:val="en-US"/>
              </w:rPr>
              <w:t>7990 (69.7%)</w:t>
            </w:r>
          </w:p>
        </w:tc>
      </w:tr>
      <w:tr w:rsidR="0040628A" w:rsidRPr="0040628A" w14:paraId="6FE066F0" w14:textId="77777777" w:rsidTr="0040628A">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14:paraId="5DCCFF52" w14:textId="77777777" w:rsidR="0040628A" w:rsidRPr="0040628A" w:rsidRDefault="0040628A" w:rsidP="003953F3">
            <w:pPr>
              <w:spacing w:before="0"/>
              <w:jc w:val="left"/>
              <w:rPr>
                <w:rFonts w:ascii="Georgia" w:eastAsia="Times New Roman" w:hAnsi="Georgia" w:cs="Arial"/>
                <w:noProof w:val="0"/>
                <w:color w:val="333333"/>
                <w:lang w:val="en-US"/>
              </w:rPr>
            </w:pPr>
            <w:r w:rsidRPr="0040628A">
              <w:rPr>
                <w:rFonts w:ascii="Georgia" w:eastAsia="Times New Roman" w:hAnsi="Georgia" w:cs="Arial"/>
                <w:noProof w:val="0"/>
                <w:color w:val="333333"/>
                <w:lang w:val="en-US"/>
              </w:rPr>
              <w:t>Not employed</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1C6BD53E" w14:textId="77777777" w:rsidR="0040628A" w:rsidRPr="0040628A" w:rsidRDefault="0040628A" w:rsidP="003953F3">
            <w:pPr>
              <w:spacing w:before="0"/>
              <w:jc w:val="left"/>
              <w:rPr>
                <w:rFonts w:ascii="Georgia" w:eastAsia="Times New Roman" w:hAnsi="Georgia" w:cs="Arial"/>
                <w:noProof w:val="0"/>
                <w:color w:val="333333"/>
                <w:lang w:val="en-US"/>
              </w:rPr>
              <w:pPrChange w:id="390" w:author="Harris, Jenine" w:date="2022-07-03T12:35:00Z">
                <w:pPr>
                  <w:spacing w:before="0"/>
                  <w:jc w:val="center"/>
                </w:pPr>
              </w:pPrChange>
            </w:pPr>
            <w:r w:rsidRPr="0040628A">
              <w:rPr>
                <w:rFonts w:ascii="Georgia" w:eastAsia="Times New Roman" w:hAnsi="Georgia" w:cs="Arial"/>
                <w:noProof w:val="0"/>
                <w:color w:val="333333"/>
                <w:lang w:val="en-US"/>
              </w:rPr>
              <w:t>3480 (30.3%)</w:t>
            </w:r>
          </w:p>
        </w:tc>
      </w:tr>
      <w:tr w:rsidR="0040628A" w:rsidRPr="0040628A" w14:paraId="7A604C17" w14:textId="77777777" w:rsidTr="0040628A">
        <w:tc>
          <w:tcPr>
            <w:tcW w:w="0" w:type="auto"/>
            <w:tcBorders>
              <w:top w:val="nil"/>
              <w:left w:val="nil"/>
              <w:bottom w:val="nil"/>
              <w:right w:val="nil"/>
            </w:tcBorders>
            <w:shd w:val="clear" w:color="auto" w:fill="FFFFFF"/>
            <w:noWrap/>
            <w:tcMar>
              <w:top w:w="60" w:type="dxa"/>
              <w:left w:w="60" w:type="dxa"/>
              <w:bottom w:w="60" w:type="dxa"/>
              <w:right w:w="180" w:type="dxa"/>
            </w:tcMar>
            <w:vAlign w:val="center"/>
            <w:hideMark/>
          </w:tcPr>
          <w:p w14:paraId="0EDA06F7" w14:textId="77777777" w:rsidR="0040628A" w:rsidRPr="0040628A" w:rsidRDefault="0040628A" w:rsidP="003953F3">
            <w:pPr>
              <w:spacing w:before="0"/>
              <w:jc w:val="left"/>
              <w:rPr>
                <w:rFonts w:ascii="Georgia" w:eastAsia="Times New Roman" w:hAnsi="Georgia" w:cs="Arial"/>
                <w:b/>
                <w:bCs/>
                <w:noProof w:val="0"/>
                <w:color w:val="333333"/>
                <w:lang w:val="en-US"/>
              </w:rPr>
            </w:pPr>
            <w:r w:rsidRPr="0040628A">
              <w:rPr>
                <w:rFonts w:ascii="Georgia" w:eastAsia="Times New Roman" w:hAnsi="Georgia" w:cs="Arial"/>
                <w:b/>
                <w:bCs/>
                <w:noProof w:val="0"/>
                <w:color w:val="333333"/>
                <w:lang w:val="en-US"/>
              </w:rPr>
              <w:t>Child's Weight for Age</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5D49FC48" w14:textId="77777777" w:rsidR="0040628A" w:rsidRPr="0040628A" w:rsidRDefault="0040628A" w:rsidP="003953F3">
            <w:pPr>
              <w:spacing w:before="0"/>
              <w:jc w:val="left"/>
              <w:rPr>
                <w:rFonts w:ascii="Georgia" w:eastAsia="Times New Roman" w:hAnsi="Georgia" w:cs="Arial"/>
                <w:b/>
                <w:bCs/>
                <w:noProof w:val="0"/>
                <w:color w:val="333333"/>
                <w:lang w:val="en-US"/>
              </w:rPr>
            </w:pPr>
          </w:p>
        </w:tc>
      </w:tr>
      <w:tr w:rsidR="0040628A" w:rsidRPr="0040628A" w14:paraId="3786BF7D" w14:textId="77777777" w:rsidTr="0040628A">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14:paraId="5B540ACF" w14:textId="77777777" w:rsidR="0040628A" w:rsidRPr="0040628A" w:rsidRDefault="0040628A" w:rsidP="003953F3">
            <w:pPr>
              <w:spacing w:before="0"/>
              <w:jc w:val="left"/>
              <w:rPr>
                <w:rFonts w:ascii="Georgia" w:eastAsia="Times New Roman" w:hAnsi="Georgia" w:cs="Arial"/>
                <w:noProof w:val="0"/>
                <w:color w:val="333333"/>
                <w:lang w:val="en-US"/>
              </w:rPr>
            </w:pPr>
            <w:r w:rsidRPr="0040628A">
              <w:rPr>
                <w:rFonts w:ascii="Georgia" w:eastAsia="Times New Roman" w:hAnsi="Georgia" w:cs="Arial"/>
                <w:noProof w:val="0"/>
                <w:color w:val="333333"/>
                <w:lang w:val="en-US"/>
              </w:rPr>
              <w:t>Not underweight</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422F9C2A" w14:textId="77777777" w:rsidR="0040628A" w:rsidRPr="0040628A" w:rsidRDefault="0040628A" w:rsidP="003953F3">
            <w:pPr>
              <w:spacing w:before="0"/>
              <w:jc w:val="left"/>
              <w:rPr>
                <w:rFonts w:ascii="Georgia" w:eastAsia="Times New Roman" w:hAnsi="Georgia" w:cs="Arial"/>
                <w:noProof w:val="0"/>
                <w:color w:val="333333"/>
                <w:lang w:val="en-US"/>
              </w:rPr>
              <w:pPrChange w:id="391" w:author="Harris, Jenine" w:date="2022-07-03T12:35:00Z">
                <w:pPr>
                  <w:spacing w:before="0"/>
                  <w:jc w:val="center"/>
                </w:pPr>
              </w:pPrChange>
            </w:pPr>
            <w:r w:rsidRPr="0040628A">
              <w:rPr>
                <w:rFonts w:ascii="Georgia" w:eastAsia="Times New Roman" w:hAnsi="Georgia" w:cs="Arial"/>
                <w:noProof w:val="0"/>
                <w:color w:val="333333"/>
                <w:lang w:val="en-US"/>
              </w:rPr>
              <w:t>8959 (78.1%)</w:t>
            </w:r>
          </w:p>
        </w:tc>
      </w:tr>
      <w:tr w:rsidR="0040628A" w:rsidRPr="0040628A" w14:paraId="3BB83970" w14:textId="77777777" w:rsidTr="0040628A">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14:paraId="476CFC25" w14:textId="77777777" w:rsidR="0040628A" w:rsidRPr="0040628A" w:rsidRDefault="0040628A" w:rsidP="003953F3">
            <w:pPr>
              <w:spacing w:before="0"/>
              <w:jc w:val="left"/>
              <w:rPr>
                <w:rFonts w:ascii="Georgia" w:eastAsia="Times New Roman" w:hAnsi="Georgia" w:cs="Arial"/>
                <w:noProof w:val="0"/>
                <w:color w:val="333333"/>
                <w:lang w:val="en-US"/>
              </w:rPr>
            </w:pPr>
            <w:r w:rsidRPr="0040628A">
              <w:rPr>
                <w:rFonts w:ascii="Georgia" w:eastAsia="Times New Roman" w:hAnsi="Georgia" w:cs="Arial"/>
                <w:noProof w:val="0"/>
                <w:color w:val="333333"/>
                <w:lang w:val="en-US"/>
              </w:rPr>
              <w:t>Underweight</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3B11FA33" w14:textId="77777777" w:rsidR="0040628A" w:rsidRPr="0040628A" w:rsidRDefault="0040628A" w:rsidP="003953F3">
            <w:pPr>
              <w:spacing w:before="0"/>
              <w:jc w:val="left"/>
              <w:rPr>
                <w:rFonts w:ascii="Georgia" w:eastAsia="Times New Roman" w:hAnsi="Georgia" w:cs="Arial"/>
                <w:noProof w:val="0"/>
                <w:color w:val="333333"/>
                <w:lang w:val="en-US"/>
              </w:rPr>
              <w:pPrChange w:id="392" w:author="Harris, Jenine" w:date="2022-07-03T12:35:00Z">
                <w:pPr>
                  <w:spacing w:before="0"/>
                  <w:jc w:val="center"/>
                </w:pPr>
              </w:pPrChange>
            </w:pPr>
            <w:r w:rsidRPr="0040628A">
              <w:rPr>
                <w:rFonts w:ascii="Georgia" w:eastAsia="Times New Roman" w:hAnsi="Georgia" w:cs="Arial"/>
                <w:noProof w:val="0"/>
                <w:color w:val="333333"/>
                <w:lang w:val="en-US"/>
              </w:rPr>
              <w:t>2511 (21.9%)</w:t>
            </w:r>
          </w:p>
        </w:tc>
      </w:tr>
      <w:tr w:rsidR="0040628A" w:rsidRPr="0040628A" w14:paraId="33D25F64" w14:textId="77777777" w:rsidTr="0040628A">
        <w:tc>
          <w:tcPr>
            <w:tcW w:w="0" w:type="auto"/>
            <w:tcBorders>
              <w:top w:val="nil"/>
              <w:left w:val="nil"/>
              <w:bottom w:val="nil"/>
              <w:right w:val="nil"/>
            </w:tcBorders>
            <w:shd w:val="clear" w:color="auto" w:fill="FFFFFF"/>
            <w:noWrap/>
            <w:tcMar>
              <w:top w:w="60" w:type="dxa"/>
              <w:left w:w="60" w:type="dxa"/>
              <w:bottom w:w="60" w:type="dxa"/>
              <w:right w:w="180" w:type="dxa"/>
            </w:tcMar>
            <w:vAlign w:val="center"/>
            <w:hideMark/>
          </w:tcPr>
          <w:p w14:paraId="25805F65" w14:textId="77777777" w:rsidR="0040628A" w:rsidRPr="0040628A" w:rsidRDefault="0040628A" w:rsidP="003953F3">
            <w:pPr>
              <w:spacing w:before="0"/>
              <w:jc w:val="left"/>
              <w:rPr>
                <w:rFonts w:ascii="Georgia" w:eastAsia="Times New Roman" w:hAnsi="Georgia" w:cs="Arial"/>
                <w:b/>
                <w:bCs/>
                <w:noProof w:val="0"/>
                <w:color w:val="333333"/>
                <w:lang w:val="en-US"/>
              </w:rPr>
            </w:pPr>
            <w:r w:rsidRPr="0040628A">
              <w:rPr>
                <w:rFonts w:ascii="Georgia" w:eastAsia="Times New Roman" w:hAnsi="Georgia" w:cs="Arial"/>
                <w:b/>
                <w:bCs/>
                <w:noProof w:val="0"/>
                <w:color w:val="333333"/>
                <w:lang w:val="en-US"/>
              </w:rPr>
              <w:t>Child's Height for Age</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48D87A23" w14:textId="77777777" w:rsidR="0040628A" w:rsidRPr="0040628A" w:rsidRDefault="0040628A" w:rsidP="003953F3">
            <w:pPr>
              <w:spacing w:before="0"/>
              <w:jc w:val="left"/>
              <w:rPr>
                <w:rFonts w:ascii="Georgia" w:eastAsia="Times New Roman" w:hAnsi="Georgia" w:cs="Arial"/>
                <w:b/>
                <w:bCs/>
                <w:noProof w:val="0"/>
                <w:color w:val="333333"/>
                <w:lang w:val="en-US"/>
              </w:rPr>
            </w:pPr>
          </w:p>
        </w:tc>
      </w:tr>
      <w:tr w:rsidR="0040628A" w:rsidRPr="0040628A" w14:paraId="4C279229" w14:textId="77777777" w:rsidTr="0040628A">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14:paraId="28A24E87" w14:textId="77777777" w:rsidR="0040628A" w:rsidRPr="0040628A" w:rsidRDefault="0040628A" w:rsidP="003953F3">
            <w:pPr>
              <w:spacing w:before="0"/>
              <w:jc w:val="left"/>
              <w:rPr>
                <w:rFonts w:ascii="Georgia" w:eastAsia="Times New Roman" w:hAnsi="Georgia" w:cs="Arial"/>
                <w:noProof w:val="0"/>
                <w:color w:val="333333"/>
                <w:lang w:val="en-US"/>
              </w:rPr>
            </w:pPr>
            <w:r w:rsidRPr="0040628A">
              <w:rPr>
                <w:rFonts w:ascii="Georgia" w:eastAsia="Times New Roman" w:hAnsi="Georgia" w:cs="Arial"/>
                <w:noProof w:val="0"/>
                <w:color w:val="333333"/>
                <w:lang w:val="en-US"/>
              </w:rPr>
              <w:t>Not stunted</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75AB6AA7" w14:textId="77777777" w:rsidR="0040628A" w:rsidRPr="0040628A" w:rsidRDefault="0040628A" w:rsidP="003953F3">
            <w:pPr>
              <w:spacing w:before="0"/>
              <w:jc w:val="left"/>
              <w:rPr>
                <w:rFonts w:ascii="Georgia" w:eastAsia="Times New Roman" w:hAnsi="Georgia" w:cs="Arial"/>
                <w:noProof w:val="0"/>
                <w:color w:val="333333"/>
                <w:lang w:val="en-US"/>
              </w:rPr>
              <w:pPrChange w:id="393" w:author="Harris, Jenine" w:date="2022-07-03T12:35:00Z">
                <w:pPr>
                  <w:spacing w:before="0"/>
                  <w:jc w:val="center"/>
                </w:pPr>
              </w:pPrChange>
            </w:pPr>
            <w:r w:rsidRPr="0040628A">
              <w:rPr>
                <w:rFonts w:ascii="Georgia" w:eastAsia="Times New Roman" w:hAnsi="Georgia" w:cs="Arial"/>
                <w:noProof w:val="0"/>
                <w:color w:val="333333"/>
                <w:lang w:val="en-US"/>
              </w:rPr>
              <w:t>7340 (64.0%)</w:t>
            </w:r>
          </w:p>
        </w:tc>
      </w:tr>
      <w:tr w:rsidR="0040628A" w:rsidRPr="0040628A" w14:paraId="00EB62FE" w14:textId="77777777" w:rsidTr="0040628A">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14:paraId="251F14B9" w14:textId="77777777" w:rsidR="0040628A" w:rsidRPr="0040628A" w:rsidRDefault="0040628A" w:rsidP="003953F3">
            <w:pPr>
              <w:spacing w:before="0"/>
              <w:jc w:val="left"/>
              <w:rPr>
                <w:rFonts w:ascii="Georgia" w:eastAsia="Times New Roman" w:hAnsi="Georgia" w:cs="Arial"/>
                <w:noProof w:val="0"/>
                <w:color w:val="333333"/>
                <w:lang w:val="en-US"/>
              </w:rPr>
            </w:pPr>
            <w:r w:rsidRPr="0040628A">
              <w:rPr>
                <w:rFonts w:ascii="Georgia" w:eastAsia="Times New Roman" w:hAnsi="Georgia" w:cs="Arial"/>
                <w:noProof w:val="0"/>
                <w:color w:val="333333"/>
                <w:lang w:val="en-US"/>
              </w:rPr>
              <w:t>Stunted</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346AD147" w14:textId="77777777" w:rsidR="0040628A" w:rsidRPr="0040628A" w:rsidRDefault="0040628A" w:rsidP="003953F3">
            <w:pPr>
              <w:spacing w:before="0"/>
              <w:jc w:val="left"/>
              <w:rPr>
                <w:rFonts w:ascii="Georgia" w:eastAsia="Times New Roman" w:hAnsi="Georgia" w:cs="Arial"/>
                <w:noProof w:val="0"/>
                <w:color w:val="333333"/>
                <w:lang w:val="en-US"/>
              </w:rPr>
              <w:pPrChange w:id="394" w:author="Harris, Jenine" w:date="2022-07-03T12:35:00Z">
                <w:pPr>
                  <w:spacing w:before="0"/>
                  <w:jc w:val="center"/>
                </w:pPr>
              </w:pPrChange>
            </w:pPr>
            <w:r w:rsidRPr="0040628A">
              <w:rPr>
                <w:rFonts w:ascii="Georgia" w:eastAsia="Times New Roman" w:hAnsi="Georgia" w:cs="Arial"/>
                <w:noProof w:val="0"/>
                <w:color w:val="333333"/>
                <w:lang w:val="en-US"/>
              </w:rPr>
              <w:t>4130 (36.0%)</w:t>
            </w:r>
          </w:p>
        </w:tc>
      </w:tr>
      <w:tr w:rsidR="0040628A" w:rsidRPr="0040628A" w14:paraId="7132F78B" w14:textId="77777777" w:rsidTr="0040628A">
        <w:tc>
          <w:tcPr>
            <w:tcW w:w="0" w:type="auto"/>
            <w:tcBorders>
              <w:top w:val="nil"/>
              <w:left w:val="nil"/>
              <w:bottom w:val="nil"/>
              <w:right w:val="nil"/>
            </w:tcBorders>
            <w:shd w:val="clear" w:color="auto" w:fill="FFFFFF"/>
            <w:noWrap/>
            <w:tcMar>
              <w:top w:w="60" w:type="dxa"/>
              <w:left w:w="60" w:type="dxa"/>
              <w:bottom w:w="60" w:type="dxa"/>
              <w:right w:w="180" w:type="dxa"/>
            </w:tcMar>
            <w:vAlign w:val="center"/>
            <w:hideMark/>
          </w:tcPr>
          <w:p w14:paraId="614167B7" w14:textId="77777777" w:rsidR="0040628A" w:rsidRPr="0040628A" w:rsidRDefault="0040628A" w:rsidP="003953F3">
            <w:pPr>
              <w:spacing w:before="0"/>
              <w:jc w:val="left"/>
              <w:rPr>
                <w:rFonts w:ascii="Georgia" w:eastAsia="Times New Roman" w:hAnsi="Georgia" w:cs="Arial"/>
                <w:b/>
                <w:bCs/>
                <w:noProof w:val="0"/>
                <w:color w:val="333333"/>
                <w:lang w:val="en-US"/>
              </w:rPr>
            </w:pPr>
            <w:r w:rsidRPr="0040628A">
              <w:rPr>
                <w:rFonts w:ascii="Georgia" w:eastAsia="Times New Roman" w:hAnsi="Georgia" w:cs="Arial"/>
                <w:b/>
                <w:bCs/>
                <w:noProof w:val="0"/>
                <w:color w:val="333333"/>
                <w:lang w:val="en-US"/>
              </w:rPr>
              <w:t>Child's Weight for Height</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2534AF3A" w14:textId="77777777" w:rsidR="0040628A" w:rsidRPr="0040628A" w:rsidRDefault="0040628A" w:rsidP="003953F3">
            <w:pPr>
              <w:spacing w:before="0"/>
              <w:jc w:val="left"/>
              <w:rPr>
                <w:rFonts w:ascii="Georgia" w:eastAsia="Times New Roman" w:hAnsi="Georgia" w:cs="Arial"/>
                <w:b/>
                <w:bCs/>
                <w:noProof w:val="0"/>
                <w:color w:val="333333"/>
                <w:lang w:val="en-US"/>
              </w:rPr>
            </w:pPr>
          </w:p>
        </w:tc>
      </w:tr>
      <w:tr w:rsidR="0040628A" w:rsidRPr="0040628A" w14:paraId="75FB3113" w14:textId="77777777" w:rsidTr="0040628A">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14:paraId="4B4F8788" w14:textId="77777777" w:rsidR="0040628A" w:rsidRPr="0040628A" w:rsidRDefault="0040628A" w:rsidP="003953F3">
            <w:pPr>
              <w:spacing w:before="0"/>
              <w:jc w:val="left"/>
              <w:rPr>
                <w:rFonts w:ascii="Georgia" w:eastAsia="Times New Roman" w:hAnsi="Georgia" w:cs="Arial"/>
                <w:noProof w:val="0"/>
                <w:color w:val="333333"/>
                <w:lang w:val="en-US"/>
              </w:rPr>
            </w:pPr>
            <w:r w:rsidRPr="0040628A">
              <w:rPr>
                <w:rFonts w:ascii="Georgia" w:eastAsia="Times New Roman" w:hAnsi="Georgia" w:cs="Arial"/>
                <w:noProof w:val="0"/>
                <w:color w:val="333333"/>
                <w:lang w:val="en-US"/>
              </w:rPr>
              <w:t>Not wasted</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450F45F2" w14:textId="77777777" w:rsidR="0040628A" w:rsidRPr="0040628A" w:rsidRDefault="0040628A" w:rsidP="003953F3">
            <w:pPr>
              <w:spacing w:before="0"/>
              <w:jc w:val="left"/>
              <w:rPr>
                <w:rFonts w:ascii="Georgia" w:eastAsia="Times New Roman" w:hAnsi="Georgia" w:cs="Arial"/>
                <w:noProof w:val="0"/>
                <w:color w:val="333333"/>
                <w:lang w:val="en-US"/>
              </w:rPr>
              <w:pPrChange w:id="395" w:author="Harris, Jenine" w:date="2022-07-03T12:35:00Z">
                <w:pPr>
                  <w:spacing w:before="0"/>
                  <w:jc w:val="center"/>
                </w:pPr>
              </w:pPrChange>
            </w:pPr>
            <w:r w:rsidRPr="0040628A">
              <w:rPr>
                <w:rFonts w:ascii="Georgia" w:eastAsia="Times New Roman" w:hAnsi="Georgia" w:cs="Arial"/>
                <w:noProof w:val="0"/>
                <w:color w:val="333333"/>
                <w:lang w:val="en-US"/>
              </w:rPr>
              <w:t>10692 (93.2%)</w:t>
            </w:r>
          </w:p>
        </w:tc>
      </w:tr>
      <w:tr w:rsidR="0040628A" w:rsidRPr="0040628A" w14:paraId="5BEF8386" w14:textId="77777777" w:rsidTr="0040628A">
        <w:tc>
          <w:tcPr>
            <w:tcW w:w="0" w:type="auto"/>
            <w:tcBorders>
              <w:top w:val="nil"/>
              <w:left w:val="nil"/>
              <w:bottom w:val="single" w:sz="18" w:space="0" w:color="000000"/>
              <w:right w:val="nil"/>
            </w:tcBorders>
            <w:shd w:val="clear" w:color="auto" w:fill="FFFFFF"/>
            <w:noWrap/>
            <w:tcMar>
              <w:top w:w="60" w:type="dxa"/>
              <w:left w:w="300" w:type="dxa"/>
              <w:bottom w:w="60" w:type="dxa"/>
              <w:right w:w="180" w:type="dxa"/>
            </w:tcMar>
            <w:vAlign w:val="center"/>
            <w:hideMark/>
          </w:tcPr>
          <w:p w14:paraId="40968FC7" w14:textId="77777777" w:rsidR="0040628A" w:rsidRPr="0040628A" w:rsidRDefault="0040628A" w:rsidP="003953F3">
            <w:pPr>
              <w:spacing w:before="0"/>
              <w:jc w:val="left"/>
              <w:rPr>
                <w:rFonts w:ascii="Georgia" w:eastAsia="Times New Roman" w:hAnsi="Georgia" w:cs="Arial"/>
                <w:noProof w:val="0"/>
                <w:color w:val="333333"/>
                <w:lang w:val="en-US"/>
              </w:rPr>
            </w:pPr>
            <w:commentRangeStart w:id="396"/>
            <w:r w:rsidRPr="0040628A">
              <w:rPr>
                <w:rFonts w:ascii="Georgia" w:eastAsia="Times New Roman" w:hAnsi="Georgia" w:cs="Arial"/>
                <w:noProof w:val="0"/>
                <w:color w:val="333333"/>
                <w:lang w:val="en-US"/>
              </w:rPr>
              <w:t>Wasted</w:t>
            </w:r>
          </w:p>
        </w:tc>
        <w:tc>
          <w:tcPr>
            <w:tcW w:w="0" w:type="auto"/>
            <w:tcBorders>
              <w:top w:val="nil"/>
              <w:left w:val="nil"/>
              <w:bottom w:val="single" w:sz="18" w:space="0" w:color="000000"/>
              <w:right w:val="nil"/>
            </w:tcBorders>
            <w:shd w:val="clear" w:color="auto" w:fill="FFFFFF"/>
            <w:noWrap/>
            <w:tcMar>
              <w:top w:w="60" w:type="dxa"/>
              <w:left w:w="180" w:type="dxa"/>
              <w:bottom w:w="60" w:type="dxa"/>
              <w:right w:w="180" w:type="dxa"/>
            </w:tcMar>
            <w:vAlign w:val="center"/>
            <w:hideMark/>
          </w:tcPr>
          <w:p w14:paraId="6B169218" w14:textId="77777777" w:rsidR="0040628A" w:rsidRPr="0040628A" w:rsidRDefault="0040628A" w:rsidP="003953F3">
            <w:pPr>
              <w:spacing w:before="0"/>
              <w:jc w:val="left"/>
              <w:rPr>
                <w:rFonts w:ascii="Georgia" w:eastAsia="Times New Roman" w:hAnsi="Georgia" w:cs="Arial"/>
                <w:noProof w:val="0"/>
                <w:color w:val="333333"/>
                <w:lang w:val="en-US"/>
              </w:rPr>
              <w:pPrChange w:id="397" w:author="Harris, Jenine" w:date="2022-07-03T12:35:00Z">
                <w:pPr>
                  <w:spacing w:before="0"/>
                  <w:jc w:val="center"/>
                </w:pPr>
              </w:pPrChange>
            </w:pPr>
            <w:r w:rsidRPr="0040628A">
              <w:rPr>
                <w:rFonts w:ascii="Georgia" w:eastAsia="Times New Roman" w:hAnsi="Georgia" w:cs="Arial"/>
                <w:noProof w:val="0"/>
                <w:color w:val="333333"/>
                <w:lang w:val="en-US"/>
              </w:rPr>
              <w:t>778 (6.8%)</w:t>
            </w:r>
            <w:commentRangeEnd w:id="396"/>
            <w:r w:rsidR="000C09E9">
              <w:rPr>
                <w:rStyle w:val="CommentReference"/>
              </w:rPr>
              <w:commentReference w:id="396"/>
            </w:r>
          </w:p>
        </w:tc>
      </w:tr>
    </w:tbl>
    <w:p w14:paraId="4BBA99BC" w14:textId="24E15C96" w:rsidR="0040628A" w:rsidRDefault="0040628A" w:rsidP="003953F3">
      <w:pPr>
        <w:pStyle w:val="Yeti"/>
        <w:rPr>
          <w:lang w:val="en-US"/>
        </w:rPr>
        <w:pPrChange w:id="398" w:author="Harris, Jenine" w:date="2022-07-03T12:35:00Z">
          <w:pPr>
            <w:pStyle w:val="Yeti"/>
            <w:jc w:val="both"/>
          </w:pPr>
        </w:pPrChange>
      </w:pPr>
    </w:p>
    <w:p w14:paraId="7E320AA1" w14:textId="0922DCB4" w:rsidR="0040628A" w:rsidRDefault="0040628A" w:rsidP="003953F3">
      <w:pPr>
        <w:pStyle w:val="Yeti"/>
        <w:rPr>
          <w:lang w:val="en-US"/>
        </w:rPr>
        <w:pPrChange w:id="399" w:author="Harris, Jenine" w:date="2022-07-03T12:35:00Z">
          <w:pPr>
            <w:pStyle w:val="Yeti"/>
            <w:jc w:val="both"/>
          </w:pPr>
        </w:pPrChange>
      </w:pPr>
    </w:p>
    <w:p w14:paraId="19799E90" w14:textId="69C4C47D" w:rsidR="00DC1C33" w:rsidRDefault="00DC1C33" w:rsidP="003953F3">
      <w:pPr>
        <w:pStyle w:val="Yeti"/>
        <w:rPr>
          <w:lang w:val="en-US"/>
        </w:rPr>
        <w:pPrChange w:id="400" w:author="Harris, Jenine" w:date="2022-07-03T12:35:00Z">
          <w:pPr>
            <w:pStyle w:val="Yeti"/>
            <w:jc w:val="both"/>
          </w:pPr>
        </w:pPrChange>
      </w:pPr>
    </w:p>
    <w:p w14:paraId="3CB2E8DF" w14:textId="369C7759" w:rsidR="00DC1C33" w:rsidRDefault="00DC1C33" w:rsidP="003953F3">
      <w:pPr>
        <w:pStyle w:val="Yeti"/>
        <w:rPr>
          <w:lang w:val="en-US"/>
        </w:rPr>
        <w:pPrChange w:id="401" w:author="Harris, Jenine" w:date="2022-07-03T12:35:00Z">
          <w:pPr>
            <w:pStyle w:val="Yeti"/>
            <w:jc w:val="both"/>
          </w:pPr>
        </w:pPrChange>
      </w:pPr>
    </w:p>
    <w:p w14:paraId="2B9B5DFC" w14:textId="02715F6C" w:rsidR="00DC1C33" w:rsidRDefault="00DC1C33" w:rsidP="003953F3">
      <w:pPr>
        <w:pStyle w:val="Yeti"/>
        <w:rPr>
          <w:lang w:val="en-US"/>
        </w:rPr>
        <w:pPrChange w:id="402" w:author="Harris, Jenine" w:date="2022-07-03T12:35:00Z">
          <w:pPr>
            <w:pStyle w:val="Yeti"/>
            <w:jc w:val="both"/>
          </w:pPr>
        </w:pPrChange>
      </w:pPr>
    </w:p>
    <w:tbl>
      <w:tblPr>
        <w:tblW w:w="0" w:type="auto"/>
        <w:shd w:val="clear" w:color="auto" w:fill="FFFFFF"/>
        <w:tblCellMar>
          <w:left w:w="0" w:type="dxa"/>
          <w:right w:w="0" w:type="dxa"/>
        </w:tblCellMar>
        <w:tblLook w:val="04A0" w:firstRow="1" w:lastRow="0" w:firstColumn="1" w:lastColumn="0" w:noHBand="0" w:noVBand="1"/>
      </w:tblPr>
      <w:tblGrid>
        <w:gridCol w:w="5894"/>
        <w:gridCol w:w="1806"/>
        <w:gridCol w:w="1939"/>
      </w:tblGrid>
      <w:tr w:rsidR="006B62E0" w:rsidRPr="009F3FF0" w14:paraId="08C5EEB1" w14:textId="77777777" w:rsidTr="009F3FF0">
        <w:trPr>
          <w:gridAfter w:val="2"/>
        </w:trPr>
        <w:tc>
          <w:tcPr>
            <w:tcW w:w="0" w:type="auto"/>
            <w:tcBorders>
              <w:top w:val="nil"/>
              <w:left w:val="nil"/>
              <w:bottom w:val="nil"/>
              <w:right w:val="nil"/>
            </w:tcBorders>
            <w:shd w:val="clear" w:color="auto" w:fill="FFFFFF"/>
            <w:vAlign w:val="center"/>
            <w:hideMark/>
          </w:tcPr>
          <w:p w14:paraId="46B2CB7F" w14:textId="77777777" w:rsidR="006B62E0" w:rsidRDefault="006B62E0" w:rsidP="003953F3">
            <w:pPr>
              <w:spacing w:before="0"/>
              <w:jc w:val="left"/>
              <w:rPr>
                <w:rFonts w:ascii="Arial" w:eastAsia="Times New Roman" w:hAnsi="Arial" w:cs="Arial"/>
                <w:noProof w:val="0"/>
                <w:color w:val="777777"/>
                <w:sz w:val="20"/>
                <w:szCs w:val="20"/>
                <w:lang w:val="en-US"/>
              </w:rPr>
            </w:pPr>
          </w:p>
          <w:p w14:paraId="1CD093E1" w14:textId="5E5D6284" w:rsidR="006B62E0" w:rsidRPr="009F3FF0" w:rsidRDefault="006B62E0" w:rsidP="003953F3">
            <w:pPr>
              <w:spacing w:before="0"/>
              <w:jc w:val="left"/>
              <w:rPr>
                <w:rFonts w:ascii="Arial" w:eastAsia="Times New Roman" w:hAnsi="Arial" w:cs="Arial"/>
                <w:noProof w:val="0"/>
                <w:color w:val="777777"/>
                <w:sz w:val="20"/>
                <w:szCs w:val="20"/>
                <w:lang w:val="en-US"/>
              </w:rPr>
            </w:pPr>
            <w:r w:rsidRPr="009F3FF0">
              <w:rPr>
                <w:rFonts w:ascii="Arial" w:eastAsia="Times New Roman" w:hAnsi="Arial" w:cs="Arial"/>
                <w:noProof w:val="0"/>
                <w:color w:val="777777"/>
                <w:sz w:val="20"/>
                <w:szCs w:val="20"/>
                <w:lang w:val="en-US"/>
              </w:rPr>
              <w:t>Table 2: Characteristics of Study Participants by Region (NDHS 2018, n = 11,470)</w:t>
            </w:r>
          </w:p>
        </w:tc>
      </w:tr>
      <w:tr w:rsidR="006B62E0" w:rsidRPr="009F3FF0" w14:paraId="7F517A4F" w14:textId="77777777" w:rsidTr="009F3FF0">
        <w:tc>
          <w:tcPr>
            <w:tcW w:w="0" w:type="auto"/>
            <w:tcBorders>
              <w:top w:val="single" w:sz="18" w:space="0" w:color="000000"/>
              <w:left w:val="nil"/>
              <w:bottom w:val="single" w:sz="8" w:space="0" w:color="000000"/>
              <w:right w:val="nil"/>
            </w:tcBorders>
            <w:shd w:val="clear" w:color="auto" w:fill="FFFFFF"/>
            <w:tcMar>
              <w:top w:w="60" w:type="dxa"/>
              <w:left w:w="60" w:type="dxa"/>
              <w:bottom w:w="60" w:type="dxa"/>
              <w:right w:w="180" w:type="dxa"/>
            </w:tcMar>
            <w:vAlign w:val="center"/>
            <w:hideMark/>
          </w:tcPr>
          <w:p w14:paraId="5FE76382" w14:textId="77777777" w:rsidR="006B62E0" w:rsidRPr="009F3FF0" w:rsidRDefault="006B62E0" w:rsidP="003953F3">
            <w:pPr>
              <w:spacing w:before="0"/>
              <w:jc w:val="left"/>
              <w:rPr>
                <w:rFonts w:ascii="Arial" w:eastAsia="Times New Roman" w:hAnsi="Arial" w:cs="Arial"/>
                <w:noProof w:val="0"/>
                <w:color w:val="777777"/>
                <w:sz w:val="20"/>
                <w:szCs w:val="20"/>
                <w:lang w:val="en-US"/>
              </w:rPr>
            </w:pPr>
          </w:p>
        </w:tc>
        <w:tc>
          <w:tcPr>
            <w:tcW w:w="0" w:type="auto"/>
            <w:tcBorders>
              <w:top w:val="single" w:sz="18" w:space="0" w:color="000000"/>
              <w:left w:val="nil"/>
              <w:bottom w:val="single" w:sz="8" w:space="0" w:color="000000"/>
              <w:right w:val="nil"/>
            </w:tcBorders>
            <w:shd w:val="clear" w:color="auto" w:fill="FFFFFF"/>
            <w:tcMar>
              <w:top w:w="60" w:type="dxa"/>
              <w:left w:w="180" w:type="dxa"/>
              <w:bottom w:w="60" w:type="dxa"/>
              <w:right w:w="180" w:type="dxa"/>
            </w:tcMar>
            <w:vAlign w:val="center"/>
            <w:hideMark/>
          </w:tcPr>
          <w:p w14:paraId="4AE15BBA" w14:textId="77777777" w:rsidR="006B62E0" w:rsidRPr="009F3FF0" w:rsidRDefault="006B62E0" w:rsidP="003953F3">
            <w:pPr>
              <w:spacing w:before="0"/>
              <w:jc w:val="left"/>
              <w:rPr>
                <w:rFonts w:ascii="Arial" w:eastAsia="Times New Roman" w:hAnsi="Arial" w:cs="Arial"/>
                <w:b/>
                <w:bCs/>
                <w:noProof w:val="0"/>
                <w:color w:val="333333"/>
                <w:sz w:val="20"/>
                <w:szCs w:val="20"/>
                <w:lang w:val="en-US"/>
              </w:rPr>
              <w:pPrChange w:id="403" w:author="Harris, Jenine" w:date="2022-07-03T12:35:00Z">
                <w:pPr>
                  <w:spacing w:before="0"/>
                  <w:jc w:val="center"/>
                </w:pPr>
              </w:pPrChange>
            </w:pPr>
            <w:r w:rsidRPr="009F3FF0">
              <w:rPr>
                <w:rFonts w:ascii="Arial" w:eastAsia="Times New Roman" w:hAnsi="Arial" w:cs="Arial"/>
                <w:b/>
                <w:bCs/>
                <w:noProof w:val="0"/>
                <w:color w:val="333333"/>
                <w:sz w:val="20"/>
                <w:szCs w:val="20"/>
                <w:lang w:val="en-US"/>
              </w:rPr>
              <w:t>North</w:t>
            </w:r>
            <w:r w:rsidRPr="009F3FF0">
              <w:rPr>
                <w:rFonts w:ascii="Arial" w:eastAsia="Times New Roman" w:hAnsi="Arial" w:cs="Arial"/>
                <w:b/>
                <w:bCs/>
                <w:noProof w:val="0"/>
                <w:color w:val="333333"/>
                <w:sz w:val="20"/>
                <w:szCs w:val="20"/>
                <w:lang w:val="en-US"/>
              </w:rPr>
              <w:br/>
              <w:t>(N=6855)</w:t>
            </w:r>
          </w:p>
        </w:tc>
        <w:tc>
          <w:tcPr>
            <w:tcW w:w="0" w:type="auto"/>
            <w:tcBorders>
              <w:top w:val="single" w:sz="18" w:space="0" w:color="000000"/>
              <w:left w:val="nil"/>
              <w:bottom w:val="single" w:sz="8" w:space="0" w:color="000000"/>
              <w:right w:val="nil"/>
            </w:tcBorders>
            <w:shd w:val="clear" w:color="auto" w:fill="FFFFFF"/>
            <w:tcMar>
              <w:top w:w="60" w:type="dxa"/>
              <w:left w:w="180" w:type="dxa"/>
              <w:bottom w:w="60" w:type="dxa"/>
              <w:right w:w="180" w:type="dxa"/>
            </w:tcMar>
            <w:vAlign w:val="center"/>
            <w:hideMark/>
          </w:tcPr>
          <w:p w14:paraId="4288BED2" w14:textId="77777777" w:rsidR="006B62E0" w:rsidRPr="009F3FF0" w:rsidRDefault="006B62E0" w:rsidP="003953F3">
            <w:pPr>
              <w:spacing w:before="0"/>
              <w:jc w:val="left"/>
              <w:rPr>
                <w:rFonts w:ascii="Arial" w:eastAsia="Times New Roman" w:hAnsi="Arial" w:cs="Arial"/>
                <w:b/>
                <w:bCs/>
                <w:noProof w:val="0"/>
                <w:color w:val="333333"/>
                <w:sz w:val="20"/>
                <w:szCs w:val="20"/>
                <w:lang w:val="en-US"/>
              </w:rPr>
              <w:pPrChange w:id="404" w:author="Harris, Jenine" w:date="2022-07-03T12:35:00Z">
                <w:pPr>
                  <w:spacing w:before="0"/>
                  <w:jc w:val="center"/>
                </w:pPr>
              </w:pPrChange>
            </w:pPr>
            <w:r w:rsidRPr="009F3FF0">
              <w:rPr>
                <w:rFonts w:ascii="Arial" w:eastAsia="Times New Roman" w:hAnsi="Arial" w:cs="Arial"/>
                <w:b/>
                <w:bCs/>
                <w:noProof w:val="0"/>
                <w:color w:val="333333"/>
                <w:sz w:val="20"/>
                <w:szCs w:val="20"/>
                <w:lang w:val="en-US"/>
              </w:rPr>
              <w:t>South</w:t>
            </w:r>
            <w:r w:rsidRPr="009F3FF0">
              <w:rPr>
                <w:rFonts w:ascii="Arial" w:eastAsia="Times New Roman" w:hAnsi="Arial" w:cs="Arial"/>
                <w:b/>
                <w:bCs/>
                <w:noProof w:val="0"/>
                <w:color w:val="333333"/>
                <w:sz w:val="20"/>
                <w:szCs w:val="20"/>
                <w:lang w:val="en-US"/>
              </w:rPr>
              <w:br/>
              <w:t>(N=4615)</w:t>
            </w:r>
          </w:p>
        </w:tc>
      </w:tr>
      <w:tr w:rsidR="006B62E0" w:rsidRPr="009F3FF0" w14:paraId="70F0F8C0" w14:textId="77777777" w:rsidTr="009F3FF0">
        <w:tc>
          <w:tcPr>
            <w:tcW w:w="0" w:type="auto"/>
            <w:tcBorders>
              <w:top w:val="nil"/>
              <w:left w:val="nil"/>
              <w:bottom w:val="nil"/>
              <w:right w:val="nil"/>
            </w:tcBorders>
            <w:shd w:val="clear" w:color="auto" w:fill="FFFFFF"/>
            <w:noWrap/>
            <w:tcMar>
              <w:top w:w="60" w:type="dxa"/>
              <w:left w:w="60" w:type="dxa"/>
              <w:bottom w:w="60" w:type="dxa"/>
              <w:right w:w="180" w:type="dxa"/>
            </w:tcMar>
            <w:vAlign w:val="center"/>
            <w:hideMark/>
          </w:tcPr>
          <w:p w14:paraId="73CE13B2" w14:textId="77777777" w:rsidR="006B62E0" w:rsidRPr="009F3FF0" w:rsidRDefault="006B62E0" w:rsidP="003953F3">
            <w:pPr>
              <w:spacing w:before="0"/>
              <w:jc w:val="left"/>
              <w:rPr>
                <w:rFonts w:ascii="Arial" w:eastAsia="Times New Roman" w:hAnsi="Arial" w:cs="Arial"/>
                <w:b/>
                <w:bCs/>
                <w:noProof w:val="0"/>
                <w:color w:val="333333"/>
                <w:sz w:val="20"/>
                <w:szCs w:val="20"/>
                <w:lang w:val="en-US"/>
              </w:rPr>
            </w:pPr>
            <w:r w:rsidRPr="009F3FF0">
              <w:rPr>
                <w:rFonts w:ascii="Arial" w:eastAsia="Times New Roman" w:hAnsi="Arial" w:cs="Arial"/>
                <w:b/>
                <w:bCs/>
                <w:noProof w:val="0"/>
                <w:color w:val="333333"/>
                <w:sz w:val="20"/>
                <w:szCs w:val="20"/>
                <w:lang w:val="en-US"/>
              </w:rPr>
              <w:t>Age of child in months (Median , IQR)</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43D67C30" w14:textId="77777777" w:rsidR="006B62E0" w:rsidRPr="009F3FF0" w:rsidRDefault="006B62E0" w:rsidP="003953F3">
            <w:pPr>
              <w:spacing w:before="0"/>
              <w:jc w:val="left"/>
              <w:rPr>
                <w:rFonts w:ascii="Arial" w:eastAsia="Times New Roman" w:hAnsi="Arial" w:cs="Arial"/>
                <w:b/>
                <w:bCs/>
                <w:noProof w:val="0"/>
                <w:color w:val="333333"/>
                <w:sz w:val="20"/>
                <w:szCs w:val="20"/>
                <w:lang w:val="en-US"/>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16672644" w14:textId="77777777" w:rsidR="006B62E0" w:rsidRPr="009F3FF0" w:rsidRDefault="006B62E0" w:rsidP="003953F3">
            <w:pPr>
              <w:spacing w:before="0"/>
              <w:jc w:val="left"/>
              <w:rPr>
                <w:rFonts w:ascii="Times New Roman" w:eastAsia="Times New Roman" w:hAnsi="Times New Roman" w:cs="Times New Roman"/>
                <w:noProof w:val="0"/>
                <w:sz w:val="20"/>
                <w:szCs w:val="20"/>
                <w:lang w:val="en-US"/>
              </w:rPr>
              <w:pPrChange w:id="405" w:author="Harris, Jenine" w:date="2022-07-03T12:35:00Z">
                <w:pPr>
                  <w:spacing w:before="0"/>
                  <w:jc w:val="center"/>
                </w:pPr>
              </w:pPrChange>
            </w:pPr>
          </w:p>
        </w:tc>
      </w:tr>
      <w:tr w:rsidR="006B62E0" w:rsidRPr="009F3FF0" w14:paraId="275317DA" w14:textId="77777777" w:rsidTr="009F3FF0">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14:paraId="6783D08A" w14:textId="77777777" w:rsidR="006B62E0" w:rsidRPr="009F3FF0" w:rsidRDefault="006B62E0" w:rsidP="003953F3">
            <w:pPr>
              <w:spacing w:before="0"/>
              <w:jc w:val="left"/>
              <w:rPr>
                <w:rFonts w:ascii="Arial" w:eastAsia="Times New Roman" w:hAnsi="Arial" w:cs="Arial"/>
                <w:noProof w:val="0"/>
                <w:color w:val="333333"/>
                <w:sz w:val="20"/>
                <w:szCs w:val="20"/>
                <w:lang w:val="en-US"/>
              </w:rPr>
            </w:pPr>
            <w:r w:rsidRPr="009F3FF0">
              <w:rPr>
                <w:rFonts w:ascii="Arial" w:eastAsia="Times New Roman" w:hAnsi="Arial" w:cs="Arial"/>
                <w:noProof w:val="0"/>
                <w:color w:val="333333"/>
                <w:sz w:val="20"/>
                <w:szCs w:val="20"/>
                <w:lang w:val="en-US"/>
              </w:rPr>
              <w:t>Mean (SD)</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46E42276" w14:textId="77777777" w:rsidR="006B62E0" w:rsidRPr="009F3FF0" w:rsidRDefault="006B62E0" w:rsidP="003953F3">
            <w:pPr>
              <w:spacing w:before="0"/>
              <w:jc w:val="left"/>
              <w:rPr>
                <w:rFonts w:ascii="Arial" w:eastAsia="Times New Roman" w:hAnsi="Arial" w:cs="Arial"/>
                <w:noProof w:val="0"/>
                <w:color w:val="333333"/>
                <w:sz w:val="20"/>
                <w:szCs w:val="20"/>
                <w:lang w:val="en-US"/>
              </w:rPr>
              <w:pPrChange w:id="406" w:author="Harris, Jenine" w:date="2022-07-03T12:35:00Z">
                <w:pPr>
                  <w:spacing w:before="0"/>
                  <w:jc w:val="center"/>
                </w:pPr>
              </w:pPrChange>
            </w:pPr>
            <w:r w:rsidRPr="009F3FF0">
              <w:rPr>
                <w:rFonts w:ascii="Arial" w:eastAsia="Times New Roman" w:hAnsi="Arial" w:cs="Arial"/>
                <w:noProof w:val="0"/>
                <w:color w:val="333333"/>
                <w:sz w:val="20"/>
                <w:szCs w:val="20"/>
                <w:lang w:val="en-US"/>
              </w:rPr>
              <w:t>28.2 (17.3)</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390AEB06" w14:textId="77777777" w:rsidR="006B62E0" w:rsidRPr="009F3FF0" w:rsidRDefault="006B62E0" w:rsidP="003953F3">
            <w:pPr>
              <w:spacing w:before="0"/>
              <w:jc w:val="left"/>
              <w:rPr>
                <w:rFonts w:ascii="Arial" w:eastAsia="Times New Roman" w:hAnsi="Arial" w:cs="Arial"/>
                <w:noProof w:val="0"/>
                <w:color w:val="333333"/>
                <w:sz w:val="20"/>
                <w:szCs w:val="20"/>
                <w:lang w:val="en-US"/>
              </w:rPr>
              <w:pPrChange w:id="407" w:author="Harris, Jenine" w:date="2022-07-03T12:35:00Z">
                <w:pPr>
                  <w:spacing w:before="0"/>
                  <w:jc w:val="center"/>
                </w:pPr>
              </w:pPrChange>
            </w:pPr>
            <w:r w:rsidRPr="009F3FF0">
              <w:rPr>
                <w:rFonts w:ascii="Arial" w:eastAsia="Times New Roman" w:hAnsi="Arial" w:cs="Arial"/>
                <w:noProof w:val="0"/>
                <w:color w:val="333333"/>
                <w:sz w:val="20"/>
                <w:szCs w:val="20"/>
                <w:lang w:val="en-US"/>
              </w:rPr>
              <w:t>28.5 (17.2)</w:t>
            </w:r>
          </w:p>
        </w:tc>
      </w:tr>
      <w:tr w:rsidR="006B62E0" w:rsidRPr="009F3FF0" w14:paraId="47169BB8" w14:textId="77777777" w:rsidTr="009F3FF0">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14:paraId="39C6D7A5" w14:textId="77777777" w:rsidR="006B62E0" w:rsidRPr="009F3FF0" w:rsidRDefault="006B62E0" w:rsidP="003953F3">
            <w:pPr>
              <w:spacing w:before="0"/>
              <w:jc w:val="left"/>
              <w:rPr>
                <w:rFonts w:ascii="Arial" w:eastAsia="Times New Roman" w:hAnsi="Arial" w:cs="Arial"/>
                <w:noProof w:val="0"/>
                <w:color w:val="333333"/>
                <w:sz w:val="20"/>
                <w:szCs w:val="20"/>
                <w:lang w:val="en-US"/>
              </w:rPr>
            </w:pPr>
            <w:commentRangeStart w:id="408"/>
            <w:r w:rsidRPr="009F3FF0">
              <w:rPr>
                <w:rFonts w:ascii="Arial" w:eastAsia="Times New Roman" w:hAnsi="Arial" w:cs="Arial"/>
                <w:noProof w:val="0"/>
                <w:color w:val="333333"/>
                <w:sz w:val="20"/>
                <w:szCs w:val="20"/>
                <w:lang w:val="en-US"/>
              </w:rPr>
              <w:t>Median [Min, Max]</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1C4B996E" w14:textId="77777777" w:rsidR="006B62E0" w:rsidRPr="009F3FF0" w:rsidRDefault="006B62E0" w:rsidP="003953F3">
            <w:pPr>
              <w:spacing w:before="0"/>
              <w:jc w:val="left"/>
              <w:rPr>
                <w:rFonts w:ascii="Arial" w:eastAsia="Times New Roman" w:hAnsi="Arial" w:cs="Arial"/>
                <w:noProof w:val="0"/>
                <w:color w:val="333333"/>
                <w:sz w:val="20"/>
                <w:szCs w:val="20"/>
                <w:lang w:val="en-US"/>
              </w:rPr>
              <w:pPrChange w:id="409" w:author="Harris, Jenine" w:date="2022-07-03T12:35:00Z">
                <w:pPr>
                  <w:spacing w:before="0"/>
                  <w:jc w:val="center"/>
                </w:pPr>
              </w:pPrChange>
            </w:pPr>
            <w:r w:rsidRPr="009F3FF0">
              <w:rPr>
                <w:rFonts w:ascii="Arial" w:eastAsia="Times New Roman" w:hAnsi="Arial" w:cs="Arial"/>
                <w:noProof w:val="0"/>
                <w:color w:val="333333"/>
                <w:sz w:val="20"/>
                <w:szCs w:val="20"/>
                <w:lang w:val="en-US"/>
              </w:rPr>
              <w:t>27.0 [0, 59.0]</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1B49C530" w14:textId="77777777" w:rsidR="006B62E0" w:rsidRPr="009F3FF0" w:rsidRDefault="006B62E0" w:rsidP="003953F3">
            <w:pPr>
              <w:spacing w:before="0"/>
              <w:jc w:val="left"/>
              <w:rPr>
                <w:rFonts w:ascii="Arial" w:eastAsia="Times New Roman" w:hAnsi="Arial" w:cs="Arial"/>
                <w:noProof w:val="0"/>
                <w:color w:val="333333"/>
                <w:sz w:val="20"/>
                <w:szCs w:val="20"/>
                <w:lang w:val="en-US"/>
              </w:rPr>
              <w:pPrChange w:id="410" w:author="Harris, Jenine" w:date="2022-07-03T12:35:00Z">
                <w:pPr>
                  <w:spacing w:before="0"/>
                  <w:jc w:val="center"/>
                </w:pPr>
              </w:pPrChange>
            </w:pPr>
            <w:r w:rsidRPr="009F3FF0">
              <w:rPr>
                <w:rFonts w:ascii="Arial" w:eastAsia="Times New Roman" w:hAnsi="Arial" w:cs="Arial"/>
                <w:noProof w:val="0"/>
                <w:color w:val="333333"/>
                <w:sz w:val="20"/>
                <w:szCs w:val="20"/>
                <w:lang w:val="en-US"/>
              </w:rPr>
              <w:t>28.0 [0, 59.0]</w:t>
            </w:r>
            <w:commentRangeEnd w:id="408"/>
            <w:r>
              <w:rPr>
                <w:rStyle w:val="CommentReference"/>
              </w:rPr>
              <w:commentReference w:id="408"/>
            </w:r>
          </w:p>
        </w:tc>
      </w:tr>
      <w:tr w:rsidR="006B62E0" w:rsidRPr="009F3FF0" w14:paraId="77D97331" w14:textId="77777777" w:rsidTr="009F3FF0">
        <w:tc>
          <w:tcPr>
            <w:tcW w:w="0" w:type="auto"/>
            <w:tcBorders>
              <w:top w:val="nil"/>
              <w:left w:val="nil"/>
              <w:bottom w:val="nil"/>
              <w:right w:val="nil"/>
            </w:tcBorders>
            <w:shd w:val="clear" w:color="auto" w:fill="FFFFFF"/>
            <w:noWrap/>
            <w:tcMar>
              <w:top w:w="60" w:type="dxa"/>
              <w:left w:w="60" w:type="dxa"/>
              <w:bottom w:w="60" w:type="dxa"/>
              <w:right w:w="180" w:type="dxa"/>
            </w:tcMar>
            <w:vAlign w:val="center"/>
            <w:hideMark/>
          </w:tcPr>
          <w:p w14:paraId="4960B3E4" w14:textId="77777777" w:rsidR="006B62E0" w:rsidRPr="009F3FF0" w:rsidRDefault="006B62E0" w:rsidP="003953F3">
            <w:pPr>
              <w:spacing w:before="0"/>
              <w:jc w:val="left"/>
              <w:rPr>
                <w:rFonts w:ascii="Arial" w:eastAsia="Times New Roman" w:hAnsi="Arial" w:cs="Arial"/>
                <w:b/>
                <w:bCs/>
                <w:noProof w:val="0"/>
                <w:color w:val="333333"/>
                <w:sz w:val="20"/>
                <w:szCs w:val="20"/>
                <w:lang w:val="en-US"/>
              </w:rPr>
            </w:pPr>
            <w:r w:rsidRPr="009F3FF0">
              <w:rPr>
                <w:rFonts w:ascii="Arial" w:eastAsia="Times New Roman" w:hAnsi="Arial" w:cs="Arial"/>
                <w:b/>
                <w:bCs/>
                <w:noProof w:val="0"/>
                <w:color w:val="333333"/>
                <w:sz w:val="20"/>
                <w:szCs w:val="20"/>
                <w:lang w:val="en-US"/>
              </w:rPr>
              <w:t>Sex of child</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1DE207B3" w14:textId="77777777" w:rsidR="006B62E0" w:rsidRPr="009F3FF0" w:rsidRDefault="006B62E0" w:rsidP="003953F3">
            <w:pPr>
              <w:spacing w:before="0"/>
              <w:jc w:val="left"/>
              <w:rPr>
                <w:rFonts w:ascii="Arial" w:eastAsia="Times New Roman" w:hAnsi="Arial" w:cs="Arial"/>
                <w:b/>
                <w:bCs/>
                <w:noProof w:val="0"/>
                <w:color w:val="333333"/>
                <w:sz w:val="20"/>
                <w:szCs w:val="20"/>
                <w:lang w:val="en-US"/>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034E17A7" w14:textId="77777777" w:rsidR="006B62E0" w:rsidRPr="009F3FF0" w:rsidRDefault="006B62E0" w:rsidP="003953F3">
            <w:pPr>
              <w:spacing w:before="0"/>
              <w:jc w:val="left"/>
              <w:rPr>
                <w:rFonts w:ascii="Times New Roman" w:eastAsia="Times New Roman" w:hAnsi="Times New Roman" w:cs="Times New Roman"/>
                <w:noProof w:val="0"/>
                <w:sz w:val="20"/>
                <w:szCs w:val="20"/>
                <w:lang w:val="en-US"/>
              </w:rPr>
              <w:pPrChange w:id="411" w:author="Harris, Jenine" w:date="2022-07-03T12:35:00Z">
                <w:pPr>
                  <w:spacing w:before="0"/>
                  <w:jc w:val="center"/>
                </w:pPr>
              </w:pPrChange>
            </w:pPr>
          </w:p>
        </w:tc>
      </w:tr>
      <w:tr w:rsidR="006B62E0" w:rsidRPr="009F3FF0" w14:paraId="0FB8D010" w14:textId="77777777" w:rsidTr="009F3FF0">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14:paraId="6C2522BF" w14:textId="77777777" w:rsidR="006B62E0" w:rsidRPr="009F3FF0" w:rsidRDefault="006B62E0" w:rsidP="003953F3">
            <w:pPr>
              <w:spacing w:before="0"/>
              <w:jc w:val="left"/>
              <w:rPr>
                <w:rFonts w:ascii="Arial" w:eastAsia="Times New Roman" w:hAnsi="Arial" w:cs="Arial"/>
                <w:noProof w:val="0"/>
                <w:color w:val="333333"/>
                <w:sz w:val="20"/>
                <w:szCs w:val="20"/>
                <w:lang w:val="en-US"/>
              </w:rPr>
            </w:pPr>
            <w:r w:rsidRPr="009F3FF0">
              <w:rPr>
                <w:rFonts w:ascii="Arial" w:eastAsia="Times New Roman" w:hAnsi="Arial" w:cs="Arial"/>
                <w:noProof w:val="0"/>
                <w:color w:val="333333"/>
                <w:sz w:val="20"/>
                <w:szCs w:val="20"/>
                <w:lang w:val="en-US"/>
              </w:rPr>
              <w:t>Female</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67B2F4A4" w14:textId="77777777" w:rsidR="006B62E0" w:rsidRPr="009F3FF0" w:rsidRDefault="006B62E0" w:rsidP="003953F3">
            <w:pPr>
              <w:spacing w:before="0"/>
              <w:jc w:val="left"/>
              <w:rPr>
                <w:rFonts w:ascii="Arial" w:eastAsia="Times New Roman" w:hAnsi="Arial" w:cs="Arial"/>
                <w:noProof w:val="0"/>
                <w:color w:val="333333"/>
                <w:sz w:val="20"/>
                <w:szCs w:val="20"/>
                <w:lang w:val="en-US"/>
              </w:rPr>
              <w:pPrChange w:id="412" w:author="Harris, Jenine" w:date="2022-07-03T12:35:00Z">
                <w:pPr>
                  <w:spacing w:before="0"/>
                  <w:jc w:val="center"/>
                </w:pPr>
              </w:pPrChange>
            </w:pPr>
            <w:r w:rsidRPr="009F3FF0">
              <w:rPr>
                <w:rFonts w:ascii="Arial" w:eastAsia="Times New Roman" w:hAnsi="Arial" w:cs="Arial"/>
                <w:noProof w:val="0"/>
                <w:color w:val="333333"/>
                <w:sz w:val="20"/>
                <w:szCs w:val="20"/>
                <w:lang w:val="en-US"/>
              </w:rPr>
              <w:t>3413 (49.8%)</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57603023" w14:textId="77777777" w:rsidR="006B62E0" w:rsidRPr="009F3FF0" w:rsidRDefault="006B62E0" w:rsidP="003953F3">
            <w:pPr>
              <w:spacing w:before="0"/>
              <w:jc w:val="left"/>
              <w:rPr>
                <w:rFonts w:ascii="Arial" w:eastAsia="Times New Roman" w:hAnsi="Arial" w:cs="Arial"/>
                <w:noProof w:val="0"/>
                <w:color w:val="333333"/>
                <w:sz w:val="20"/>
                <w:szCs w:val="20"/>
                <w:lang w:val="en-US"/>
              </w:rPr>
              <w:pPrChange w:id="413" w:author="Harris, Jenine" w:date="2022-07-03T12:35:00Z">
                <w:pPr>
                  <w:spacing w:before="0"/>
                  <w:jc w:val="center"/>
                </w:pPr>
              </w:pPrChange>
            </w:pPr>
            <w:r w:rsidRPr="009F3FF0">
              <w:rPr>
                <w:rFonts w:ascii="Arial" w:eastAsia="Times New Roman" w:hAnsi="Arial" w:cs="Arial"/>
                <w:noProof w:val="0"/>
                <w:color w:val="333333"/>
                <w:sz w:val="20"/>
                <w:szCs w:val="20"/>
                <w:lang w:val="en-US"/>
              </w:rPr>
              <w:t>2241 (48.6%)</w:t>
            </w:r>
          </w:p>
        </w:tc>
      </w:tr>
      <w:tr w:rsidR="006B62E0" w:rsidRPr="009F3FF0" w14:paraId="39CC92A8" w14:textId="77777777" w:rsidTr="009F3FF0">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14:paraId="40129DD3" w14:textId="77777777" w:rsidR="006B62E0" w:rsidRPr="009F3FF0" w:rsidRDefault="006B62E0" w:rsidP="003953F3">
            <w:pPr>
              <w:spacing w:before="0"/>
              <w:jc w:val="left"/>
              <w:rPr>
                <w:rFonts w:ascii="Arial" w:eastAsia="Times New Roman" w:hAnsi="Arial" w:cs="Arial"/>
                <w:noProof w:val="0"/>
                <w:color w:val="333333"/>
                <w:sz w:val="20"/>
                <w:szCs w:val="20"/>
                <w:lang w:val="en-US"/>
              </w:rPr>
            </w:pPr>
            <w:r w:rsidRPr="009F3FF0">
              <w:rPr>
                <w:rFonts w:ascii="Arial" w:eastAsia="Times New Roman" w:hAnsi="Arial" w:cs="Arial"/>
                <w:noProof w:val="0"/>
                <w:color w:val="333333"/>
                <w:sz w:val="20"/>
                <w:szCs w:val="20"/>
                <w:lang w:val="en-US"/>
              </w:rPr>
              <w:t>Male</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253D8158" w14:textId="77777777" w:rsidR="006B62E0" w:rsidRPr="009F3FF0" w:rsidRDefault="006B62E0" w:rsidP="003953F3">
            <w:pPr>
              <w:spacing w:before="0"/>
              <w:jc w:val="left"/>
              <w:rPr>
                <w:rFonts w:ascii="Arial" w:eastAsia="Times New Roman" w:hAnsi="Arial" w:cs="Arial"/>
                <w:noProof w:val="0"/>
                <w:color w:val="333333"/>
                <w:sz w:val="20"/>
                <w:szCs w:val="20"/>
                <w:lang w:val="en-US"/>
              </w:rPr>
              <w:pPrChange w:id="414" w:author="Harris, Jenine" w:date="2022-07-03T12:35:00Z">
                <w:pPr>
                  <w:spacing w:before="0"/>
                  <w:jc w:val="center"/>
                </w:pPr>
              </w:pPrChange>
            </w:pPr>
            <w:r w:rsidRPr="009F3FF0">
              <w:rPr>
                <w:rFonts w:ascii="Arial" w:eastAsia="Times New Roman" w:hAnsi="Arial" w:cs="Arial"/>
                <w:noProof w:val="0"/>
                <w:color w:val="333333"/>
                <w:sz w:val="20"/>
                <w:szCs w:val="20"/>
                <w:lang w:val="en-US"/>
              </w:rPr>
              <w:t>3442 (50.2%)</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4397D0B4" w14:textId="77777777" w:rsidR="006B62E0" w:rsidRPr="009F3FF0" w:rsidRDefault="006B62E0" w:rsidP="003953F3">
            <w:pPr>
              <w:spacing w:before="0"/>
              <w:jc w:val="left"/>
              <w:rPr>
                <w:rFonts w:ascii="Arial" w:eastAsia="Times New Roman" w:hAnsi="Arial" w:cs="Arial"/>
                <w:noProof w:val="0"/>
                <w:color w:val="333333"/>
                <w:sz w:val="20"/>
                <w:szCs w:val="20"/>
                <w:lang w:val="en-US"/>
              </w:rPr>
              <w:pPrChange w:id="415" w:author="Harris, Jenine" w:date="2022-07-03T12:35:00Z">
                <w:pPr>
                  <w:spacing w:before="0"/>
                  <w:jc w:val="center"/>
                </w:pPr>
              </w:pPrChange>
            </w:pPr>
            <w:r w:rsidRPr="009F3FF0">
              <w:rPr>
                <w:rFonts w:ascii="Arial" w:eastAsia="Times New Roman" w:hAnsi="Arial" w:cs="Arial"/>
                <w:noProof w:val="0"/>
                <w:color w:val="333333"/>
                <w:sz w:val="20"/>
                <w:szCs w:val="20"/>
                <w:lang w:val="en-US"/>
              </w:rPr>
              <w:t>2374 (51.4%)</w:t>
            </w:r>
          </w:p>
        </w:tc>
      </w:tr>
      <w:tr w:rsidR="006B62E0" w:rsidRPr="009F3FF0" w14:paraId="551298F1" w14:textId="77777777" w:rsidTr="009F3FF0">
        <w:tc>
          <w:tcPr>
            <w:tcW w:w="0" w:type="auto"/>
            <w:tcBorders>
              <w:top w:val="nil"/>
              <w:left w:val="nil"/>
              <w:bottom w:val="nil"/>
              <w:right w:val="nil"/>
            </w:tcBorders>
            <w:shd w:val="clear" w:color="auto" w:fill="FFFFFF"/>
            <w:noWrap/>
            <w:tcMar>
              <w:top w:w="60" w:type="dxa"/>
              <w:left w:w="60" w:type="dxa"/>
              <w:bottom w:w="60" w:type="dxa"/>
              <w:right w:w="180" w:type="dxa"/>
            </w:tcMar>
            <w:vAlign w:val="center"/>
            <w:hideMark/>
          </w:tcPr>
          <w:p w14:paraId="782309D3" w14:textId="77777777" w:rsidR="006B62E0" w:rsidRPr="009F3FF0" w:rsidRDefault="006B62E0" w:rsidP="003953F3">
            <w:pPr>
              <w:spacing w:before="0"/>
              <w:jc w:val="left"/>
              <w:rPr>
                <w:rFonts w:ascii="Arial" w:eastAsia="Times New Roman" w:hAnsi="Arial" w:cs="Arial"/>
                <w:b/>
                <w:bCs/>
                <w:noProof w:val="0"/>
                <w:color w:val="333333"/>
                <w:sz w:val="20"/>
                <w:szCs w:val="20"/>
                <w:lang w:val="en-US"/>
              </w:rPr>
            </w:pPr>
            <w:r w:rsidRPr="009F3FF0">
              <w:rPr>
                <w:rFonts w:ascii="Arial" w:eastAsia="Times New Roman" w:hAnsi="Arial" w:cs="Arial"/>
                <w:b/>
                <w:bCs/>
                <w:noProof w:val="0"/>
                <w:color w:val="333333"/>
                <w:sz w:val="20"/>
                <w:szCs w:val="20"/>
                <w:lang w:val="en-US"/>
              </w:rPr>
              <w:t>Place of residence</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733CD8D6" w14:textId="77777777" w:rsidR="006B62E0" w:rsidRPr="009F3FF0" w:rsidRDefault="006B62E0" w:rsidP="003953F3">
            <w:pPr>
              <w:spacing w:before="0"/>
              <w:jc w:val="left"/>
              <w:rPr>
                <w:rFonts w:ascii="Arial" w:eastAsia="Times New Roman" w:hAnsi="Arial" w:cs="Arial"/>
                <w:b/>
                <w:bCs/>
                <w:noProof w:val="0"/>
                <w:color w:val="333333"/>
                <w:sz w:val="20"/>
                <w:szCs w:val="20"/>
                <w:lang w:val="en-US"/>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00578D3F" w14:textId="77777777" w:rsidR="006B62E0" w:rsidRPr="009F3FF0" w:rsidRDefault="006B62E0" w:rsidP="003953F3">
            <w:pPr>
              <w:spacing w:before="0"/>
              <w:jc w:val="left"/>
              <w:rPr>
                <w:rFonts w:ascii="Times New Roman" w:eastAsia="Times New Roman" w:hAnsi="Times New Roman" w:cs="Times New Roman"/>
                <w:noProof w:val="0"/>
                <w:sz w:val="20"/>
                <w:szCs w:val="20"/>
                <w:lang w:val="en-US"/>
              </w:rPr>
              <w:pPrChange w:id="416" w:author="Harris, Jenine" w:date="2022-07-03T12:35:00Z">
                <w:pPr>
                  <w:spacing w:before="0"/>
                  <w:jc w:val="center"/>
                </w:pPr>
              </w:pPrChange>
            </w:pPr>
          </w:p>
        </w:tc>
      </w:tr>
      <w:tr w:rsidR="006B62E0" w:rsidRPr="009F3FF0" w14:paraId="7A182BDF" w14:textId="77777777" w:rsidTr="009F3FF0">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14:paraId="45823E86" w14:textId="77777777" w:rsidR="006B62E0" w:rsidRPr="009F3FF0" w:rsidRDefault="006B62E0" w:rsidP="003953F3">
            <w:pPr>
              <w:spacing w:before="0"/>
              <w:jc w:val="left"/>
              <w:rPr>
                <w:rFonts w:ascii="Arial" w:eastAsia="Times New Roman" w:hAnsi="Arial" w:cs="Arial"/>
                <w:noProof w:val="0"/>
                <w:color w:val="333333"/>
                <w:sz w:val="20"/>
                <w:szCs w:val="20"/>
                <w:lang w:val="en-US"/>
              </w:rPr>
            </w:pPr>
            <w:r w:rsidRPr="009F3FF0">
              <w:rPr>
                <w:rFonts w:ascii="Arial" w:eastAsia="Times New Roman" w:hAnsi="Arial" w:cs="Arial"/>
                <w:noProof w:val="0"/>
                <w:color w:val="333333"/>
                <w:sz w:val="20"/>
                <w:szCs w:val="20"/>
                <w:lang w:val="en-US"/>
              </w:rPr>
              <w:t>Rural</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30A586E1" w14:textId="77777777" w:rsidR="006B62E0" w:rsidRPr="009F3FF0" w:rsidRDefault="006B62E0" w:rsidP="003953F3">
            <w:pPr>
              <w:spacing w:before="0"/>
              <w:jc w:val="left"/>
              <w:rPr>
                <w:rFonts w:ascii="Arial" w:eastAsia="Times New Roman" w:hAnsi="Arial" w:cs="Arial"/>
                <w:noProof w:val="0"/>
                <w:color w:val="333333"/>
                <w:sz w:val="20"/>
                <w:szCs w:val="20"/>
                <w:lang w:val="en-US"/>
              </w:rPr>
              <w:pPrChange w:id="417" w:author="Harris, Jenine" w:date="2022-07-03T12:35:00Z">
                <w:pPr>
                  <w:spacing w:before="0"/>
                  <w:jc w:val="center"/>
                </w:pPr>
              </w:pPrChange>
            </w:pPr>
            <w:r w:rsidRPr="009F3FF0">
              <w:rPr>
                <w:rFonts w:ascii="Arial" w:eastAsia="Times New Roman" w:hAnsi="Arial" w:cs="Arial"/>
                <w:noProof w:val="0"/>
                <w:color w:val="333333"/>
                <w:sz w:val="20"/>
                <w:szCs w:val="20"/>
                <w:lang w:val="en-US"/>
              </w:rPr>
              <w:t>5054 (73.7%)</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5934244D" w14:textId="77777777" w:rsidR="006B62E0" w:rsidRPr="009F3FF0" w:rsidRDefault="006B62E0" w:rsidP="003953F3">
            <w:pPr>
              <w:spacing w:before="0"/>
              <w:jc w:val="left"/>
              <w:rPr>
                <w:rFonts w:ascii="Arial" w:eastAsia="Times New Roman" w:hAnsi="Arial" w:cs="Arial"/>
                <w:noProof w:val="0"/>
                <w:color w:val="333333"/>
                <w:sz w:val="20"/>
                <w:szCs w:val="20"/>
                <w:lang w:val="en-US"/>
              </w:rPr>
              <w:pPrChange w:id="418" w:author="Harris, Jenine" w:date="2022-07-03T12:35:00Z">
                <w:pPr>
                  <w:spacing w:before="0"/>
                  <w:jc w:val="center"/>
                </w:pPr>
              </w:pPrChange>
            </w:pPr>
            <w:r w:rsidRPr="009F3FF0">
              <w:rPr>
                <w:rFonts w:ascii="Arial" w:eastAsia="Times New Roman" w:hAnsi="Arial" w:cs="Arial"/>
                <w:noProof w:val="0"/>
                <w:color w:val="333333"/>
                <w:sz w:val="20"/>
                <w:szCs w:val="20"/>
                <w:lang w:val="en-US"/>
              </w:rPr>
              <w:t>1957 (42.4%)</w:t>
            </w:r>
          </w:p>
        </w:tc>
      </w:tr>
      <w:tr w:rsidR="006B62E0" w:rsidRPr="009F3FF0" w14:paraId="0E8E308A" w14:textId="77777777" w:rsidTr="009F3FF0">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14:paraId="0C580FB0" w14:textId="77777777" w:rsidR="006B62E0" w:rsidRPr="009F3FF0" w:rsidRDefault="006B62E0" w:rsidP="003953F3">
            <w:pPr>
              <w:spacing w:before="0"/>
              <w:jc w:val="left"/>
              <w:rPr>
                <w:rFonts w:ascii="Arial" w:eastAsia="Times New Roman" w:hAnsi="Arial" w:cs="Arial"/>
                <w:noProof w:val="0"/>
                <w:color w:val="333333"/>
                <w:sz w:val="20"/>
                <w:szCs w:val="20"/>
                <w:lang w:val="en-US"/>
              </w:rPr>
            </w:pPr>
            <w:r w:rsidRPr="009F3FF0">
              <w:rPr>
                <w:rFonts w:ascii="Arial" w:eastAsia="Times New Roman" w:hAnsi="Arial" w:cs="Arial"/>
                <w:noProof w:val="0"/>
                <w:color w:val="333333"/>
                <w:sz w:val="20"/>
                <w:szCs w:val="20"/>
                <w:lang w:val="en-US"/>
              </w:rPr>
              <w:t>Urban</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295E8837" w14:textId="77777777" w:rsidR="006B62E0" w:rsidRPr="009F3FF0" w:rsidRDefault="006B62E0" w:rsidP="003953F3">
            <w:pPr>
              <w:spacing w:before="0"/>
              <w:jc w:val="left"/>
              <w:rPr>
                <w:rFonts w:ascii="Arial" w:eastAsia="Times New Roman" w:hAnsi="Arial" w:cs="Arial"/>
                <w:noProof w:val="0"/>
                <w:color w:val="333333"/>
                <w:sz w:val="20"/>
                <w:szCs w:val="20"/>
                <w:lang w:val="en-US"/>
              </w:rPr>
              <w:pPrChange w:id="419" w:author="Harris, Jenine" w:date="2022-07-03T12:35:00Z">
                <w:pPr>
                  <w:spacing w:before="0"/>
                  <w:jc w:val="center"/>
                </w:pPr>
              </w:pPrChange>
            </w:pPr>
            <w:r w:rsidRPr="009F3FF0">
              <w:rPr>
                <w:rFonts w:ascii="Arial" w:eastAsia="Times New Roman" w:hAnsi="Arial" w:cs="Arial"/>
                <w:noProof w:val="0"/>
                <w:color w:val="333333"/>
                <w:sz w:val="20"/>
                <w:szCs w:val="20"/>
                <w:lang w:val="en-US"/>
              </w:rPr>
              <w:t>1801 (26.3%)</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2A9C5F14" w14:textId="77777777" w:rsidR="006B62E0" w:rsidRPr="009F3FF0" w:rsidRDefault="006B62E0" w:rsidP="003953F3">
            <w:pPr>
              <w:spacing w:before="0"/>
              <w:jc w:val="left"/>
              <w:rPr>
                <w:rFonts w:ascii="Arial" w:eastAsia="Times New Roman" w:hAnsi="Arial" w:cs="Arial"/>
                <w:noProof w:val="0"/>
                <w:color w:val="333333"/>
                <w:sz w:val="20"/>
                <w:szCs w:val="20"/>
                <w:lang w:val="en-US"/>
              </w:rPr>
              <w:pPrChange w:id="420" w:author="Harris, Jenine" w:date="2022-07-03T12:35:00Z">
                <w:pPr>
                  <w:spacing w:before="0"/>
                  <w:jc w:val="center"/>
                </w:pPr>
              </w:pPrChange>
            </w:pPr>
            <w:r w:rsidRPr="009F3FF0">
              <w:rPr>
                <w:rFonts w:ascii="Arial" w:eastAsia="Times New Roman" w:hAnsi="Arial" w:cs="Arial"/>
                <w:noProof w:val="0"/>
                <w:color w:val="333333"/>
                <w:sz w:val="20"/>
                <w:szCs w:val="20"/>
                <w:lang w:val="en-US"/>
              </w:rPr>
              <w:t>2658 (57.6%)</w:t>
            </w:r>
          </w:p>
        </w:tc>
      </w:tr>
      <w:tr w:rsidR="006B62E0" w:rsidRPr="009F3FF0" w14:paraId="6A031C04" w14:textId="77777777" w:rsidTr="009F3FF0">
        <w:tc>
          <w:tcPr>
            <w:tcW w:w="0" w:type="auto"/>
            <w:tcBorders>
              <w:top w:val="nil"/>
              <w:left w:val="nil"/>
              <w:bottom w:val="nil"/>
              <w:right w:val="nil"/>
            </w:tcBorders>
            <w:shd w:val="clear" w:color="auto" w:fill="FFFFFF"/>
            <w:noWrap/>
            <w:tcMar>
              <w:top w:w="60" w:type="dxa"/>
              <w:left w:w="60" w:type="dxa"/>
              <w:bottom w:w="60" w:type="dxa"/>
              <w:right w:w="180" w:type="dxa"/>
            </w:tcMar>
            <w:vAlign w:val="center"/>
            <w:hideMark/>
          </w:tcPr>
          <w:p w14:paraId="7FE8E217" w14:textId="77777777" w:rsidR="006B62E0" w:rsidRPr="009F3FF0" w:rsidRDefault="006B62E0" w:rsidP="003953F3">
            <w:pPr>
              <w:spacing w:before="0"/>
              <w:jc w:val="left"/>
              <w:rPr>
                <w:rFonts w:ascii="Arial" w:eastAsia="Times New Roman" w:hAnsi="Arial" w:cs="Arial"/>
                <w:b/>
                <w:bCs/>
                <w:noProof w:val="0"/>
                <w:color w:val="333333"/>
                <w:sz w:val="20"/>
                <w:szCs w:val="20"/>
                <w:lang w:val="en-US"/>
              </w:rPr>
            </w:pPr>
            <w:r w:rsidRPr="009F3FF0">
              <w:rPr>
                <w:rFonts w:ascii="Arial" w:eastAsia="Times New Roman" w:hAnsi="Arial" w:cs="Arial"/>
                <w:b/>
                <w:bCs/>
                <w:noProof w:val="0"/>
                <w:color w:val="333333"/>
                <w:sz w:val="20"/>
                <w:szCs w:val="20"/>
                <w:lang w:val="en-US"/>
              </w:rPr>
              <w:t>Level of education of mother</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243682E5" w14:textId="77777777" w:rsidR="006B62E0" w:rsidRPr="009F3FF0" w:rsidRDefault="006B62E0" w:rsidP="003953F3">
            <w:pPr>
              <w:spacing w:before="0"/>
              <w:jc w:val="left"/>
              <w:rPr>
                <w:rFonts w:ascii="Arial" w:eastAsia="Times New Roman" w:hAnsi="Arial" w:cs="Arial"/>
                <w:b/>
                <w:bCs/>
                <w:noProof w:val="0"/>
                <w:color w:val="333333"/>
                <w:sz w:val="20"/>
                <w:szCs w:val="20"/>
                <w:lang w:val="en-US"/>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5A484C74" w14:textId="77777777" w:rsidR="006B62E0" w:rsidRPr="009F3FF0" w:rsidRDefault="006B62E0" w:rsidP="003953F3">
            <w:pPr>
              <w:spacing w:before="0"/>
              <w:jc w:val="left"/>
              <w:rPr>
                <w:rFonts w:ascii="Times New Roman" w:eastAsia="Times New Roman" w:hAnsi="Times New Roman" w:cs="Times New Roman"/>
                <w:noProof w:val="0"/>
                <w:sz w:val="20"/>
                <w:szCs w:val="20"/>
                <w:lang w:val="en-US"/>
              </w:rPr>
              <w:pPrChange w:id="421" w:author="Harris, Jenine" w:date="2022-07-03T12:35:00Z">
                <w:pPr>
                  <w:spacing w:before="0"/>
                  <w:jc w:val="center"/>
                </w:pPr>
              </w:pPrChange>
            </w:pPr>
          </w:p>
        </w:tc>
      </w:tr>
      <w:tr w:rsidR="006B62E0" w:rsidRPr="009F3FF0" w14:paraId="38F86049" w14:textId="77777777" w:rsidTr="009F3FF0">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14:paraId="1456B241" w14:textId="77777777" w:rsidR="006B62E0" w:rsidRPr="009F3FF0" w:rsidRDefault="006B62E0" w:rsidP="003953F3">
            <w:pPr>
              <w:spacing w:before="0"/>
              <w:jc w:val="left"/>
              <w:rPr>
                <w:rFonts w:ascii="Arial" w:eastAsia="Times New Roman" w:hAnsi="Arial" w:cs="Arial"/>
                <w:noProof w:val="0"/>
                <w:color w:val="333333"/>
                <w:sz w:val="20"/>
                <w:szCs w:val="20"/>
                <w:lang w:val="en-US"/>
              </w:rPr>
            </w:pPr>
            <w:r w:rsidRPr="009F3FF0">
              <w:rPr>
                <w:rFonts w:ascii="Arial" w:eastAsia="Times New Roman" w:hAnsi="Arial" w:cs="Arial"/>
                <w:noProof w:val="0"/>
                <w:color w:val="333333"/>
                <w:sz w:val="20"/>
                <w:szCs w:val="20"/>
                <w:lang w:val="en-US"/>
              </w:rPr>
              <w:t>Higher education</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5D011132" w14:textId="77777777" w:rsidR="006B62E0" w:rsidRPr="009F3FF0" w:rsidRDefault="006B62E0" w:rsidP="003953F3">
            <w:pPr>
              <w:spacing w:before="0"/>
              <w:jc w:val="left"/>
              <w:rPr>
                <w:rFonts w:ascii="Arial" w:eastAsia="Times New Roman" w:hAnsi="Arial" w:cs="Arial"/>
                <w:noProof w:val="0"/>
                <w:color w:val="333333"/>
                <w:sz w:val="20"/>
                <w:szCs w:val="20"/>
                <w:lang w:val="en-US"/>
              </w:rPr>
              <w:pPrChange w:id="422" w:author="Harris, Jenine" w:date="2022-07-03T12:35:00Z">
                <w:pPr>
                  <w:spacing w:before="0"/>
                  <w:jc w:val="center"/>
                </w:pPr>
              </w:pPrChange>
            </w:pPr>
            <w:r w:rsidRPr="009F3FF0">
              <w:rPr>
                <w:rFonts w:ascii="Arial" w:eastAsia="Times New Roman" w:hAnsi="Arial" w:cs="Arial"/>
                <w:noProof w:val="0"/>
                <w:color w:val="333333"/>
                <w:sz w:val="20"/>
                <w:szCs w:val="20"/>
                <w:lang w:val="en-US"/>
              </w:rPr>
              <w:t>378 (5.5%)</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0CFDA41A" w14:textId="77777777" w:rsidR="006B62E0" w:rsidRPr="009F3FF0" w:rsidRDefault="006B62E0" w:rsidP="003953F3">
            <w:pPr>
              <w:spacing w:before="0"/>
              <w:jc w:val="left"/>
              <w:rPr>
                <w:rFonts w:ascii="Arial" w:eastAsia="Times New Roman" w:hAnsi="Arial" w:cs="Arial"/>
                <w:noProof w:val="0"/>
                <w:color w:val="333333"/>
                <w:sz w:val="20"/>
                <w:szCs w:val="20"/>
                <w:lang w:val="en-US"/>
              </w:rPr>
              <w:pPrChange w:id="423" w:author="Harris, Jenine" w:date="2022-07-03T12:35:00Z">
                <w:pPr>
                  <w:spacing w:before="0"/>
                  <w:jc w:val="center"/>
                </w:pPr>
              </w:pPrChange>
            </w:pPr>
            <w:r w:rsidRPr="009F3FF0">
              <w:rPr>
                <w:rFonts w:ascii="Arial" w:eastAsia="Times New Roman" w:hAnsi="Arial" w:cs="Arial"/>
                <w:noProof w:val="0"/>
                <w:color w:val="333333"/>
                <w:sz w:val="20"/>
                <w:szCs w:val="20"/>
                <w:lang w:val="en-US"/>
              </w:rPr>
              <w:t>671 (14.5%)</w:t>
            </w:r>
          </w:p>
        </w:tc>
      </w:tr>
      <w:tr w:rsidR="006B62E0" w:rsidRPr="009F3FF0" w14:paraId="7EB0B892" w14:textId="77777777" w:rsidTr="009F3FF0">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14:paraId="2B92A0C5" w14:textId="77777777" w:rsidR="006B62E0" w:rsidRPr="009F3FF0" w:rsidRDefault="006B62E0" w:rsidP="003953F3">
            <w:pPr>
              <w:spacing w:before="0"/>
              <w:jc w:val="left"/>
              <w:rPr>
                <w:rFonts w:ascii="Arial" w:eastAsia="Times New Roman" w:hAnsi="Arial" w:cs="Arial"/>
                <w:noProof w:val="0"/>
                <w:color w:val="333333"/>
                <w:sz w:val="20"/>
                <w:szCs w:val="20"/>
                <w:lang w:val="en-US"/>
              </w:rPr>
            </w:pPr>
            <w:r w:rsidRPr="009F3FF0">
              <w:rPr>
                <w:rFonts w:ascii="Arial" w:eastAsia="Times New Roman" w:hAnsi="Arial" w:cs="Arial"/>
                <w:noProof w:val="0"/>
                <w:color w:val="333333"/>
                <w:sz w:val="20"/>
                <w:szCs w:val="20"/>
                <w:lang w:val="en-US"/>
              </w:rPr>
              <w:t>No education</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332E6DA6" w14:textId="77777777" w:rsidR="006B62E0" w:rsidRPr="009F3FF0" w:rsidRDefault="006B62E0" w:rsidP="003953F3">
            <w:pPr>
              <w:spacing w:before="0"/>
              <w:jc w:val="left"/>
              <w:rPr>
                <w:rFonts w:ascii="Arial" w:eastAsia="Times New Roman" w:hAnsi="Arial" w:cs="Arial"/>
                <w:noProof w:val="0"/>
                <w:color w:val="333333"/>
                <w:sz w:val="20"/>
                <w:szCs w:val="20"/>
                <w:lang w:val="en-US"/>
              </w:rPr>
              <w:pPrChange w:id="424" w:author="Harris, Jenine" w:date="2022-07-03T12:35:00Z">
                <w:pPr>
                  <w:spacing w:before="0"/>
                  <w:jc w:val="center"/>
                </w:pPr>
              </w:pPrChange>
            </w:pPr>
            <w:r w:rsidRPr="009F3FF0">
              <w:rPr>
                <w:rFonts w:ascii="Arial" w:eastAsia="Times New Roman" w:hAnsi="Arial" w:cs="Arial"/>
                <w:noProof w:val="0"/>
                <w:color w:val="333333"/>
                <w:sz w:val="20"/>
                <w:szCs w:val="20"/>
                <w:lang w:val="en-US"/>
              </w:rPr>
              <w:t>4105 (59.9%)</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1731491B" w14:textId="77777777" w:rsidR="006B62E0" w:rsidRPr="009F3FF0" w:rsidRDefault="006B62E0" w:rsidP="003953F3">
            <w:pPr>
              <w:spacing w:before="0"/>
              <w:jc w:val="left"/>
              <w:rPr>
                <w:rFonts w:ascii="Arial" w:eastAsia="Times New Roman" w:hAnsi="Arial" w:cs="Arial"/>
                <w:noProof w:val="0"/>
                <w:color w:val="333333"/>
                <w:sz w:val="20"/>
                <w:szCs w:val="20"/>
                <w:lang w:val="en-US"/>
              </w:rPr>
              <w:pPrChange w:id="425" w:author="Harris, Jenine" w:date="2022-07-03T12:35:00Z">
                <w:pPr>
                  <w:spacing w:before="0"/>
                  <w:jc w:val="center"/>
                </w:pPr>
              </w:pPrChange>
            </w:pPr>
            <w:r w:rsidRPr="009F3FF0">
              <w:rPr>
                <w:rFonts w:ascii="Arial" w:eastAsia="Times New Roman" w:hAnsi="Arial" w:cs="Arial"/>
                <w:noProof w:val="0"/>
                <w:color w:val="333333"/>
                <w:sz w:val="20"/>
                <w:szCs w:val="20"/>
                <w:lang w:val="en-US"/>
              </w:rPr>
              <w:t>281 (6.1%)</w:t>
            </w:r>
          </w:p>
        </w:tc>
      </w:tr>
      <w:tr w:rsidR="006B62E0" w:rsidRPr="009F3FF0" w14:paraId="35888727" w14:textId="77777777" w:rsidTr="009F3FF0">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14:paraId="5CA5C827" w14:textId="77777777" w:rsidR="006B62E0" w:rsidRPr="009F3FF0" w:rsidRDefault="006B62E0" w:rsidP="003953F3">
            <w:pPr>
              <w:spacing w:before="0"/>
              <w:jc w:val="left"/>
              <w:rPr>
                <w:rFonts w:ascii="Arial" w:eastAsia="Times New Roman" w:hAnsi="Arial" w:cs="Arial"/>
                <w:noProof w:val="0"/>
                <w:color w:val="333333"/>
                <w:sz w:val="20"/>
                <w:szCs w:val="20"/>
                <w:lang w:val="en-US"/>
              </w:rPr>
            </w:pPr>
            <w:r w:rsidRPr="009F3FF0">
              <w:rPr>
                <w:rFonts w:ascii="Arial" w:eastAsia="Times New Roman" w:hAnsi="Arial" w:cs="Arial"/>
                <w:noProof w:val="0"/>
                <w:color w:val="333333"/>
                <w:sz w:val="20"/>
                <w:szCs w:val="20"/>
                <w:lang w:val="en-US"/>
              </w:rPr>
              <w:t>Primary</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5EFC579C" w14:textId="77777777" w:rsidR="006B62E0" w:rsidRPr="009F3FF0" w:rsidRDefault="006B62E0" w:rsidP="003953F3">
            <w:pPr>
              <w:spacing w:before="0"/>
              <w:jc w:val="left"/>
              <w:rPr>
                <w:rFonts w:ascii="Arial" w:eastAsia="Times New Roman" w:hAnsi="Arial" w:cs="Arial"/>
                <w:noProof w:val="0"/>
                <w:color w:val="333333"/>
                <w:sz w:val="20"/>
                <w:szCs w:val="20"/>
                <w:lang w:val="en-US"/>
              </w:rPr>
              <w:pPrChange w:id="426" w:author="Harris, Jenine" w:date="2022-07-03T12:35:00Z">
                <w:pPr>
                  <w:spacing w:before="0"/>
                  <w:jc w:val="center"/>
                </w:pPr>
              </w:pPrChange>
            </w:pPr>
            <w:r w:rsidRPr="009F3FF0">
              <w:rPr>
                <w:rFonts w:ascii="Arial" w:eastAsia="Times New Roman" w:hAnsi="Arial" w:cs="Arial"/>
                <w:noProof w:val="0"/>
                <w:color w:val="333333"/>
                <w:sz w:val="20"/>
                <w:szCs w:val="20"/>
                <w:lang w:val="en-US"/>
              </w:rPr>
              <w:t>1023 (14.9%)</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11B9D48A" w14:textId="77777777" w:rsidR="006B62E0" w:rsidRPr="009F3FF0" w:rsidRDefault="006B62E0" w:rsidP="003953F3">
            <w:pPr>
              <w:spacing w:before="0"/>
              <w:jc w:val="left"/>
              <w:rPr>
                <w:rFonts w:ascii="Arial" w:eastAsia="Times New Roman" w:hAnsi="Arial" w:cs="Arial"/>
                <w:noProof w:val="0"/>
                <w:color w:val="333333"/>
                <w:sz w:val="20"/>
                <w:szCs w:val="20"/>
                <w:lang w:val="en-US"/>
              </w:rPr>
              <w:pPrChange w:id="427" w:author="Harris, Jenine" w:date="2022-07-03T12:35:00Z">
                <w:pPr>
                  <w:spacing w:before="0"/>
                  <w:jc w:val="center"/>
                </w:pPr>
              </w:pPrChange>
            </w:pPr>
            <w:r w:rsidRPr="009F3FF0">
              <w:rPr>
                <w:rFonts w:ascii="Arial" w:eastAsia="Times New Roman" w:hAnsi="Arial" w:cs="Arial"/>
                <w:noProof w:val="0"/>
                <w:color w:val="333333"/>
                <w:sz w:val="20"/>
                <w:szCs w:val="20"/>
                <w:lang w:val="en-US"/>
              </w:rPr>
              <w:t>907 (19.7%)</w:t>
            </w:r>
          </w:p>
        </w:tc>
      </w:tr>
      <w:tr w:rsidR="006B62E0" w:rsidRPr="009F3FF0" w14:paraId="13C65628" w14:textId="77777777" w:rsidTr="009F3FF0">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14:paraId="51B5AC86" w14:textId="77777777" w:rsidR="006B62E0" w:rsidRPr="009F3FF0" w:rsidRDefault="006B62E0" w:rsidP="003953F3">
            <w:pPr>
              <w:spacing w:before="0"/>
              <w:jc w:val="left"/>
              <w:rPr>
                <w:rFonts w:ascii="Arial" w:eastAsia="Times New Roman" w:hAnsi="Arial" w:cs="Arial"/>
                <w:noProof w:val="0"/>
                <w:color w:val="333333"/>
                <w:sz w:val="20"/>
                <w:szCs w:val="20"/>
                <w:lang w:val="en-US"/>
              </w:rPr>
            </w:pPr>
            <w:r w:rsidRPr="009F3FF0">
              <w:rPr>
                <w:rFonts w:ascii="Arial" w:eastAsia="Times New Roman" w:hAnsi="Arial" w:cs="Arial"/>
                <w:noProof w:val="0"/>
                <w:color w:val="333333"/>
                <w:sz w:val="20"/>
                <w:szCs w:val="20"/>
                <w:lang w:val="en-US"/>
              </w:rPr>
              <w:t>Secondary</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41A863DA" w14:textId="77777777" w:rsidR="006B62E0" w:rsidRPr="009F3FF0" w:rsidRDefault="006B62E0" w:rsidP="003953F3">
            <w:pPr>
              <w:spacing w:before="0"/>
              <w:jc w:val="left"/>
              <w:rPr>
                <w:rFonts w:ascii="Arial" w:eastAsia="Times New Roman" w:hAnsi="Arial" w:cs="Arial"/>
                <w:noProof w:val="0"/>
                <w:color w:val="333333"/>
                <w:sz w:val="20"/>
                <w:szCs w:val="20"/>
                <w:lang w:val="en-US"/>
              </w:rPr>
              <w:pPrChange w:id="428" w:author="Harris, Jenine" w:date="2022-07-03T12:35:00Z">
                <w:pPr>
                  <w:spacing w:before="0"/>
                  <w:jc w:val="center"/>
                </w:pPr>
              </w:pPrChange>
            </w:pPr>
            <w:r w:rsidRPr="009F3FF0">
              <w:rPr>
                <w:rFonts w:ascii="Arial" w:eastAsia="Times New Roman" w:hAnsi="Arial" w:cs="Arial"/>
                <w:noProof w:val="0"/>
                <w:color w:val="333333"/>
                <w:sz w:val="20"/>
                <w:szCs w:val="20"/>
                <w:lang w:val="en-US"/>
              </w:rPr>
              <w:t>1349 (19.7%)</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740B6D7F" w14:textId="77777777" w:rsidR="006B62E0" w:rsidRPr="009F3FF0" w:rsidRDefault="006B62E0" w:rsidP="003953F3">
            <w:pPr>
              <w:spacing w:before="0"/>
              <w:jc w:val="left"/>
              <w:rPr>
                <w:rFonts w:ascii="Arial" w:eastAsia="Times New Roman" w:hAnsi="Arial" w:cs="Arial"/>
                <w:noProof w:val="0"/>
                <w:color w:val="333333"/>
                <w:sz w:val="20"/>
                <w:szCs w:val="20"/>
                <w:lang w:val="en-US"/>
              </w:rPr>
              <w:pPrChange w:id="429" w:author="Harris, Jenine" w:date="2022-07-03T12:35:00Z">
                <w:pPr>
                  <w:spacing w:before="0"/>
                  <w:jc w:val="center"/>
                </w:pPr>
              </w:pPrChange>
            </w:pPr>
            <w:r w:rsidRPr="009F3FF0">
              <w:rPr>
                <w:rFonts w:ascii="Arial" w:eastAsia="Times New Roman" w:hAnsi="Arial" w:cs="Arial"/>
                <w:noProof w:val="0"/>
                <w:color w:val="333333"/>
                <w:sz w:val="20"/>
                <w:szCs w:val="20"/>
                <w:lang w:val="en-US"/>
              </w:rPr>
              <w:t>2756 (59.7%)</w:t>
            </w:r>
          </w:p>
        </w:tc>
      </w:tr>
      <w:tr w:rsidR="006B62E0" w:rsidRPr="009F3FF0" w14:paraId="0467ED6F" w14:textId="77777777" w:rsidTr="009F3FF0">
        <w:tc>
          <w:tcPr>
            <w:tcW w:w="0" w:type="auto"/>
            <w:tcBorders>
              <w:top w:val="nil"/>
              <w:left w:val="nil"/>
              <w:bottom w:val="nil"/>
              <w:right w:val="nil"/>
            </w:tcBorders>
            <w:shd w:val="clear" w:color="auto" w:fill="FFFFFF"/>
            <w:noWrap/>
            <w:tcMar>
              <w:top w:w="60" w:type="dxa"/>
              <w:left w:w="60" w:type="dxa"/>
              <w:bottom w:w="60" w:type="dxa"/>
              <w:right w:w="180" w:type="dxa"/>
            </w:tcMar>
            <w:vAlign w:val="center"/>
            <w:hideMark/>
          </w:tcPr>
          <w:p w14:paraId="3AE3E884" w14:textId="77777777" w:rsidR="006B62E0" w:rsidRPr="009F3FF0" w:rsidRDefault="006B62E0" w:rsidP="003953F3">
            <w:pPr>
              <w:spacing w:before="0"/>
              <w:jc w:val="left"/>
              <w:rPr>
                <w:rFonts w:ascii="Arial" w:eastAsia="Times New Roman" w:hAnsi="Arial" w:cs="Arial"/>
                <w:b/>
                <w:bCs/>
                <w:noProof w:val="0"/>
                <w:color w:val="333333"/>
                <w:sz w:val="20"/>
                <w:szCs w:val="20"/>
                <w:lang w:val="en-US"/>
              </w:rPr>
            </w:pPr>
            <w:r w:rsidRPr="009F3FF0">
              <w:rPr>
                <w:rFonts w:ascii="Arial" w:eastAsia="Times New Roman" w:hAnsi="Arial" w:cs="Arial"/>
                <w:b/>
                <w:bCs/>
                <w:noProof w:val="0"/>
                <w:color w:val="333333"/>
                <w:sz w:val="20"/>
                <w:szCs w:val="20"/>
                <w:lang w:val="en-US"/>
              </w:rPr>
              <w:t>Number of persons in the household</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545BDB54" w14:textId="77777777" w:rsidR="006B62E0" w:rsidRPr="009F3FF0" w:rsidRDefault="006B62E0" w:rsidP="003953F3">
            <w:pPr>
              <w:spacing w:before="0"/>
              <w:jc w:val="left"/>
              <w:rPr>
                <w:rFonts w:ascii="Arial" w:eastAsia="Times New Roman" w:hAnsi="Arial" w:cs="Arial"/>
                <w:b/>
                <w:bCs/>
                <w:noProof w:val="0"/>
                <w:color w:val="333333"/>
                <w:sz w:val="20"/>
                <w:szCs w:val="20"/>
                <w:lang w:val="en-US"/>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62FA1B60" w14:textId="77777777" w:rsidR="006B62E0" w:rsidRPr="009F3FF0" w:rsidRDefault="006B62E0" w:rsidP="003953F3">
            <w:pPr>
              <w:spacing w:before="0"/>
              <w:jc w:val="left"/>
              <w:rPr>
                <w:rFonts w:ascii="Times New Roman" w:eastAsia="Times New Roman" w:hAnsi="Times New Roman" w:cs="Times New Roman"/>
                <w:noProof w:val="0"/>
                <w:sz w:val="20"/>
                <w:szCs w:val="20"/>
                <w:lang w:val="en-US"/>
              </w:rPr>
              <w:pPrChange w:id="430" w:author="Harris, Jenine" w:date="2022-07-03T12:35:00Z">
                <w:pPr>
                  <w:spacing w:before="0"/>
                  <w:jc w:val="center"/>
                </w:pPr>
              </w:pPrChange>
            </w:pPr>
          </w:p>
        </w:tc>
      </w:tr>
      <w:tr w:rsidR="006B62E0" w:rsidRPr="009F3FF0" w14:paraId="07A5D61D" w14:textId="77777777" w:rsidTr="009F3FF0">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14:paraId="220C7C37" w14:textId="77777777" w:rsidR="006B62E0" w:rsidRPr="009F3FF0" w:rsidRDefault="006B62E0" w:rsidP="003953F3">
            <w:pPr>
              <w:spacing w:before="0"/>
              <w:jc w:val="left"/>
              <w:rPr>
                <w:rFonts w:ascii="Arial" w:eastAsia="Times New Roman" w:hAnsi="Arial" w:cs="Arial"/>
                <w:noProof w:val="0"/>
                <w:color w:val="333333"/>
                <w:sz w:val="20"/>
                <w:szCs w:val="20"/>
                <w:lang w:val="en-US"/>
              </w:rPr>
            </w:pPr>
            <w:r w:rsidRPr="009F3FF0">
              <w:rPr>
                <w:rFonts w:ascii="Arial" w:eastAsia="Times New Roman" w:hAnsi="Arial" w:cs="Arial"/>
                <w:noProof w:val="0"/>
                <w:color w:val="333333"/>
                <w:sz w:val="20"/>
                <w:szCs w:val="20"/>
                <w:lang w:val="en-US"/>
              </w:rPr>
              <w:t>Mean (SD)</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540608FF" w14:textId="77777777" w:rsidR="006B62E0" w:rsidRPr="009F3FF0" w:rsidRDefault="006B62E0" w:rsidP="003953F3">
            <w:pPr>
              <w:spacing w:before="0"/>
              <w:jc w:val="left"/>
              <w:rPr>
                <w:rFonts w:ascii="Arial" w:eastAsia="Times New Roman" w:hAnsi="Arial" w:cs="Arial"/>
                <w:noProof w:val="0"/>
                <w:color w:val="333333"/>
                <w:sz w:val="20"/>
                <w:szCs w:val="20"/>
                <w:lang w:val="en-US"/>
              </w:rPr>
              <w:pPrChange w:id="431" w:author="Harris, Jenine" w:date="2022-07-03T12:35:00Z">
                <w:pPr>
                  <w:spacing w:before="0"/>
                  <w:jc w:val="center"/>
                </w:pPr>
              </w:pPrChange>
            </w:pPr>
            <w:r w:rsidRPr="009F3FF0">
              <w:rPr>
                <w:rFonts w:ascii="Arial" w:eastAsia="Times New Roman" w:hAnsi="Arial" w:cs="Arial"/>
                <w:noProof w:val="0"/>
                <w:color w:val="333333"/>
                <w:sz w:val="20"/>
                <w:szCs w:val="20"/>
                <w:lang w:val="en-US"/>
              </w:rPr>
              <w:t>7.79 (4.10)</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0693EF43" w14:textId="77777777" w:rsidR="006B62E0" w:rsidRPr="009F3FF0" w:rsidRDefault="006B62E0" w:rsidP="003953F3">
            <w:pPr>
              <w:spacing w:before="0"/>
              <w:jc w:val="left"/>
              <w:rPr>
                <w:rFonts w:ascii="Arial" w:eastAsia="Times New Roman" w:hAnsi="Arial" w:cs="Arial"/>
                <w:noProof w:val="0"/>
                <w:color w:val="333333"/>
                <w:sz w:val="20"/>
                <w:szCs w:val="20"/>
                <w:lang w:val="en-US"/>
              </w:rPr>
              <w:pPrChange w:id="432" w:author="Harris, Jenine" w:date="2022-07-03T12:35:00Z">
                <w:pPr>
                  <w:spacing w:before="0"/>
                  <w:jc w:val="center"/>
                </w:pPr>
              </w:pPrChange>
            </w:pPr>
            <w:r w:rsidRPr="009F3FF0">
              <w:rPr>
                <w:rFonts w:ascii="Arial" w:eastAsia="Times New Roman" w:hAnsi="Arial" w:cs="Arial"/>
                <w:noProof w:val="0"/>
                <w:color w:val="333333"/>
                <w:sz w:val="20"/>
                <w:szCs w:val="20"/>
                <w:lang w:val="en-US"/>
              </w:rPr>
              <w:t>5.79 (2.39)</w:t>
            </w:r>
          </w:p>
        </w:tc>
      </w:tr>
      <w:tr w:rsidR="006B62E0" w:rsidRPr="009F3FF0" w14:paraId="5386AF0A" w14:textId="77777777" w:rsidTr="009F3FF0">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14:paraId="0013DD32" w14:textId="77777777" w:rsidR="006B62E0" w:rsidRPr="009F3FF0" w:rsidRDefault="006B62E0" w:rsidP="003953F3">
            <w:pPr>
              <w:spacing w:before="0"/>
              <w:jc w:val="left"/>
              <w:rPr>
                <w:rFonts w:ascii="Arial" w:eastAsia="Times New Roman" w:hAnsi="Arial" w:cs="Arial"/>
                <w:noProof w:val="0"/>
                <w:color w:val="333333"/>
                <w:sz w:val="20"/>
                <w:szCs w:val="20"/>
                <w:lang w:val="en-US"/>
              </w:rPr>
            </w:pPr>
            <w:r w:rsidRPr="009F3FF0">
              <w:rPr>
                <w:rFonts w:ascii="Arial" w:eastAsia="Times New Roman" w:hAnsi="Arial" w:cs="Arial"/>
                <w:noProof w:val="0"/>
                <w:color w:val="333333"/>
                <w:sz w:val="20"/>
                <w:szCs w:val="20"/>
                <w:lang w:val="en-US"/>
              </w:rPr>
              <w:t>Median [Min, Max]</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151985A8" w14:textId="77777777" w:rsidR="006B62E0" w:rsidRPr="009F3FF0" w:rsidRDefault="006B62E0" w:rsidP="003953F3">
            <w:pPr>
              <w:spacing w:before="0"/>
              <w:jc w:val="left"/>
              <w:rPr>
                <w:rFonts w:ascii="Arial" w:eastAsia="Times New Roman" w:hAnsi="Arial" w:cs="Arial"/>
                <w:noProof w:val="0"/>
                <w:color w:val="333333"/>
                <w:sz w:val="20"/>
                <w:szCs w:val="20"/>
                <w:lang w:val="en-US"/>
              </w:rPr>
              <w:pPrChange w:id="433" w:author="Harris, Jenine" w:date="2022-07-03T12:35:00Z">
                <w:pPr>
                  <w:spacing w:before="0"/>
                  <w:jc w:val="center"/>
                </w:pPr>
              </w:pPrChange>
            </w:pPr>
            <w:r w:rsidRPr="009F3FF0">
              <w:rPr>
                <w:rFonts w:ascii="Arial" w:eastAsia="Times New Roman" w:hAnsi="Arial" w:cs="Arial"/>
                <w:noProof w:val="0"/>
                <w:color w:val="333333"/>
                <w:sz w:val="20"/>
                <w:szCs w:val="20"/>
                <w:lang w:val="en-US"/>
              </w:rPr>
              <w:t>7.00 [2.00, 29.0]</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0F29443E" w14:textId="77777777" w:rsidR="006B62E0" w:rsidRPr="009F3FF0" w:rsidRDefault="006B62E0" w:rsidP="003953F3">
            <w:pPr>
              <w:spacing w:before="0"/>
              <w:jc w:val="left"/>
              <w:rPr>
                <w:rFonts w:ascii="Arial" w:eastAsia="Times New Roman" w:hAnsi="Arial" w:cs="Arial"/>
                <w:noProof w:val="0"/>
                <w:color w:val="333333"/>
                <w:sz w:val="20"/>
                <w:szCs w:val="20"/>
                <w:lang w:val="en-US"/>
              </w:rPr>
              <w:pPrChange w:id="434" w:author="Harris, Jenine" w:date="2022-07-03T12:35:00Z">
                <w:pPr>
                  <w:spacing w:before="0"/>
                  <w:jc w:val="center"/>
                </w:pPr>
              </w:pPrChange>
            </w:pPr>
            <w:r w:rsidRPr="009F3FF0">
              <w:rPr>
                <w:rFonts w:ascii="Arial" w:eastAsia="Times New Roman" w:hAnsi="Arial" w:cs="Arial"/>
                <w:noProof w:val="0"/>
                <w:color w:val="333333"/>
                <w:sz w:val="20"/>
                <w:szCs w:val="20"/>
                <w:lang w:val="en-US"/>
              </w:rPr>
              <w:t>5.00 [2.00, 25.0]</w:t>
            </w:r>
          </w:p>
        </w:tc>
      </w:tr>
      <w:tr w:rsidR="006B62E0" w:rsidRPr="009F3FF0" w14:paraId="7B0B3A0A" w14:textId="77777777" w:rsidTr="009F3FF0">
        <w:tc>
          <w:tcPr>
            <w:tcW w:w="0" w:type="auto"/>
            <w:tcBorders>
              <w:top w:val="nil"/>
              <w:left w:val="nil"/>
              <w:bottom w:val="nil"/>
              <w:right w:val="nil"/>
            </w:tcBorders>
            <w:shd w:val="clear" w:color="auto" w:fill="FFFFFF"/>
            <w:noWrap/>
            <w:tcMar>
              <w:top w:w="60" w:type="dxa"/>
              <w:left w:w="60" w:type="dxa"/>
              <w:bottom w:w="60" w:type="dxa"/>
              <w:right w:w="180" w:type="dxa"/>
            </w:tcMar>
            <w:vAlign w:val="center"/>
            <w:hideMark/>
          </w:tcPr>
          <w:p w14:paraId="70F5F862" w14:textId="77777777" w:rsidR="006B62E0" w:rsidRPr="009F3FF0" w:rsidRDefault="006B62E0" w:rsidP="003953F3">
            <w:pPr>
              <w:spacing w:before="0"/>
              <w:jc w:val="left"/>
              <w:rPr>
                <w:rFonts w:ascii="Arial" w:eastAsia="Times New Roman" w:hAnsi="Arial" w:cs="Arial"/>
                <w:b/>
                <w:bCs/>
                <w:noProof w:val="0"/>
                <w:color w:val="333333"/>
                <w:sz w:val="20"/>
                <w:szCs w:val="20"/>
                <w:lang w:val="en-US"/>
              </w:rPr>
            </w:pPr>
            <w:r w:rsidRPr="009F3FF0">
              <w:rPr>
                <w:rFonts w:ascii="Arial" w:eastAsia="Times New Roman" w:hAnsi="Arial" w:cs="Arial"/>
                <w:b/>
                <w:bCs/>
                <w:noProof w:val="0"/>
                <w:color w:val="333333"/>
                <w:sz w:val="20"/>
                <w:szCs w:val="20"/>
                <w:lang w:val="en-US"/>
              </w:rPr>
              <w:t>Number of children under 5 in the household</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2746BB11" w14:textId="77777777" w:rsidR="006B62E0" w:rsidRPr="009F3FF0" w:rsidRDefault="006B62E0" w:rsidP="003953F3">
            <w:pPr>
              <w:spacing w:before="0"/>
              <w:jc w:val="left"/>
              <w:rPr>
                <w:rFonts w:ascii="Arial" w:eastAsia="Times New Roman" w:hAnsi="Arial" w:cs="Arial"/>
                <w:b/>
                <w:bCs/>
                <w:noProof w:val="0"/>
                <w:color w:val="333333"/>
                <w:sz w:val="20"/>
                <w:szCs w:val="20"/>
                <w:lang w:val="en-US"/>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5F835191" w14:textId="77777777" w:rsidR="006B62E0" w:rsidRPr="009F3FF0" w:rsidRDefault="006B62E0" w:rsidP="003953F3">
            <w:pPr>
              <w:spacing w:before="0"/>
              <w:jc w:val="left"/>
              <w:rPr>
                <w:rFonts w:ascii="Times New Roman" w:eastAsia="Times New Roman" w:hAnsi="Times New Roman" w:cs="Times New Roman"/>
                <w:noProof w:val="0"/>
                <w:sz w:val="20"/>
                <w:szCs w:val="20"/>
                <w:lang w:val="en-US"/>
              </w:rPr>
              <w:pPrChange w:id="435" w:author="Harris, Jenine" w:date="2022-07-03T12:35:00Z">
                <w:pPr>
                  <w:spacing w:before="0"/>
                  <w:jc w:val="center"/>
                </w:pPr>
              </w:pPrChange>
            </w:pPr>
          </w:p>
        </w:tc>
      </w:tr>
      <w:tr w:rsidR="006B62E0" w:rsidRPr="009F3FF0" w14:paraId="55005A91" w14:textId="77777777" w:rsidTr="009F3FF0">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14:paraId="78BE9B59" w14:textId="77777777" w:rsidR="006B62E0" w:rsidRPr="009F3FF0" w:rsidRDefault="006B62E0" w:rsidP="003953F3">
            <w:pPr>
              <w:spacing w:before="0"/>
              <w:jc w:val="left"/>
              <w:rPr>
                <w:rFonts w:ascii="Arial" w:eastAsia="Times New Roman" w:hAnsi="Arial" w:cs="Arial"/>
                <w:noProof w:val="0"/>
                <w:color w:val="333333"/>
                <w:sz w:val="20"/>
                <w:szCs w:val="20"/>
                <w:lang w:val="en-US"/>
              </w:rPr>
            </w:pPr>
            <w:r w:rsidRPr="009F3FF0">
              <w:rPr>
                <w:rFonts w:ascii="Arial" w:eastAsia="Times New Roman" w:hAnsi="Arial" w:cs="Arial"/>
                <w:noProof w:val="0"/>
                <w:color w:val="333333"/>
                <w:sz w:val="20"/>
                <w:szCs w:val="20"/>
                <w:lang w:val="en-US"/>
              </w:rPr>
              <w:t>Mean (SD)</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435AA024" w14:textId="77777777" w:rsidR="006B62E0" w:rsidRPr="009F3FF0" w:rsidRDefault="006B62E0" w:rsidP="003953F3">
            <w:pPr>
              <w:spacing w:before="0"/>
              <w:jc w:val="left"/>
              <w:rPr>
                <w:rFonts w:ascii="Arial" w:eastAsia="Times New Roman" w:hAnsi="Arial" w:cs="Arial"/>
                <w:noProof w:val="0"/>
                <w:color w:val="333333"/>
                <w:sz w:val="20"/>
                <w:szCs w:val="20"/>
                <w:lang w:val="en-US"/>
              </w:rPr>
              <w:pPrChange w:id="436" w:author="Harris, Jenine" w:date="2022-07-03T12:35:00Z">
                <w:pPr>
                  <w:spacing w:before="0"/>
                  <w:jc w:val="center"/>
                </w:pPr>
              </w:pPrChange>
            </w:pPr>
            <w:r w:rsidRPr="009F3FF0">
              <w:rPr>
                <w:rFonts w:ascii="Arial" w:eastAsia="Times New Roman" w:hAnsi="Arial" w:cs="Arial"/>
                <w:noProof w:val="0"/>
                <w:color w:val="333333"/>
                <w:sz w:val="20"/>
                <w:szCs w:val="20"/>
                <w:lang w:val="en-US"/>
              </w:rPr>
              <w:t>2.40 (1.24)</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06BE53D5" w14:textId="77777777" w:rsidR="006B62E0" w:rsidRPr="009F3FF0" w:rsidRDefault="006B62E0" w:rsidP="003953F3">
            <w:pPr>
              <w:spacing w:before="0"/>
              <w:jc w:val="left"/>
              <w:rPr>
                <w:rFonts w:ascii="Arial" w:eastAsia="Times New Roman" w:hAnsi="Arial" w:cs="Arial"/>
                <w:noProof w:val="0"/>
                <w:color w:val="333333"/>
                <w:sz w:val="20"/>
                <w:szCs w:val="20"/>
                <w:lang w:val="en-US"/>
              </w:rPr>
              <w:pPrChange w:id="437" w:author="Harris, Jenine" w:date="2022-07-03T12:35:00Z">
                <w:pPr>
                  <w:spacing w:before="0"/>
                  <w:jc w:val="center"/>
                </w:pPr>
              </w:pPrChange>
            </w:pPr>
            <w:r w:rsidRPr="009F3FF0">
              <w:rPr>
                <w:rFonts w:ascii="Arial" w:eastAsia="Times New Roman" w:hAnsi="Arial" w:cs="Arial"/>
                <w:noProof w:val="0"/>
                <w:color w:val="333333"/>
                <w:sz w:val="20"/>
                <w:szCs w:val="20"/>
                <w:lang w:val="en-US"/>
              </w:rPr>
              <w:t>1.94 (0.926)</w:t>
            </w:r>
          </w:p>
        </w:tc>
      </w:tr>
      <w:tr w:rsidR="006B62E0" w:rsidRPr="009F3FF0" w14:paraId="5A488310" w14:textId="77777777" w:rsidTr="009F3FF0">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14:paraId="099F502F" w14:textId="77777777" w:rsidR="006B62E0" w:rsidRPr="009F3FF0" w:rsidRDefault="006B62E0" w:rsidP="003953F3">
            <w:pPr>
              <w:spacing w:before="0"/>
              <w:jc w:val="left"/>
              <w:rPr>
                <w:rFonts w:ascii="Arial" w:eastAsia="Times New Roman" w:hAnsi="Arial" w:cs="Arial"/>
                <w:noProof w:val="0"/>
                <w:color w:val="333333"/>
                <w:sz w:val="20"/>
                <w:szCs w:val="20"/>
                <w:lang w:val="en-US"/>
              </w:rPr>
            </w:pPr>
            <w:r w:rsidRPr="009F3FF0">
              <w:rPr>
                <w:rFonts w:ascii="Arial" w:eastAsia="Times New Roman" w:hAnsi="Arial" w:cs="Arial"/>
                <w:noProof w:val="0"/>
                <w:color w:val="333333"/>
                <w:sz w:val="20"/>
                <w:szCs w:val="20"/>
                <w:lang w:val="en-US"/>
              </w:rPr>
              <w:t>Median [Min, Max]</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3FD3D6F1" w14:textId="77777777" w:rsidR="006B62E0" w:rsidRPr="009F3FF0" w:rsidRDefault="006B62E0" w:rsidP="003953F3">
            <w:pPr>
              <w:spacing w:before="0"/>
              <w:jc w:val="left"/>
              <w:rPr>
                <w:rFonts w:ascii="Arial" w:eastAsia="Times New Roman" w:hAnsi="Arial" w:cs="Arial"/>
                <w:noProof w:val="0"/>
                <w:color w:val="333333"/>
                <w:sz w:val="20"/>
                <w:szCs w:val="20"/>
                <w:lang w:val="en-US"/>
              </w:rPr>
              <w:pPrChange w:id="438" w:author="Harris, Jenine" w:date="2022-07-03T12:35:00Z">
                <w:pPr>
                  <w:spacing w:before="0"/>
                  <w:jc w:val="center"/>
                </w:pPr>
              </w:pPrChange>
            </w:pPr>
            <w:r w:rsidRPr="009F3FF0">
              <w:rPr>
                <w:rFonts w:ascii="Arial" w:eastAsia="Times New Roman" w:hAnsi="Arial" w:cs="Arial"/>
                <w:noProof w:val="0"/>
                <w:color w:val="333333"/>
                <w:sz w:val="20"/>
                <w:szCs w:val="20"/>
                <w:lang w:val="en-US"/>
              </w:rPr>
              <w:t>2.00 [0, 8.00]</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3CE9BA69" w14:textId="77777777" w:rsidR="006B62E0" w:rsidRPr="009F3FF0" w:rsidRDefault="006B62E0" w:rsidP="003953F3">
            <w:pPr>
              <w:spacing w:before="0"/>
              <w:jc w:val="left"/>
              <w:rPr>
                <w:rFonts w:ascii="Arial" w:eastAsia="Times New Roman" w:hAnsi="Arial" w:cs="Arial"/>
                <w:noProof w:val="0"/>
                <w:color w:val="333333"/>
                <w:sz w:val="20"/>
                <w:szCs w:val="20"/>
                <w:lang w:val="en-US"/>
              </w:rPr>
              <w:pPrChange w:id="439" w:author="Harris, Jenine" w:date="2022-07-03T12:35:00Z">
                <w:pPr>
                  <w:spacing w:before="0"/>
                  <w:jc w:val="center"/>
                </w:pPr>
              </w:pPrChange>
            </w:pPr>
            <w:r w:rsidRPr="009F3FF0">
              <w:rPr>
                <w:rFonts w:ascii="Arial" w:eastAsia="Times New Roman" w:hAnsi="Arial" w:cs="Arial"/>
                <w:noProof w:val="0"/>
                <w:color w:val="333333"/>
                <w:sz w:val="20"/>
                <w:szCs w:val="20"/>
                <w:lang w:val="en-US"/>
              </w:rPr>
              <w:t>2.00 [0, 8.00]</w:t>
            </w:r>
          </w:p>
        </w:tc>
      </w:tr>
      <w:tr w:rsidR="006B62E0" w:rsidRPr="009F3FF0" w14:paraId="53302C75" w14:textId="77777777" w:rsidTr="009F3FF0">
        <w:tc>
          <w:tcPr>
            <w:tcW w:w="0" w:type="auto"/>
            <w:tcBorders>
              <w:top w:val="nil"/>
              <w:left w:val="nil"/>
              <w:bottom w:val="nil"/>
              <w:right w:val="nil"/>
            </w:tcBorders>
            <w:shd w:val="clear" w:color="auto" w:fill="FFFFFF"/>
            <w:noWrap/>
            <w:tcMar>
              <w:top w:w="60" w:type="dxa"/>
              <w:left w:w="60" w:type="dxa"/>
              <w:bottom w:w="60" w:type="dxa"/>
              <w:right w:w="180" w:type="dxa"/>
            </w:tcMar>
            <w:vAlign w:val="center"/>
            <w:hideMark/>
          </w:tcPr>
          <w:p w14:paraId="2AD8E424" w14:textId="77777777" w:rsidR="006B62E0" w:rsidRPr="009F3FF0" w:rsidRDefault="006B62E0" w:rsidP="003953F3">
            <w:pPr>
              <w:spacing w:before="0"/>
              <w:jc w:val="left"/>
              <w:rPr>
                <w:rFonts w:ascii="Arial" w:eastAsia="Times New Roman" w:hAnsi="Arial" w:cs="Arial"/>
                <w:b/>
                <w:bCs/>
                <w:noProof w:val="0"/>
                <w:color w:val="333333"/>
                <w:sz w:val="20"/>
                <w:szCs w:val="20"/>
                <w:lang w:val="en-US"/>
              </w:rPr>
            </w:pPr>
            <w:r w:rsidRPr="009F3FF0">
              <w:rPr>
                <w:rFonts w:ascii="Arial" w:eastAsia="Times New Roman" w:hAnsi="Arial" w:cs="Arial"/>
                <w:b/>
                <w:bCs/>
                <w:noProof w:val="0"/>
                <w:color w:val="333333"/>
                <w:sz w:val="20"/>
                <w:szCs w:val="20"/>
                <w:lang w:val="en-US"/>
              </w:rPr>
              <w:t>Household wealth index</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5DB4FF0F" w14:textId="77777777" w:rsidR="006B62E0" w:rsidRPr="009F3FF0" w:rsidRDefault="006B62E0" w:rsidP="003953F3">
            <w:pPr>
              <w:spacing w:before="0"/>
              <w:jc w:val="left"/>
              <w:rPr>
                <w:rFonts w:ascii="Arial" w:eastAsia="Times New Roman" w:hAnsi="Arial" w:cs="Arial"/>
                <w:b/>
                <w:bCs/>
                <w:noProof w:val="0"/>
                <w:color w:val="333333"/>
                <w:sz w:val="20"/>
                <w:szCs w:val="20"/>
                <w:lang w:val="en-US"/>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03A9D551" w14:textId="77777777" w:rsidR="006B62E0" w:rsidRPr="009F3FF0" w:rsidRDefault="006B62E0" w:rsidP="003953F3">
            <w:pPr>
              <w:spacing w:before="0"/>
              <w:jc w:val="left"/>
              <w:rPr>
                <w:rFonts w:ascii="Times New Roman" w:eastAsia="Times New Roman" w:hAnsi="Times New Roman" w:cs="Times New Roman"/>
                <w:noProof w:val="0"/>
                <w:sz w:val="20"/>
                <w:szCs w:val="20"/>
                <w:lang w:val="en-US"/>
              </w:rPr>
              <w:pPrChange w:id="440" w:author="Harris, Jenine" w:date="2022-07-03T12:35:00Z">
                <w:pPr>
                  <w:spacing w:before="0"/>
                  <w:jc w:val="center"/>
                </w:pPr>
              </w:pPrChange>
            </w:pPr>
          </w:p>
        </w:tc>
      </w:tr>
      <w:tr w:rsidR="006B62E0" w:rsidRPr="009F3FF0" w14:paraId="63B17BAE" w14:textId="77777777" w:rsidTr="009F3FF0">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14:paraId="7A265CC4" w14:textId="77777777" w:rsidR="006B62E0" w:rsidRPr="009F3FF0" w:rsidRDefault="006B62E0" w:rsidP="003953F3">
            <w:pPr>
              <w:spacing w:before="0"/>
              <w:jc w:val="left"/>
              <w:rPr>
                <w:rFonts w:ascii="Arial" w:eastAsia="Times New Roman" w:hAnsi="Arial" w:cs="Arial"/>
                <w:noProof w:val="0"/>
                <w:color w:val="333333"/>
                <w:sz w:val="20"/>
                <w:szCs w:val="20"/>
                <w:lang w:val="en-US"/>
              </w:rPr>
            </w:pPr>
            <w:r w:rsidRPr="009F3FF0">
              <w:rPr>
                <w:rFonts w:ascii="Arial" w:eastAsia="Times New Roman" w:hAnsi="Arial" w:cs="Arial"/>
                <w:noProof w:val="0"/>
                <w:color w:val="333333"/>
                <w:sz w:val="20"/>
                <w:szCs w:val="20"/>
                <w:lang w:val="en-US"/>
              </w:rPr>
              <w:t>Middle</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2CC1CA5C" w14:textId="77777777" w:rsidR="006B62E0" w:rsidRPr="009F3FF0" w:rsidRDefault="006B62E0" w:rsidP="003953F3">
            <w:pPr>
              <w:spacing w:before="0"/>
              <w:jc w:val="left"/>
              <w:rPr>
                <w:rFonts w:ascii="Arial" w:eastAsia="Times New Roman" w:hAnsi="Arial" w:cs="Arial"/>
                <w:noProof w:val="0"/>
                <w:color w:val="333333"/>
                <w:sz w:val="20"/>
                <w:szCs w:val="20"/>
                <w:lang w:val="en-US"/>
              </w:rPr>
              <w:pPrChange w:id="441" w:author="Harris, Jenine" w:date="2022-07-03T12:35:00Z">
                <w:pPr>
                  <w:spacing w:before="0"/>
                  <w:jc w:val="center"/>
                </w:pPr>
              </w:pPrChange>
            </w:pPr>
            <w:r w:rsidRPr="009F3FF0">
              <w:rPr>
                <w:rFonts w:ascii="Arial" w:eastAsia="Times New Roman" w:hAnsi="Arial" w:cs="Arial"/>
                <w:noProof w:val="0"/>
                <w:color w:val="333333"/>
                <w:sz w:val="20"/>
                <w:szCs w:val="20"/>
                <w:lang w:val="en-US"/>
              </w:rPr>
              <w:t>1441 (21.0%)</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217CE857" w14:textId="77777777" w:rsidR="006B62E0" w:rsidRPr="009F3FF0" w:rsidRDefault="006B62E0" w:rsidP="003953F3">
            <w:pPr>
              <w:spacing w:before="0"/>
              <w:jc w:val="left"/>
              <w:rPr>
                <w:rFonts w:ascii="Arial" w:eastAsia="Times New Roman" w:hAnsi="Arial" w:cs="Arial"/>
                <w:noProof w:val="0"/>
                <w:color w:val="333333"/>
                <w:sz w:val="20"/>
                <w:szCs w:val="20"/>
                <w:lang w:val="en-US"/>
              </w:rPr>
              <w:pPrChange w:id="442" w:author="Harris, Jenine" w:date="2022-07-03T12:35:00Z">
                <w:pPr>
                  <w:spacing w:before="0"/>
                  <w:jc w:val="center"/>
                </w:pPr>
              </w:pPrChange>
            </w:pPr>
            <w:r w:rsidRPr="009F3FF0">
              <w:rPr>
                <w:rFonts w:ascii="Arial" w:eastAsia="Times New Roman" w:hAnsi="Arial" w:cs="Arial"/>
                <w:noProof w:val="0"/>
                <w:color w:val="333333"/>
                <w:sz w:val="20"/>
                <w:szCs w:val="20"/>
                <w:lang w:val="en-US"/>
              </w:rPr>
              <w:t>1090 (23.6%)</w:t>
            </w:r>
          </w:p>
        </w:tc>
      </w:tr>
      <w:tr w:rsidR="006B62E0" w:rsidRPr="009F3FF0" w14:paraId="5CAE8C95" w14:textId="77777777" w:rsidTr="009F3FF0">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14:paraId="2AE2BFA4" w14:textId="77777777" w:rsidR="006B62E0" w:rsidRPr="009F3FF0" w:rsidRDefault="006B62E0" w:rsidP="003953F3">
            <w:pPr>
              <w:spacing w:before="0"/>
              <w:jc w:val="left"/>
              <w:rPr>
                <w:rFonts w:ascii="Arial" w:eastAsia="Times New Roman" w:hAnsi="Arial" w:cs="Arial"/>
                <w:noProof w:val="0"/>
                <w:color w:val="333333"/>
                <w:sz w:val="20"/>
                <w:szCs w:val="20"/>
                <w:lang w:val="en-US"/>
              </w:rPr>
            </w:pPr>
            <w:r w:rsidRPr="009F3FF0">
              <w:rPr>
                <w:rFonts w:ascii="Arial" w:eastAsia="Times New Roman" w:hAnsi="Arial" w:cs="Arial"/>
                <w:noProof w:val="0"/>
                <w:color w:val="333333"/>
                <w:sz w:val="20"/>
                <w:szCs w:val="20"/>
                <w:lang w:val="en-US"/>
              </w:rPr>
              <w:t>Poorer</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57DED2F7" w14:textId="77777777" w:rsidR="006B62E0" w:rsidRPr="009F3FF0" w:rsidRDefault="006B62E0" w:rsidP="003953F3">
            <w:pPr>
              <w:spacing w:before="0"/>
              <w:jc w:val="left"/>
              <w:rPr>
                <w:rFonts w:ascii="Arial" w:eastAsia="Times New Roman" w:hAnsi="Arial" w:cs="Arial"/>
                <w:noProof w:val="0"/>
                <w:color w:val="333333"/>
                <w:sz w:val="20"/>
                <w:szCs w:val="20"/>
                <w:lang w:val="en-US"/>
              </w:rPr>
              <w:pPrChange w:id="443" w:author="Harris, Jenine" w:date="2022-07-03T12:35:00Z">
                <w:pPr>
                  <w:spacing w:before="0"/>
                  <w:jc w:val="center"/>
                </w:pPr>
              </w:pPrChange>
            </w:pPr>
            <w:r w:rsidRPr="009F3FF0">
              <w:rPr>
                <w:rFonts w:ascii="Arial" w:eastAsia="Times New Roman" w:hAnsi="Arial" w:cs="Arial"/>
                <w:noProof w:val="0"/>
                <w:color w:val="333333"/>
                <w:sz w:val="20"/>
                <w:szCs w:val="20"/>
                <w:lang w:val="en-US"/>
              </w:rPr>
              <w:t>1820 (26.6%)</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1A502626" w14:textId="77777777" w:rsidR="006B62E0" w:rsidRPr="009F3FF0" w:rsidRDefault="006B62E0" w:rsidP="003953F3">
            <w:pPr>
              <w:spacing w:before="0"/>
              <w:jc w:val="left"/>
              <w:rPr>
                <w:rFonts w:ascii="Arial" w:eastAsia="Times New Roman" w:hAnsi="Arial" w:cs="Arial"/>
                <w:noProof w:val="0"/>
                <w:color w:val="333333"/>
                <w:sz w:val="20"/>
                <w:szCs w:val="20"/>
                <w:lang w:val="en-US"/>
              </w:rPr>
              <w:pPrChange w:id="444" w:author="Harris, Jenine" w:date="2022-07-03T12:35:00Z">
                <w:pPr>
                  <w:spacing w:before="0"/>
                  <w:jc w:val="center"/>
                </w:pPr>
              </w:pPrChange>
            </w:pPr>
            <w:r w:rsidRPr="009F3FF0">
              <w:rPr>
                <w:rFonts w:ascii="Arial" w:eastAsia="Times New Roman" w:hAnsi="Arial" w:cs="Arial"/>
                <w:noProof w:val="0"/>
                <w:color w:val="333333"/>
                <w:sz w:val="20"/>
                <w:szCs w:val="20"/>
                <w:lang w:val="en-US"/>
              </w:rPr>
              <w:t>486 (10.5%)</w:t>
            </w:r>
          </w:p>
        </w:tc>
      </w:tr>
      <w:tr w:rsidR="006B62E0" w:rsidRPr="009F3FF0" w14:paraId="578FA4D8" w14:textId="77777777" w:rsidTr="009F3FF0">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14:paraId="2F541D9A" w14:textId="77777777" w:rsidR="006B62E0" w:rsidRPr="009F3FF0" w:rsidRDefault="006B62E0" w:rsidP="003953F3">
            <w:pPr>
              <w:spacing w:before="0"/>
              <w:jc w:val="left"/>
              <w:rPr>
                <w:rFonts w:ascii="Arial" w:eastAsia="Times New Roman" w:hAnsi="Arial" w:cs="Arial"/>
                <w:noProof w:val="0"/>
                <w:color w:val="333333"/>
                <w:sz w:val="20"/>
                <w:szCs w:val="20"/>
                <w:lang w:val="en-US"/>
              </w:rPr>
            </w:pPr>
            <w:r w:rsidRPr="009F3FF0">
              <w:rPr>
                <w:rFonts w:ascii="Arial" w:eastAsia="Times New Roman" w:hAnsi="Arial" w:cs="Arial"/>
                <w:noProof w:val="0"/>
                <w:color w:val="333333"/>
                <w:sz w:val="20"/>
                <w:szCs w:val="20"/>
                <w:lang w:val="en-US"/>
              </w:rPr>
              <w:t>Poorest</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49005EE2" w14:textId="77777777" w:rsidR="006B62E0" w:rsidRPr="009F3FF0" w:rsidRDefault="006B62E0" w:rsidP="003953F3">
            <w:pPr>
              <w:spacing w:before="0"/>
              <w:jc w:val="left"/>
              <w:rPr>
                <w:rFonts w:ascii="Arial" w:eastAsia="Times New Roman" w:hAnsi="Arial" w:cs="Arial"/>
                <w:noProof w:val="0"/>
                <w:color w:val="333333"/>
                <w:sz w:val="20"/>
                <w:szCs w:val="20"/>
                <w:lang w:val="en-US"/>
              </w:rPr>
              <w:pPrChange w:id="445" w:author="Harris, Jenine" w:date="2022-07-03T12:35:00Z">
                <w:pPr>
                  <w:spacing w:before="0"/>
                  <w:jc w:val="center"/>
                </w:pPr>
              </w:pPrChange>
            </w:pPr>
            <w:r w:rsidRPr="009F3FF0">
              <w:rPr>
                <w:rFonts w:ascii="Arial" w:eastAsia="Times New Roman" w:hAnsi="Arial" w:cs="Arial"/>
                <w:noProof w:val="0"/>
                <w:color w:val="333333"/>
                <w:sz w:val="20"/>
                <w:szCs w:val="20"/>
                <w:lang w:val="en-US"/>
              </w:rPr>
              <w:t>2088 (30.5%)</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2E44D7F3" w14:textId="77777777" w:rsidR="006B62E0" w:rsidRPr="009F3FF0" w:rsidRDefault="006B62E0" w:rsidP="003953F3">
            <w:pPr>
              <w:spacing w:before="0"/>
              <w:jc w:val="left"/>
              <w:rPr>
                <w:rFonts w:ascii="Arial" w:eastAsia="Times New Roman" w:hAnsi="Arial" w:cs="Arial"/>
                <w:noProof w:val="0"/>
                <w:color w:val="333333"/>
                <w:sz w:val="20"/>
                <w:szCs w:val="20"/>
                <w:lang w:val="en-US"/>
              </w:rPr>
              <w:pPrChange w:id="446" w:author="Harris, Jenine" w:date="2022-07-03T12:35:00Z">
                <w:pPr>
                  <w:spacing w:before="0"/>
                  <w:jc w:val="center"/>
                </w:pPr>
              </w:pPrChange>
            </w:pPr>
            <w:r w:rsidRPr="009F3FF0">
              <w:rPr>
                <w:rFonts w:ascii="Arial" w:eastAsia="Times New Roman" w:hAnsi="Arial" w:cs="Arial"/>
                <w:noProof w:val="0"/>
                <w:color w:val="333333"/>
                <w:sz w:val="20"/>
                <w:szCs w:val="20"/>
                <w:lang w:val="en-US"/>
              </w:rPr>
              <w:t>193 (4.2%)</w:t>
            </w:r>
          </w:p>
        </w:tc>
      </w:tr>
      <w:tr w:rsidR="006B62E0" w:rsidRPr="009F3FF0" w14:paraId="02ADB755" w14:textId="77777777" w:rsidTr="009F3FF0">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14:paraId="3CB3C916" w14:textId="77777777" w:rsidR="006B62E0" w:rsidRPr="009F3FF0" w:rsidRDefault="006B62E0" w:rsidP="003953F3">
            <w:pPr>
              <w:spacing w:before="0"/>
              <w:jc w:val="left"/>
              <w:rPr>
                <w:rFonts w:ascii="Arial" w:eastAsia="Times New Roman" w:hAnsi="Arial" w:cs="Arial"/>
                <w:noProof w:val="0"/>
                <w:color w:val="333333"/>
                <w:sz w:val="20"/>
                <w:szCs w:val="20"/>
                <w:lang w:val="en-US"/>
              </w:rPr>
            </w:pPr>
            <w:r w:rsidRPr="009F3FF0">
              <w:rPr>
                <w:rFonts w:ascii="Arial" w:eastAsia="Times New Roman" w:hAnsi="Arial" w:cs="Arial"/>
                <w:noProof w:val="0"/>
                <w:color w:val="333333"/>
                <w:sz w:val="20"/>
                <w:szCs w:val="20"/>
                <w:lang w:val="en-US"/>
              </w:rPr>
              <w:t>Richer</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583629EE" w14:textId="77777777" w:rsidR="006B62E0" w:rsidRPr="009F3FF0" w:rsidRDefault="006B62E0" w:rsidP="003953F3">
            <w:pPr>
              <w:spacing w:before="0"/>
              <w:jc w:val="left"/>
              <w:rPr>
                <w:rFonts w:ascii="Arial" w:eastAsia="Times New Roman" w:hAnsi="Arial" w:cs="Arial"/>
                <w:noProof w:val="0"/>
                <w:color w:val="333333"/>
                <w:sz w:val="20"/>
                <w:szCs w:val="20"/>
                <w:lang w:val="en-US"/>
              </w:rPr>
              <w:pPrChange w:id="447" w:author="Harris, Jenine" w:date="2022-07-03T12:35:00Z">
                <w:pPr>
                  <w:spacing w:before="0"/>
                  <w:jc w:val="center"/>
                </w:pPr>
              </w:pPrChange>
            </w:pPr>
            <w:r w:rsidRPr="009F3FF0">
              <w:rPr>
                <w:rFonts w:ascii="Arial" w:eastAsia="Times New Roman" w:hAnsi="Arial" w:cs="Arial"/>
                <w:noProof w:val="0"/>
                <w:color w:val="333333"/>
                <w:sz w:val="20"/>
                <w:szCs w:val="20"/>
                <w:lang w:val="en-US"/>
              </w:rPr>
              <w:t>946 (13.8%)</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30F3809B" w14:textId="77777777" w:rsidR="006B62E0" w:rsidRPr="009F3FF0" w:rsidRDefault="006B62E0" w:rsidP="003953F3">
            <w:pPr>
              <w:spacing w:before="0"/>
              <w:jc w:val="left"/>
              <w:rPr>
                <w:rFonts w:ascii="Arial" w:eastAsia="Times New Roman" w:hAnsi="Arial" w:cs="Arial"/>
                <w:noProof w:val="0"/>
                <w:color w:val="333333"/>
                <w:sz w:val="20"/>
                <w:szCs w:val="20"/>
                <w:lang w:val="en-US"/>
              </w:rPr>
              <w:pPrChange w:id="448" w:author="Harris, Jenine" w:date="2022-07-03T12:35:00Z">
                <w:pPr>
                  <w:spacing w:before="0"/>
                  <w:jc w:val="center"/>
                </w:pPr>
              </w:pPrChange>
            </w:pPr>
            <w:r w:rsidRPr="009F3FF0">
              <w:rPr>
                <w:rFonts w:ascii="Arial" w:eastAsia="Times New Roman" w:hAnsi="Arial" w:cs="Arial"/>
                <w:noProof w:val="0"/>
                <w:color w:val="333333"/>
                <w:sz w:val="20"/>
                <w:szCs w:val="20"/>
                <w:lang w:val="en-US"/>
              </w:rPr>
              <w:t>1470 (31.9%)</w:t>
            </w:r>
          </w:p>
        </w:tc>
      </w:tr>
      <w:tr w:rsidR="006B62E0" w:rsidRPr="009F3FF0" w14:paraId="6562A33D" w14:textId="77777777" w:rsidTr="009F3FF0">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14:paraId="5D5EE12A" w14:textId="77777777" w:rsidR="006B62E0" w:rsidRPr="009F3FF0" w:rsidRDefault="006B62E0" w:rsidP="003953F3">
            <w:pPr>
              <w:spacing w:before="0"/>
              <w:jc w:val="left"/>
              <w:rPr>
                <w:rFonts w:ascii="Arial" w:eastAsia="Times New Roman" w:hAnsi="Arial" w:cs="Arial"/>
                <w:noProof w:val="0"/>
                <w:color w:val="333333"/>
                <w:sz w:val="20"/>
                <w:szCs w:val="20"/>
                <w:lang w:val="en-US"/>
              </w:rPr>
            </w:pPr>
            <w:r w:rsidRPr="009F3FF0">
              <w:rPr>
                <w:rFonts w:ascii="Arial" w:eastAsia="Times New Roman" w:hAnsi="Arial" w:cs="Arial"/>
                <w:noProof w:val="0"/>
                <w:color w:val="333333"/>
                <w:sz w:val="20"/>
                <w:szCs w:val="20"/>
                <w:lang w:val="en-US"/>
              </w:rPr>
              <w:t>Richest</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1BF0E553" w14:textId="77777777" w:rsidR="006B62E0" w:rsidRPr="009F3FF0" w:rsidRDefault="006B62E0" w:rsidP="003953F3">
            <w:pPr>
              <w:spacing w:before="0"/>
              <w:jc w:val="left"/>
              <w:rPr>
                <w:rFonts w:ascii="Arial" w:eastAsia="Times New Roman" w:hAnsi="Arial" w:cs="Arial"/>
                <w:noProof w:val="0"/>
                <w:color w:val="333333"/>
                <w:sz w:val="20"/>
                <w:szCs w:val="20"/>
                <w:lang w:val="en-US"/>
              </w:rPr>
              <w:pPrChange w:id="449" w:author="Harris, Jenine" w:date="2022-07-03T12:35:00Z">
                <w:pPr>
                  <w:spacing w:before="0"/>
                  <w:jc w:val="center"/>
                </w:pPr>
              </w:pPrChange>
            </w:pPr>
            <w:r w:rsidRPr="009F3FF0">
              <w:rPr>
                <w:rFonts w:ascii="Arial" w:eastAsia="Times New Roman" w:hAnsi="Arial" w:cs="Arial"/>
                <w:noProof w:val="0"/>
                <w:color w:val="333333"/>
                <w:sz w:val="20"/>
                <w:szCs w:val="20"/>
                <w:lang w:val="en-US"/>
              </w:rPr>
              <w:t>560 (8.2%)</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039A5C33" w14:textId="77777777" w:rsidR="006B62E0" w:rsidRPr="009F3FF0" w:rsidRDefault="006B62E0" w:rsidP="003953F3">
            <w:pPr>
              <w:spacing w:before="0"/>
              <w:jc w:val="left"/>
              <w:rPr>
                <w:rFonts w:ascii="Arial" w:eastAsia="Times New Roman" w:hAnsi="Arial" w:cs="Arial"/>
                <w:noProof w:val="0"/>
                <w:color w:val="333333"/>
                <w:sz w:val="20"/>
                <w:szCs w:val="20"/>
                <w:lang w:val="en-US"/>
              </w:rPr>
              <w:pPrChange w:id="450" w:author="Harris, Jenine" w:date="2022-07-03T12:35:00Z">
                <w:pPr>
                  <w:spacing w:before="0"/>
                  <w:jc w:val="center"/>
                </w:pPr>
              </w:pPrChange>
            </w:pPr>
            <w:r w:rsidRPr="009F3FF0">
              <w:rPr>
                <w:rFonts w:ascii="Arial" w:eastAsia="Times New Roman" w:hAnsi="Arial" w:cs="Arial"/>
                <w:noProof w:val="0"/>
                <w:color w:val="333333"/>
                <w:sz w:val="20"/>
                <w:szCs w:val="20"/>
                <w:lang w:val="en-US"/>
              </w:rPr>
              <w:t>1376 (29.8%)</w:t>
            </w:r>
          </w:p>
        </w:tc>
      </w:tr>
      <w:tr w:rsidR="006B62E0" w:rsidRPr="009F3FF0" w14:paraId="7C6606D8" w14:textId="77777777" w:rsidTr="009F3FF0">
        <w:tc>
          <w:tcPr>
            <w:tcW w:w="0" w:type="auto"/>
            <w:tcBorders>
              <w:top w:val="nil"/>
              <w:left w:val="nil"/>
              <w:bottom w:val="nil"/>
              <w:right w:val="nil"/>
            </w:tcBorders>
            <w:shd w:val="clear" w:color="auto" w:fill="FFFFFF"/>
            <w:noWrap/>
            <w:tcMar>
              <w:top w:w="60" w:type="dxa"/>
              <w:left w:w="60" w:type="dxa"/>
              <w:bottom w:w="60" w:type="dxa"/>
              <w:right w:w="180" w:type="dxa"/>
            </w:tcMar>
            <w:vAlign w:val="center"/>
            <w:hideMark/>
          </w:tcPr>
          <w:p w14:paraId="141D4F3A" w14:textId="77777777" w:rsidR="006B62E0" w:rsidRPr="009F3FF0" w:rsidRDefault="006B62E0" w:rsidP="003953F3">
            <w:pPr>
              <w:spacing w:before="0"/>
              <w:jc w:val="left"/>
              <w:rPr>
                <w:rFonts w:ascii="Arial" w:eastAsia="Times New Roman" w:hAnsi="Arial" w:cs="Arial"/>
                <w:b/>
                <w:bCs/>
                <w:noProof w:val="0"/>
                <w:color w:val="333333"/>
                <w:sz w:val="20"/>
                <w:szCs w:val="20"/>
                <w:lang w:val="en-US"/>
              </w:rPr>
            </w:pPr>
            <w:r w:rsidRPr="009F3FF0">
              <w:rPr>
                <w:rFonts w:ascii="Arial" w:eastAsia="Times New Roman" w:hAnsi="Arial" w:cs="Arial"/>
                <w:b/>
                <w:bCs/>
                <w:noProof w:val="0"/>
                <w:color w:val="333333"/>
                <w:sz w:val="20"/>
                <w:szCs w:val="20"/>
                <w:lang w:val="en-US"/>
              </w:rPr>
              <w:t>Mother's employment status</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43752568" w14:textId="77777777" w:rsidR="006B62E0" w:rsidRPr="009F3FF0" w:rsidRDefault="006B62E0" w:rsidP="003953F3">
            <w:pPr>
              <w:spacing w:before="0"/>
              <w:jc w:val="left"/>
              <w:rPr>
                <w:rFonts w:ascii="Arial" w:eastAsia="Times New Roman" w:hAnsi="Arial" w:cs="Arial"/>
                <w:b/>
                <w:bCs/>
                <w:noProof w:val="0"/>
                <w:color w:val="333333"/>
                <w:sz w:val="20"/>
                <w:szCs w:val="20"/>
                <w:lang w:val="en-US"/>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0028EF9C" w14:textId="77777777" w:rsidR="006B62E0" w:rsidRPr="009F3FF0" w:rsidRDefault="006B62E0" w:rsidP="003953F3">
            <w:pPr>
              <w:spacing w:before="0"/>
              <w:jc w:val="left"/>
              <w:rPr>
                <w:rFonts w:ascii="Times New Roman" w:eastAsia="Times New Roman" w:hAnsi="Times New Roman" w:cs="Times New Roman"/>
                <w:noProof w:val="0"/>
                <w:sz w:val="20"/>
                <w:szCs w:val="20"/>
                <w:lang w:val="en-US"/>
              </w:rPr>
              <w:pPrChange w:id="451" w:author="Harris, Jenine" w:date="2022-07-03T12:35:00Z">
                <w:pPr>
                  <w:spacing w:before="0"/>
                  <w:jc w:val="center"/>
                </w:pPr>
              </w:pPrChange>
            </w:pPr>
          </w:p>
        </w:tc>
      </w:tr>
      <w:tr w:rsidR="006B62E0" w:rsidRPr="009F3FF0" w14:paraId="4C42B4CF" w14:textId="77777777" w:rsidTr="009F3FF0">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14:paraId="71218DA4" w14:textId="77777777" w:rsidR="006B62E0" w:rsidRPr="009F3FF0" w:rsidRDefault="006B62E0" w:rsidP="003953F3">
            <w:pPr>
              <w:spacing w:before="0"/>
              <w:jc w:val="left"/>
              <w:rPr>
                <w:rFonts w:ascii="Arial" w:eastAsia="Times New Roman" w:hAnsi="Arial" w:cs="Arial"/>
                <w:noProof w:val="0"/>
                <w:color w:val="333333"/>
                <w:sz w:val="20"/>
                <w:szCs w:val="20"/>
                <w:lang w:val="en-US"/>
              </w:rPr>
            </w:pPr>
            <w:r w:rsidRPr="009F3FF0">
              <w:rPr>
                <w:rFonts w:ascii="Arial" w:eastAsia="Times New Roman" w:hAnsi="Arial" w:cs="Arial"/>
                <w:noProof w:val="0"/>
                <w:color w:val="333333"/>
                <w:sz w:val="20"/>
                <w:szCs w:val="20"/>
                <w:lang w:val="en-US"/>
              </w:rPr>
              <w:t>Employed</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2F43D27A" w14:textId="77777777" w:rsidR="006B62E0" w:rsidRPr="009F3FF0" w:rsidRDefault="006B62E0" w:rsidP="003953F3">
            <w:pPr>
              <w:spacing w:before="0"/>
              <w:jc w:val="left"/>
              <w:rPr>
                <w:rFonts w:ascii="Arial" w:eastAsia="Times New Roman" w:hAnsi="Arial" w:cs="Arial"/>
                <w:noProof w:val="0"/>
                <w:color w:val="333333"/>
                <w:sz w:val="20"/>
                <w:szCs w:val="20"/>
                <w:lang w:val="en-US"/>
              </w:rPr>
              <w:pPrChange w:id="452" w:author="Harris, Jenine" w:date="2022-07-03T12:35:00Z">
                <w:pPr>
                  <w:spacing w:before="0"/>
                  <w:jc w:val="center"/>
                </w:pPr>
              </w:pPrChange>
            </w:pPr>
            <w:r w:rsidRPr="009F3FF0">
              <w:rPr>
                <w:rFonts w:ascii="Arial" w:eastAsia="Times New Roman" w:hAnsi="Arial" w:cs="Arial"/>
                <w:noProof w:val="0"/>
                <w:color w:val="333333"/>
                <w:sz w:val="20"/>
                <w:szCs w:val="20"/>
                <w:lang w:val="en-US"/>
              </w:rPr>
              <w:t>4194 (61.2%)</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57EE5C93" w14:textId="77777777" w:rsidR="006B62E0" w:rsidRPr="009F3FF0" w:rsidRDefault="006B62E0" w:rsidP="003953F3">
            <w:pPr>
              <w:spacing w:before="0"/>
              <w:jc w:val="left"/>
              <w:rPr>
                <w:rFonts w:ascii="Arial" w:eastAsia="Times New Roman" w:hAnsi="Arial" w:cs="Arial"/>
                <w:noProof w:val="0"/>
                <w:color w:val="333333"/>
                <w:sz w:val="20"/>
                <w:szCs w:val="20"/>
                <w:lang w:val="en-US"/>
              </w:rPr>
              <w:pPrChange w:id="453" w:author="Harris, Jenine" w:date="2022-07-03T12:35:00Z">
                <w:pPr>
                  <w:spacing w:before="0"/>
                  <w:jc w:val="center"/>
                </w:pPr>
              </w:pPrChange>
            </w:pPr>
            <w:r w:rsidRPr="009F3FF0">
              <w:rPr>
                <w:rFonts w:ascii="Arial" w:eastAsia="Times New Roman" w:hAnsi="Arial" w:cs="Arial"/>
                <w:noProof w:val="0"/>
                <w:color w:val="333333"/>
                <w:sz w:val="20"/>
                <w:szCs w:val="20"/>
                <w:lang w:val="en-US"/>
              </w:rPr>
              <w:t>3796 (82.3%)</w:t>
            </w:r>
          </w:p>
        </w:tc>
      </w:tr>
      <w:tr w:rsidR="006B62E0" w:rsidRPr="009F3FF0" w14:paraId="53440B22" w14:textId="77777777" w:rsidTr="009F3FF0">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14:paraId="361F364D" w14:textId="77777777" w:rsidR="006B62E0" w:rsidRPr="009F3FF0" w:rsidRDefault="006B62E0" w:rsidP="003953F3">
            <w:pPr>
              <w:spacing w:before="0"/>
              <w:jc w:val="left"/>
              <w:rPr>
                <w:rFonts w:ascii="Arial" w:eastAsia="Times New Roman" w:hAnsi="Arial" w:cs="Arial"/>
                <w:noProof w:val="0"/>
                <w:color w:val="333333"/>
                <w:sz w:val="20"/>
                <w:szCs w:val="20"/>
                <w:lang w:val="en-US"/>
              </w:rPr>
            </w:pPr>
            <w:r w:rsidRPr="009F3FF0">
              <w:rPr>
                <w:rFonts w:ascii="Arial" w:eastAsia="Times New Roman" w:hAnsi="Arial" w:cs="Arial"/>
                <w:noProof w:val="0"/>
                <w:color w:val="333333"/>
                <w:sz w:val="20"/>
                <w:szCs w:val="20"/>
                <w:lang w:val="en-US"/>
              </w:rPr>
              <w:t>Not employed</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6672FE4A" w14:textId="77777777" w:rsidR="006B62E0" w:rsidRPr="009F3FF0" w:rsidRDefault="006B62E0" w:rsidP="003953F3">
            <w:pPr>
              <w:spacing w:before="0"/>
              <w:jc w:val="left"/>
              <w:rPr>
                <w:rFonts w:ascii="Arial" w:eastAsia="Times New Roman" w:hAnsi="Arial" w:cs="Arial"/>
                <w:noProof w:val="0"/>
                <w:color w:val="333333"/>
                <w:sz w:val="20"/>
                <w:szCs w:val="20"/>
                <w:lang w:val="en-US"/>
              </w:rPr>
              <w:pPrChange w:id="454" w:author="Harris, Jenine" w:date="2022-07-03T12:35:00Z">
                <w:pPr>
                  <w:spacing w:before="0"/>
                  <w:jc w:val="center"/>
                </w:pPr>
              </w:pPrChange>
            </w:pPr>
            <w:r w:rsidRPr="009F3FF0">
              <w:rPr>
                <w:rFonts w:ascii="Arial" w:eastAsia="Times New Roman" w:hAnsi="Arial" w:cs="Arial"/>
                <w:noProof w:val="0"/>
                <w:color w:val="333333"/>
                <w:sz w:val="20"/>
                <w:szCs w:val="20"/>
                <w:lang w:val="en-US"/>
              </w:rPr>
              <w:t>2661 (38.8%)</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64924050" w14:textId="77777777" w:rsidR="006B62E0" w:rsidRPr="009F3FF0" w:rsidRDefault="006B62E0" w:rsidP="003953F3">
            <w:pPr>
              <w:spacing w:before="0"/>
              <w:jc w:val="left"/>
              <w:rPr>
                <w:rFonts w:ascii="Arial" w:eastAsia="Times New Roman" w:hAnsi="Arial" w:cs="Arial"/>
                <w:noProof w:val="0"/>
                <w:color w:val="333333"/>
                <w:sz w:val="20"/>
                <w:szCs w:val="20"/>
                <w:lang w:val="en-US"/>
              </w:rPr>
              <w:pPrChange w:id="455" w:author="Harris, Jenine" w:date="2022-07-03T12:35:00Z">
                <w:pPr>
                  <w:spacing w:before="0"/>
                  <w:jc w:val="center"/>
                </w:pPr>
              </w:pPrChange>
            </w:pPr>
            <w:r w:rsidRPr="009F3FF0">
              <w:rPr>
                <w:rFonts w:ascii="Arial" w:eastAsia="Times New Roman" w:hAnsi="Arial" w:cs="Arial"/>
                <w:noProof w:val="0"/>
                <w:color w:val="333333"/>
                <w:sz w:val="20"/>
                <w:szCs w:val="20"/>
                <w:lang w:val="en-US"/>
              </w:rPr>
              <w:t>819 (17.7%)</w:t>
            </w:r>
          </w:p>
        </w:tc>
      </w:tr>
      <w:tr w:rsidR="006B62E0" w:rsidRPr="009F3FF0" w14:paraId="2C718180" w14:textId="77777777" w:rsidTr="009F3FF0">
        <w:tc>
          <w:tcPr>
            <w:tcW w:w="0" w:type="auto"/>
            <w:tcBorders>
              <w:top w:val="nil"/>
              <w:left w:val="nil"/>
              <w:bottom w:val="nil"/>
              <w:right w:val="nil"/>
            </w:tcBorders>
            <w:shd w:val="clear" w:color="auto" w:fill="FFFFFF"/>
            <w:noWrap/>
            <w:tcMar>
              <w:top w:w="60" w:type="dxa"/>
              <w:left w:w="60" w:type="dxa"/>
              <w:bottom w:w="60" w:type="dxa"/>
              <w:right w:w="180" w:type="dxa"/>
            </w:tcMar>
            <w:vAlign w:val="center"/>
            <w:hideMark/>
          </w:tcPr>
          <w:p w14:paraId="746BEF2A" w14:textId="77777777" w:rsidR="006B62E0" w:rsidRPr="009F3FF0" w:rsidRDefault="006B62E0" w:rsidP="003953F3">
            <w:pPr>
              <w:spacing w:before="0"/>
              <w:jc w:val="left"/>
              <w:rPr>
                <w:rFonts w:ascii="Arial" w:eastAsia="Times New Roman" w:hAnsi="Arial" w:cs="Arial"/>
                <w:b/>
                <w:bCs/>
                <w:noProof w:val="0"/>
                <w:color w:val="333333"/>
                <w:sz w:val="20"/>
                <w:szCs w:val="20"/>
                <w:lang w:val="en-US"/>
              </w:rPr>
            </w:pPr>
            <w:r w:rsidRPr="009F3FF0">
              <w:rPr>
                <w:rFonts w:ascii="Arial" w:eastAsia="Times New Roman" w:hAnsi="Arial" w:cs="Arial"/>
                <w:b/>
                <w:bCs/>
                <w:noProof w:val="0"/>
                <w:color w:val="333333"/>
                <w:sz w:val="20"/>
                <w:szCs w:val="20"/>
                <w:lang w:val="en-US"/>
              </w:rPr>
              <w:t>Child's Weight for Age</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6BC319F6" w14:textId="77777777" w:rsidR="006B62E0" w:rsidRPr="009F3FF0" w:rsidRDefault="006B62E0" w:rsidP="003953F3">
            <w:pPr>
              <w:spacing w:before="0"/>
              <w:jc w:val="left"/>
              <w:rPr>
                <w:rFonts w:ascii="Arial" w:eastAsia="Times New Roman" w:hAnsi="Arial" w:cs="Arial"/>
                <w:b/>
                <w:bCs/>
                <w:noProof w:val="0"/>
                <w:color w:val="333333"/>
                <w:sz w:val="20"/>
                <w:szCs w:val="20"/>
                <w:lang w:val="en-US"/>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36C7EE60" w14:textId="77777777" w:rsidR="006B62E0" w:rsidRPr="009F3FF0" w:rsidRDefault="006B62E0" w:rsidP="003953F3">
            <w:pPr>
              <w:spacing w:before="0"/>
              <w:jc w:val="left"/>
              <w:rPr>
                <w:rFonts w:ascii="Times New Roman" w:eastAsia="Times New Roman" w:hAnsi="Times New Roman" w:cs="Times New Roman"/>
                <w:noProof w:val="0"/>
                <w:sz w:val="20"/>
                <w:szCs w:val="20"/>
                <w:lang w:val="en-US"/>
              </w:rPr>
              <w:pPrChange w:id="456" w:author="Harris, Jenine" w:date="2022-07-03T12:35:00Z">
                <w:pPr>
                  <w:spacing w:before="0"/>
                  <w:jc w:val="center"/>
                </w:pPr>
              </w:pPrChange>
            </w:pPr>
          </w:p>
        </w:tc>
      </w:tr>
      <w:tr w:rsidR="006B62E0" w:rsidRPr="009F3FF0" w14:paraId="46D90DD8" w14:textId="77777777" w:rsidTr="009F3FF0">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14:paraId="1981E6FD" w14:textId="77777777" w:rsidR="006B62E0" w:rsidRPr="009F3FF0" w:rsidRDefault="006B62E0" w:rsidP="003953F3">
            <w:pPr>
              <w:spacing w:before="0"/>
              <w:jc w:val="left"/>
              <w:rPr>
                <w:rFonts w:ascii="Arial" w:eastAsia="Times New Roman" w:hAnsi="Arial" w:cs="Arial"/>
                <w:noProof w:val="0"/>
                <w:color w:val="333333"/>
                <w:sz w:val="20"/>
                <w:szCs w:val="20"/>
                <w:lang w:val="en-US"/>
              </w:rPr>
            </w:pPr>
            <w:r w:rsidRPr="009F3FF0">
              <w:rPr>
                <w:rFonts w:ascii="Arial" w:eastAsia="Times New Roman" w:hAnsi="Arial" w:cs="Arial"/>
                <w:noProof w:val="0"/>
                <w:color w:val="333333"/>
                <w:sz w:val="20"/>
                <w:szCs w:val="20"/>
                <w:lang w:val="en-US"/>
              </w:rPr>
              <w:t>Not underweight</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2787496F" w14:textId="77777777" w:rsidR="006B62E0" w:rsidRPr="009F3FF0" w:rsidRDefault="006B62E0" w:rsidP="003953F3">
            <w:pPr>
              <w:spacing w:before="0"/>
              <w:jc w:val="left"/>
              <w:rPr>
                <w:rFonts w:ascii="Arial" w:eastAsia="Times New Roman" w:hAnsi="Arial" w:cs="Arial"/>
                <w:noProof w:val="0"/>
                <w:color w:val="333333"/>
                <w:sz w:val="20"/>
                <w:szCs w:val="20"/>
                <w:lang w:val="en-US"/>
              </w:rPr>
              <w:pPrChange w:id="457" w:author="Harris, Jenine" w:date="2022-07-03T12:35:00Z">
                <w:pPr>
                  <w:spacing w:before="0"/>
                  <w:jc w:val="center"/>
                </w:pPr>
              </w:pPrChange>
            </w:pPr>
            <w:r w:rsidRPr="009F3FF0">
              <w:rPr>
                <w:rFonts w:ascii="Arial" w:eastAsia="Times New Roman" w:hAnsi="Arial" w:cs="Arial"/>
                <w:noProof w:val="0"/>
                <w:color w:val="333333"/>
                <w:sz w:val="20"/>
                <w:szCs w:val="20"/>
                <w:lang w:val="en-US"/>
              </w:rPr>
              <w:t>4915 (71.7%)</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0C18F2C8" w14:textId="77777777" w:rsidR="006B62E0" w:rsidRPr="009F3FF0" w:rsidRDefault="006B62E0" w:rsidP="003953F3">
            <w:pPr>
              <w:spacing w:before="0"/>
              <w:jc w:val="left"/>
              <w:rPr>
                <w:rFonts w:ascii="Arial" w:eastAsia="Times New Roman" w:hAnsi="Arial" w:cs="Arial"/>
                <w:noProof w:val="0"/>
                <w:color w:val="333333"/>
                <w:sz w:val="20"/>
                <w:szCs w:val="20"/>
                <w:lang w:val="en-US"/>
              </w:rPr>
              <w:pPrChange w:id="458" w:author="Harris, Jenine" w:date="2022-07-03T12:35:00Z">
                <w:pPr>
                  <w:spacing w:before="0"/>
                  <w:jc w:val="center"/>
                </w:pPr>
              </w:pPrChange>
            </w:pPr>
            <w:r w:rsidRPr="009F3FF0">
              <w:rPr>
                <w:rFonts w:ascii="Arial" w:eastAsia="Times New Roman" w:hAnsi="Arial" w:cs="Arial"/>
                <w:noProof w:val="0"/>
                <w:color w:val="333333"/>
                <w:sz w:val="20"/>
                <w:szCs w:val="20"/>
                <w:lang w:val="en-US"/>
              </w:rPr>
              <w:t>4044 (87.6%)</w:t>
            </w:r>
          </w:p>
        </w:tc>
      </w:tr>
      <w:tr w:rsidR="006B62E0" w:rsidRPr="009F3FF0" w14:paraId="12978A9E" w14:textId="77777777" w:rsidTr="009F3FF0">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14:paraId="0FF4EA7E" w14:textId="77777777" w:rsidR="006B62E0" w:rsidRPr="009F3FF0" w:rsidRDefault="006B62E0" w:rsidP="003953F3">
            <w:pPr>
              <w:spacing w:before="0"/>
              <w:jc w:val="left"/>
              <w:rPr>
                <w:rFonts w:ascii="Arial" w:eastAsia="Times New Roman" w:hAnsi="Arial" w:cs="Arial"/>
                <w:noProof w:val="0"/>
                <w:color w:val="333333"/>
                <w:sz w:val="20"/>
                <w:szCs w:val="20"/>
                <w:lang w:val="en-US"/>
              </w:rPr>
            </w:pPr>
            <w:r w:rsidRPr="009F3FF0">
              <w:rPr>
                <w:rFonts w:ascii="Arial" w:eastAsia="Times New Roman" w:hAnsi="Arial" w:cs="Arial"/>
                <w:noProof w:val="0"/>
                <w:color w:val="333333"/>
                <w:sz w:val="20"/>
                <w:szCs w:val="20"/>
                <w:lang w:val="en-US"/>
              </w:rPr>
              <w:lastRenderedPageBreak/>
              <w:t>Underweight</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41D4A124" w14:textId="77777777" w:rsidR="006B62E0" w:rsidRPr="009F3FF0" w:rsidRDefault="006B62E0" w:rsidP="003953F3">
            <w:pPr>
              <w:spacing w:before="0"/>
              <w:jc w:val="left"/>
              <w:rPr>
                <w:rFonts w:ascii="Arial" w:eastAsia="Times New Roman" w:hAnsi="Arial" w:cs="Arial"/>
                <w:noProof w:val="0"/>
                <w:color w:val="333333"/>
                <w:sz w:val="20"/>
                <w:szCs w:val="20"/>
                <w:lang w:val="en-US"/>
              </w:rPr>
              <w:pPrChange w:id="459" w:author="Harris, Jenine" w:date="2022-07-03T12:35:00Z">
                <w:pPr>
                  <w:spacing w:before="0"/>
                  <w:jc w:val="center"/>
                </w:pPr>
              </w:pPrChange>
            </w:pPr>
            <w:r w:rsidRPr="009F3FF0">
              <w:rPr>
                <w:rFonts w:ascii="Arial" w:eastAsia="Times New Roman" w:hAnsi="Arial" w:cs="Arial"/>
                <w:noProof w:val="0"/>
                <w:color w:val="333333"/>
                <w:sz w:val="20"/>
                <w:szCs w:val="20"/>
                <w:lang w:val="en-US"/>
              </w:rPr>
              <w:t>1940 (28.3%)</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1536B2DB" w14:textId="77777777" w:rsidR="006B62E0" w:rsidRPr="009F3FF0" w:rsidRDefault="006B62E0" w:rsidP="003953F3">
            <w:pPr>
              <w:spacing w:before="0"/>
              <w:jc w:val="left"/>
              <w:rPr>
                <w:rFonts w:ascii="Arial" w:eastAsia="Times New Roman" w:hAnsi="Arial" w:cs="Arial"/>
                <w:noProof w:val="0"/>
                <w:color w:val="333333"/>
                <w:sz w:val="20"/>
                <w:szCs w:val="20"/>
                <w:lang w:val="en-US"/>
              </w:rPr>
              <w:pPrChange w:id="460" w:author="Harris, Jenine" w:date="2022-07-03T12:35:00Z">
                <w:pPr>
                  <w:spacing w:before="0"/>
                  <w:jc w:val="center"/>
                </w:pPr>
              </w:pPrChange>
            </w:pPr>
            <w:r w:rsidRPr="009F3FF0">
              <w:rPr>
                <w:rFonts w:ascii="Arial" w:eastAsia="Times New Roman" w:hAnsi="Arial" w:cs="Arial"/>
                <w:noProof w:val="0"/>
                <w:color w:val="333333"/>
                <w:sz w:val="20"/>
                <w:szCs w:val="20"/>
                <w:lang w:val="en-US"/>
              </w:rPr>
              <w:t>571 (12.4%)</w:t>
            </w:r>
          </w:p>
        </w:tc>
      </w:tr>
      <w:tr w:rsidR="006B62E0" w:rsidRPr="009F3FF0" w14:paraId="198260FE" w14:textId="77777777" w:rsidTr="009F3FF0">
        <w:tc>
          <w:tcPr>
            <w:tcW w:w="0" w:type="auto"/>
            <w:tcBorders>
              <w:top w:val="nil"/>
              <w:left w:val="nil"/>
              <w:bottom w:val="nil"/>
              <w:right w:val="nil"/>
            </w:tcBorders>
            <w:shd w:val="clear" w:color="auto" w:fill="FFFFFF"/>
            <w:noWrap/>
            <w:tcMar>
              <w:top w:w="60" w:type="dxa"/>
              <w:left w:w="60" w:type="dxa"/>
              <w:bottom w:w="60" w:type="dxa"/>
              <w:right w:w="180" w:type="dxa"/>
            </w:tcMar>
            <w:vAlign w:val="center"/>
            <w:hideMark/>
          </w:tcPr>
          <w:p w14:paraId="5AAD96A7" w14:textId="77777777" w:rsidR="006B62E0" w:rsidRPr="009F3FF0" w:rsidRDefault="006B62E0" w:rsidP="003953F3">
            <w:pPr>
              <w:spacing w:before="0"/>
              <w:jc w:val="left"/>
              <w:rPr>
                <w:rFonts w:ascii="Arial" w:eastAsia="Times New Roman" w:hAnsi="Arial" w:cs="Arial"/>
                <w:b/>
                <w:bCs/>
                <w:noProof w:val="0"/>
                <w:color w:val="333333"/>
                <w:sz w:val="20"/>
                <w:szCs w:val="20"/>
                <w:lang w:val="en-US"/>
              </w:rPr>
            </w:pPr>
            <w:r w:rsidRPr="009F3FF0">
              <w:rPr>
                <w:rFonts w:ascii="Arial" w:eastAsia="Times New Roman" w:hAnsi="Arial" w:cs="Arial"/>
                <w:b/>
                <w:bCs/>
                <w:noProof w:val="0"/>
                <w:color w:val="333333"/>
                <w:sz w:val="20"/>
                <w:szCs w:val="20"/>
                <w:lang w:val="en-US"/>
              </w:rPr>
              <w:t>Child's Height for Age</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50797AE7" w14:textId="77777777" w:rsidR="006B62E0" w:rsidRPr="009F3FF0" w:rsidRDefault="006B62E0" w:rsidP="003953F3">
            <w:pPr>
              <w:spacing w:before="0"/>
              <w:jc w:val="left"/>
              <w:rPr>
                <w:rFonts w:ascii="Arial" w:eastAsia="Times New Roman" w:hAnsi="Arial" w:cs="Arial"/>
                <w:b/>
                <w:bCs/>
                <w:noProof w:val="0"/>
                <w:color w:val="333333"/>
                <w:sz w:val="20"/>
                <w:szCs w:val="20"/>
                <w:lang w:val="en-US"/>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5F6CE1E2" w14:textId="77777777" w:rsidR="006B62E0" w:rsidRPr="009F3FF0" w:rsidRDefault="006B62E0" w:rsidP="003953F3">
            <w:pPr>
              <w:spacing w:before="0"/>
              <w:jc w:val="left"/>
              <w:rPr>
                <w:rFonts w:ascii="Times New Roman" w:eastAsia="Times New Roman" w:hAnsi="Times New Roman" w:cs="Times New Roman"/>
                <w:noProof w:val="0"/>
                <w:sz w:val="20"/>
                <w:szCs w:val="20"/>
                <w:lang w:val="en-US"/>
              </w:rPr>
              <w:pPrChange w:id="461" w:author="Harris, Jenine" w:date="2022-07-03T12:35:00Z">
                <w:pPr>
                  <w:spacing w:before="0"/>
                  <w:jc w:val="center"/>
                </w:pPr>
              </w:pPrChange>
            </w:pPr>
          </w:p>
        </w:tc>
      </w:tr>
      <w:tr w:rsidR="006B62E0" w:rsidRPr="009F3FF0" w14:paraId="237AD0E0" w14:textId="77777777" w:rsidTr="009F3FF0">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14:paraId="39CF9DC1" w14:textId="77777777" w:rsidR="006B62E0" w:rsidRPr="009F3FF0" w:rsidRDefault="006B62E0" w:rsidP="003953F3">
            <w:pPr>
              <w:spacing w:before="0"/>
              <w:jc w:val="left"/>
              <w:rPr>
                <w:rFonts w:ascii="Arial" w:eastAsia="Times New Roman" w:hAnsi="Arial" w:cs="Arial"/>
                <w:noProof w:val="0"/>
                <w:color w:val="333333"/>
                <w:sz w:val="20"/>
                <w:szCs w:val="20"/>
                <w:lang w:val="en-US"/>
              </w:rPr>
            </w:pPr>
            <w:r w:rsidRPr="009F3FF0">
              <w:rPr>
                <w:rFonts w:ascii="Arial" w:eastAsia="Times New Roman" w:hAnsi="Arial" w:cs="Arial"/>
                <w:noProof w:val="0"/>
                <w:color w:val="333333"/>
                <w:sz w:val="20"/>
                <w:szCs w:val="20"/>
                <w:lang w:val="en-US"/>
              </w:rPr>
              <w:t>Not stunted</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6CE3D8C4" w14:textId="77777777" w:rsidR="006B62E0" w:rsidRPr="009F3FF0" w:rsidRDefault="006B62E0" w:rsidP="003953F3">
            <w:pPr>
              <w:spacing w:before="0"/>
              <w:jc w:val="left"/>
              <w:rPr>
                <w:rFonts w:ascii="Arial" w:eastAsia="Times New Roman" w:hAnsi="Arial" w:cs="Arial"/>
                <w:noProof w:val="0"/>
                <w:color w:val="333333"/>
                <w:sz w:val="20"/>
                <w:szCs w:val="20"/>
                <w:lang w:val="en-US"/>
              </w:rPr>
              <w:pPrChange w:id="462" w:author="Harris, Jenine" w:date="2022-07-03T12:35:00Z">
                <w:pPr>
                  <w:spacing w:before="0"/>
                  <w:jc w:val="center"/>
                </w:pPr>
              </w:pPrChange>
            </w:pPr>
            <w:r w:rsidRPr="009F3FF0">
              <w:rPr>
                <w:rFonts w:ascii="Arial" w:eastAsia="Times New Roman" w:hAnsi="Arial" w:cs="Arial"/>
                <w:noProof w:val="0"/>
                <w:color w:val="333333"/>
                <w:sz w:val="20"/>
                <w:szCs w:val="20"/>
                <w:lang w:val="en-US"/>
              </w:rPr>
              <w:t>3715 (54.2%)</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7BFFC75E" w14:textId="77777777" w:rsidR="006B62E0" w:rsidRPr="009F3FF0" w:rsidRDefault="006B62E0" w:rsidP="003953F3">
            <w:pPr>
              <w:spacing w:before="0"/>
              <w:jc w:val="left"/>
              <w:rPr>
                <w:rFonts w:ascii="Arial" w:eastAsia="Times New Roman" w:hAnsi="Arial" w:cs="Arial"/>
                <w:noProof w:val="0"/>
                <w:color w:val="333333"/>
                <w:sz w:val="20"/>
                <w:szCs w:val="20"/>
                <w:lang w:val="en-US"/>
              </w:rPr>
              <w:pPrChange w:id="463" w:author="Harris, Jenine" w:date="2022-07-03T12:35:00Z">
                <w:pPr>
                  <w:spacing w:before="0"/>
                  <w:jc w:val="center"/>
                </w:pPr>
              </w:pPrChange>
            </w:pPr>
            <w:r w:rsidRPr="009F3FF0">
              <w:rPr>
                <w:rFonts w:ascii="Arial" w:eastAsia="Times New Roman" w:hAnsi="Arial" w:cs="Arial"/>
                <w:noProof w:val="0"/>
                <w:color w:val="333333"/>
                <w:sz w:val="20"/>
                <w:szCs w:val="20"/>
                <w:lang w:val="en-US"/>
              </w:rPr>
              <w:t>3625 (78.5%)</w:t>
            </w:r>
          </w:p>
        </w:tc>
      </w:tr>
      <w:tr w:rsidR="006B62E0" w:rsidRPr="009F3FF0" w14:paraId="59C66674" w14:textId="77777777" w:rsidTr="009F3FF0">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14:paraId="39ABEF00" w14:textId="77777777" w:rsidR="006B62E0" w:rsidRPr="009F3FF0" w:rsidRDefault="006B62E0" w:rsidP="003953F3">
            <w:pPr>
              <w:spacing w:before="0"/>
              <w:jc w:val="left"/>
              <w:rPr>
                <w:rFonts w:ascii="Arial" w:eastAsia="Times New Roman" w:hAnsi="Arial" w:cs="Arial"/>
                <w:noProof w:val="0"/>
                <w:color w:val="333333"/>
                <w:sz w:val="20"/>
                <w:szCs w:val="20"/>
                <w:lang w:val="en-US"/>
              </w:rPr>
            </w:pPr>
            <w:r w:rsidRPr="009F3FF0">
              <w:rPr>
                <w:rFonts w:ascii="Arial" w:eastAsia="Times New Roman" w:hAnsi="Arial" w:cs="Arial"/>
                <w:noProof w:val="0"/>
                <w:color w:val="333333"/>
                <w:sz w:val="20"/>
                <w:szCs w:val="20"/>
                <w:lang w:val="en-US"/>
              </w:rPr>
              <w:t>Stunted</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13FCB3BC" w14:textId="77777777" w:rsidR="006B62E0" w:rsidRPr="009F3FF0" w:rsidRDefault="006B62E0" w:rsidP="003953F3">
            <w:pPr>
              <w:spacing w:before="0"/>
              <w:jc w:val="left"/>
              <w:rPr>
                <w:rFonts w:ascii="Arial" w:eastAsia="Times New Roman" w:hAnsi="Arial" w:cs="Arial"/>
                <w:noProof w:val="0"/>
                <w:color w:val="333333"/>
                <w:sz w:val="20"/>
                <w:szCs w:val="20"/>
                <w:lang w:val="en-US"/>
              </w:rPr>
              <w:pPrChange w:id="464" w:author="Harris, Jenine" w:date="2022-07-03T12:35:00Z">
                <w:pPr>
                  <w:spacing w:before="0"/>
                  <w:jc w:val="center"/>
                </w:pPr>
              </w:pPrChange>
            </w:pPr>
            <w:r w:rsidRPr="009F3FF0">
              <w:rPr>
                <w:rFonts w:ascii="Arial" w:eastAsia="Times New Roman" w:hAnsi="Arial" w:cs="Arial"/>
                <w:noProof w:val="0"/>
                <w:color w:val="333333"/>
                <w:sz w:val="20"/>
                <w:szCs w:val="20"/>
                <w:lang w:val="en-US"/>
              </w:rPr>
              <w:t>3140 (45.8%)</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6087F9E1" w14:textId="77777777" w:rsidR="006B62E0" w:rsidRPr="009F3FF0" w:rsidRDefault="006B62E0" w:rsidP="003953F3">
            <w:pPr>
              <w:spacing w:before="0"/>
              <w:jc w:val="left"/>
              <w:rPr>
                <w:rFonts w:ascii="Arial" w:eastAsia="Times New Roman" w:hAnsi="Arial" w:cs="Arial"/>
                <w:noProof w:val="0"/>
                <w:color w:val="333333"/>
                <w:sz w:val="20"/>
                <w:szCs w:val="20"/>
                <w:lang w:val="en-US"/>
              </w:rPr>
              <w:pPrChange w:id="465" w:author="Harris, Jenine" w:date="2022-07-03T12:35:00Z">
                <w:pPr>
                  <w:spacing w:before="0"/>
                  <w:jc w:val="center"/>
                </w:pPr>
              </w:pPrChange>
            </w:pPr>
            <w:r w:rsidRPr="009F3FF0">
              <w:rPr>
                <w:rFonts w:ascii="Arial" w:eastAsia="Times New Roman" w:hAnsi="Arial" w:cs="Arial"/>
                <w:noProof w:val="0"/>
                <w:color w:val="333333"/>
                <w:sz w:val="20"/>
                <w:szCs w:val="20"/>
                <w:lang w:val="en-US"/>
              </w:rPr>
              <w:t>990 (21.5%)</w:t>
            </w:r>
          </w:p>
        </w:tc>
      </w:tr>
      <w:tr w:rsidR="006B62E0" w:rsidRPr="009F3FF0" w14:paraId="12EA8C0C" w14:textId="77777777" w:rsidTr="009F3FF0">
        <w:tc>
          <w:tcPr>
            <w:tcW w:w="0" w:type="auto"/>
            <w:tcBorders>
              <w:top w:val="nil"/>
              <w:left w:val="nil"/>
              <w:bottom w:val="nil"/>
              <w:right w:val="nil"/>
            </w:tcBorders>
            <w:shd w:val="clear" w:color="auto" w:fill="FFFFFF"/>
            <w:noWrap/>
            <w:tcMar>
              <w:top w:w="60" w:type="dxa"/>
              <w:left w:w="60" w:type="dxa"/>
              <w:bottom w:w="60" w:type="dxa"/>
              <w:right w:w="180" w:type="dxa"/>
            </w:tcMar>
            <w:vAlign w:val="center"/>
            <w:hideMark/>
          </w:tcPr>
          <w:p w14:paraId="2B55512D" w14:textId="77777777" w:rsidR="006B62E0" w:rsidRPr="009F3FF0" w:rsidRDefault="006B62E0" w:rsidP="003953F3">
            <w:pPr>
              <w:spacing w:before="0"/>
              <w:jc w:val="left"/>
              <w:rPr>
                <w:rFonts w:ascii="Arial" w:eastAsia="Times New Roman" w:hAnsi="Arial" w:cs="Arial"/>
                <w:b/>
                <w:bCs/>
                <w:noProof w:val="0"/>
                <w:color w:val="333333"/>
                <w:sz w:val="20"/>
                <w:szCs w:val="20"/>
                <w:lang w:val="en-US"/>
              </w:rPr>
            </w:pPr>
            <w:r w:rsidRPr="009F3FF0">
              <w:rPr>
                <w:rFonts w:ascii="Arial" w:eastAsia="Times New Roman" w:hAnsi="Arial" w:cs="Arial"/>
                <w:b/>
                <w:bCs/>
                <w:noProof w:val="0"/>
                <w:color w:val="333333"/>
                <w:sz w:val="20"/>
                <w:szCs w:val="20"/>
                <w:lang w:val="en-US"/>
              </w:rPr>
              <w:t>Child's Weight for Height</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0317E772" w14:textId="77777777" w:rsidR="006B62E0" w:rsidRPr="009F3FF0" w:rsidRDefault="006B62E0" w:rsidP="003953F3">
            <w:pPr>
              <w:spacing w:before="0"/>
              <w:jc w:val="left"/>
              <w:rPr>
                <w:rFonts w:ascii="Arial" w:eastAsia="Times New Roman" w:hAnsi="Arial" w:cs="Arial"/>
                <w:b/>
                <w:bCs/>
                <w:noProof w:val="0"/>
                <w:color w:val="333333"/>
                <w:sz w:val="20"/>
                <w:szCs w:val="20"/>
                <w:lang w:val="en-US"/>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4716A774" w14:textId="77777777" w:rsidR="006B62E0" w:rsidRPr="009F3FF0" w:rsidRDefault="006B62E0" w:rsidP="003953F3">
            <w:pPr>
              <w:spacing w:before="0"/>
              <w:jc w:val="left"/>
              <w:rPr>
                <w:rFonts w:ascii="Times New Roman" w:eastAsia="Times New Roman" w:hAnsi="Times New Roman" w:cs="Times New Roman"/>
                <w:noProof w:val="0"/>
                <w:sz w:val="20"/>
                <w:szCs w:val="20"/>
                <w:lang w:val="en-US"/>
              </w:rPr>
              <w:pPrChange w:id="466" w:author="Harris, Jenine" w:date="2022-07-03T12:35:00Z">
                <w:pPr>
                  <w:spacing w:before="0"/>
                  <w:jc w:val="center"/>
                </w:pPr>
              </w:pPrChange>
            </w:pPr>
          </w:p>
        </w:tc>
      </w:tr>
      <w:tr w:rsidR="006B62E0" w:rsidRPr="009F3FF0" w14:paraId="4CC86627" w14:textId="77777777" w:rsidTr="009F3FF0">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14:paraId="4B0B55B1" w14:textId="77777777" w:rsidR="006B62E0" w:rsidRPr="009F3FF0" w:rsidRDefault="006B62E0" w:rsidP="003953F3">
            <w:pPr>
              <w:spacing w:before="0"/>
              <w:jc w:val="left"/>
              <w:rPr>
                <w:rFonts w:ascii="Arial" w:eastAsia="Times New Roman" w:hAnsi="Arial" w:cs="Arial"/>
                <w:noProof w:val="0"/>
                <w:color w:val="333333"/>
                <w:sz w:val="20"/>
                <w:szCs w:val="20"/>
                <w:lang w:val="en-US"/>
              </w:rPr>
            </w:pPr>
            <w:r w:rsidRPr="009F3FF0">
              <w:rPr>
                <w:rFonts w:ascii="Arial" w:eastAsia="Times New Roman" w:hAnsi="Arial" w:cs="Arial"/>
                <w:noProof w:val="0"/>
                <w:color w:val="333333"/>
                <w:sz w:val="20"/>
                <w:szCs w:val="20"/>
                <w:lang w:val="en-US"/>
              </w:rPr>
              <w:t>Not wasted</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0CE33D06" w14:textId="77777777" w:rsidR="006B62E0" w:rsidRPr="009F3FF0" w:rsidRDefault="006B62E0" w:rsidP="003953F3">
            <w:pPr>
              <w:spacing w:before="0"/>
              <w:jc w:val="left"/>
              <w:rPr>
                <w:rFonts w:ascii="Arial" w:eastAsia="Times New Roman" w:hAnsi="Arial" w:cs="Arial"/>
                <w:noProof w:val="0"/>
                <w:color w:val="333333"/>
                <w:sz w:val="20"/>
                <w:szCs w:val="20"/>
                <w:lang w:val="en-US"/>
              </w:rPr>
              <w:pPrChange w:id="467" w:author="Harris, Jenine" w:date="2022-07-03T12:35:00Z">
                <w:pPr>
                  <w:spacing w:before="0"/>
                  <w:jc w:val="center"/>
                </w:pPr>
              </w:pPrChange>
            </w:pPr>
            <w:r w:rsidRPr="009F3FF0">
              <w:rPr>
                <w:rFonts w:ascii="Arial" w:eastAsia="Times New Roman" w:hAnsi="Arial" w:cs="Arial"/>
                <w:noProof w:val="0"/>
                <w:color w:val="333333"/>
                <w:sz w:val="20"/>
                <w:szCs w:val="20"/>
                <w:lang w:val="en-US"/>
              </w:rPr>
              <w:t>6286 (91.7%)</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04A8BADE" w14:textId="77777777" w:rsidR="006B62E0" w:rsidRPr="009F3FF0" w:rsidRDefault="006B62E0" w:rsidP="003953F3">
            <w:pPr>
              <w:spacing w:before="0"/>
              <w:jc w:val="left"/>
              <w:rPr>
                <w:rFonts w:ascii="Arial" w:eastAsia="Times New Roman" w:hAnsi="Arial" w:cs="Arial"/>
                <w:noProof w:val="0"/>
                <w:color w:val="333333"/>
                <w:sz w:val="20"/>
                <w:szCs w:val="20"/>
                <w:lang w:val="en-US"/>
              </w:rPr>
              <w:pPrChange w:id="468" w:author="Harris, Jenine" w:date="2022-07-03T12:35:00Z">
                <w:pPr>
                  <w:spacing w:before="0"/>
                  <w:jc w:val="center"/>
                </w:pPr>
              </w:pPrChange>
            </w:pPr>
            <w:r w:rsidRPr="009F3FF0">
              <w:rPr>
                <w:rFonts w:ascii="Arial" w:eastAsia="Times New Roman" w:hAnsi="Arial" w:cs="Arial"/>
                <w:noProof w:val="0"/>
                <w:color w:val="333333"/>
                <w:sz w:val="20"/>
                <w:szCs w:val="20"/>
                <w:lang w:val="en-US"/>
              </w:rPr>
              <w:t>4406 (95.5%)</w:t>
            </w:r>
          </w:p>
        </w:tc>
      </w:tr>
      <w:tr w:rsidR="006B62E0" w:rsidRPr="009F3FF0" w14:paraId="0D7BBD30" w14:textId="77777777" w:rsidTr="009F3FF0">
        <w:tc>
          <w:tcPr>
            <w:tcW w:w="0" w:type="auto"/>
            <w:tcBorders>
              <w:top w:val="nil"/>
              <w:left w:val="nil"/>
              <w:bottom w:val="single" w:sz="18" w:space="0" w:color="000000"/>
              <w:right w:val="nil"/>
            </w:tcBorders>
            <w:shd w:val="clear" w:color="auto" w:fill="FFFFFF"/>
            <w:noWrap/>
            <w:tcMar>
              <w:top w:w="60" w:type="dxa"/>
              <w:left w:w="300" w:type="dxa"/>
              <w:bottom w:w="60" w:type="dxa"/>
              <w:right w:w="180" w:type="dxa"/>
            </w:tcMar>
            <w:vAlign w:val="center"/>
            <w:hideMark/>
          </w:tcPr>
          <w:p w14:paraId="3F03B3CB" w14:textId="77777777" w:rsidR="006B62E0" w:rsidRPr="009F3FF0" w:rsidRDefault="006B62E0" w:rsidP="003953F3">
            <w:pPr>
              <w:spacing w:before="0"/>
              <w:jc w:val="left"/>
              <w:rPr>
                <w:rFonts w:ascii="Arial" w:eastAsia="Times New Roman" w:hAnsi="Arial" w:cs="Arial"/>
                <w:noProof w:val="0"/>
                <w:color w:val="333333"/>
                <w:sz w:val="20"/>
                <w:szCs w:val="20"/>
                <w:lang w:val="en-US"/>
              </w:rPr>
            </w:pPr>
            <w:r w:rsidRPr="009F3FF0">
              <w:rPr>
                <w:rFonts w:ascii="Arial" w:eastAsia="Times New Roman" w:hAnsi="Arial" w:cs="Arial"/>
                <w:noProof w:val="0"/>
                <w:color w:val="333333"/>
                <w:sz w:val="20"/>
                <w:szCs w:val="20"/>
                <w:lang w:val="en-US"/>
              </w:rPr>
              <w:t>Wasted</w:t>
            </w:r>
          </w:p>
        </w:tc>
        <w:tc>
          <w:tcPr>
            <w:tcW w:w="0" w:type="auto"/>
            <w:tcBorders>
              <w:top w:val="nil"/>
              <w:left w:val="nil"/>
              <w:bottom w:val="single" w:sz="18" w:space="0" w:color="000000"/>
              <w:right w:val="nil"/>
            </w:tcBorders>
            <w:shd w:val="clear" w:color="auto" w:fill="FFFFFF"/>
            <w:noWrap/>
            <w:tcMar>
              <w:top w:w="60" w:type="dxa"/>
              <w:left w:w="180" w:type="dxa"/>
              <w:bottom w:w="60" w:type="dxa"/>
              <w:right w:w="180" w:type="dxa"/>
            </w:tcMar>
            <w:vAlign w:val="center"/>
            <w:hideMark/>
          </w:tcPr>
          <w:p w14:paraId="0C15537B" w14:textId="77777777" w:rsidR="006B62E0" w:rsidRPr="009F3FF0" w:rsidRDefault="006B62E0" w:rsidP="003953F3">
            <w:pPr>
              <w:spacing w:before="0"/>
              <w:jc w:val="left"/>
              <w:rPr>
                <w:rFonts w:ascii="Arial" w:eastAsia="Times New Roman" w:hAnsi="Arial" w:cs="Arial"/>
                <w:noProof w:val="0"/>
                <w:color w:val="333333"/>
                <w:sz w:val="20"/>
                <w:szCs w:val="20"/>
                <w:lang w:val="en-US"/>
              </w:rPr>
              <w:pPrChange w:id="469" w:author="Harris, Jenine" w:date="2022-07-03T12:35:00Z">
                <w:pPr>
                  <w:spacing w:before="0"/>
                  <w:jc w:val="center"/>
                </w:pPr>
              </w:pPrChange>
            </w:pPr>
            <w:r w:rsidRPr="009F3FF0">
              <w:rPr>
                <w:rFonts w:ascii="Arial" w:eastAsia="Times New Roman" w:hAnsi="Arial" w:cs="Arial"/>
                <w:noProof w:val="0"/>
                <w:color w:val="333333"/>
                <w:sz w:val="20"/>
                <w:szCs w:val="20"/>
                <w:lang w:val="en-US"/>
              </w:rPr>
              <w:t>569 (8.3%)</w:t>
            </w:r>
          </w:p>
        </w:tc>
        <w:tc>
          <w:tcPr>
            <w:tcW w:w="0" w:type="auto"/>
            <w:tcBorders>
              <w:top w:val="nil"/>
              <w:left w:val="nil"/>
              <w:bottom w:val="single" w:sz="18" w:space="0" w:color="000000"/>
              <w:right w:val="nil"/>
            </w:tcBorders>
            <w:shd w:val="clear" w:color="auto" w:fill="FFFFFF"/>
            <w:noWrap/>
            <w:tcMar>
              <w:top w:w="60" w:type="dxa"/>
              <w:left w:w="180" w:type="dxa"/>
              <w:bottom w:w="60" w:type="dxa"/>
              <w:right w:w="180" w:type="dxa"/>
            </w:tcMar>
            <w:vAlign w:val="center"/>
            <w:hideMark/>
          </w:tcPr>
          <w:p w14:paraId="29305C45" w14:textId="77777777" w:rsidR="006B62E0" w:rsidRPr="009F3FF0" w:rsidRDefault="006B62E0" w:rsidP="003953F3">
            <w:pPr>
              <w:spacing w:before="0"/>
              <w:jc w:val="left"/>
              <w:rPr>
                <w:rFonts w:ascii="Arial" w:eastAsia="Times New Roman" w:hAnsi="Arial" w:cs="Arial"/>
                <w:noProof w:val="0"/>
                <w:color w:val="333333"/>
                <w:sz w:val="20"/>
                <w:szCs w:val="20"/>
                <w:lang w:val="en-US"/>
              </w:rPr>
              <w:pPrChange w:id="470" w:author="Harris, Jenine" w:date="2022-07-03T12:35:00Z">
                <w:pPr>
                  <w:spacing w:before="0"/>
                  <w:jc w:val="center"/>
                </w:pPr>
              </w:pPrChange>
            </w:pPr>
            <w:r w:rsidRPr="009F3FF0">
              <w:rPr>
                <w:rFonts w:ascii="Arial" w:eastAsia="Times New Roman" w:hAnsi="Arial" w:cs="Arial"/>
                <w:noProof w:val="0"/>
                <w:color w:val="333333"/>
                <w:sz w:val="20"/>
                <w:szCs w:val="20"/>
                <w:lang w:val="en-US"/>
              </w:rPr>
              <w:t>209 (4.5%)</w:t>
            </w:r>
          </w:p>
        </w:tc>
      </w:tr>
    </w:tbl>
    <w:p w14:paraId="526661AA" w14:textId="77777777" w:rsidR="00DC1C33" w:rsidRDefault="00DC1C33" w:rsidP="003953F3">
      <w:pPr>
        <w:pStyle w:val="Yeti"/>
        <w:rPr>
          <w:lang w:val="en-US"/>
        </w:rPr>
        <w:pPrChange w:id="471" w:author="Harris, Jenine" w:date="2022-07-03T12:35:00Z">
          <w:pPr>
            <w:pStyle w:val="Yeti"/>
            <w:jc w:val="both"/>
          </w:pPr>
        </w:pPrChange>
      </w:pPr>
    </w:p>
    <w:p w14:paraId="73EAF467" w14:textId="17AEFFFE" w:rsidR="0040628A" w:rsidRDefault="0040628A" w:rsidP="003953F3">
      <w:pPr>
        <w:pStyle w:val="Yeti"/>
        <w:rPr>
          <w:lang w:val="en-US"/>
        </w:rPr>
        <w:pPrChange w:id="472" w:author="Harris, Jenine" w:date="2022-07-03T12:35:00Z">
          <w:pPr>
            <w:pStyle w:val="Yeti"/>
            <w:jc w:val="both"/>
          </w:pPr>
        </w:pPrChange>
      </w:pPr>
    </w:p>
    <w:p w14:paraId="2F9F6E65" w14:textId="125AD83C" w:rsidR="0040628A" w:rsidRDefault="0040628A" w:rsidP="003953F3">
      <w:pPr>
        <w:pStyle w:val="Yeti"/>
        <w:rPr>
          <w:lang w:val="en-US"/>
        </w:rPr>
        <w:pPrChange w:id="473" w:author="Harris, Jenine" w:date="2022-07-03T12:35:00Z">
          <w:pPr>
            <w:pStyle w:val="Yeti"/>
            <w:jc w:val="both"/>
          </w:pPr>
        </w:pPrChange>
      </w:pPr>
    </w:p>
    <w:p w14:paraId="42262A79" w14:textId="4D383208" w:rsidR="0040628A" w:rsidRDefault="0040628A" w:rsidP="003953F3">
      <w:pPr>
        <w:pStyle w:val="Yeti"/>
        <w:rPr>
          <w:lang w:val="en-US"/>
        </w:rPr>
        <w:pPrChange w:id="474" w:author="Harris, Jenine" w:date="2022-07-03T12:35:00Z">
          <w:pPr>
            <w:pStyle w:val="Yeti"/>
            <w:jc w:val="both"/>
          </w:pPr>
        </w:pPrChange>
      </w:pPr>
    </w:p>
    <w:p w14:paraId="7FE44115" w14:textId="72A1BD35" w:rsidR="0040628A" w:rsidRDefault="0040628A" w:rsidP="003953F3">
      <w:pPr>
        <w:pStyle w:val="Yeti"/>
        <w:rPr>
          <w:lang w:val="en-US"/>
        </w:rPr>
        <w:pPrChange w:id="475" w:author="Harris, Jenine" w:date="2022-07-03T12:35:00Z">
          <w:pPr>
            <w:pStyle w:val="Yeti"/>
            <w:jc w:val="both"/>
          </w:pPr>
        </w:pPrChange>
      </w:pPr>
    </w:p>
    <w:p w14:paraId="23294900" w14:textId="77777777" w:rsidR="003A0104" w:rsidRDefault="003A0104" w:rsidP="003953F3">
      <w:pPr>
        <w:shd w:val="clear" w:color="auto" w:fill="FFFFFF"/>
        <w:spacing w:before="0" w:after="150"/>
        <w:jc w:val="left"/>
        <w:rPr>
          <w:rFonts w:ascii="Georgia" w:eastAsia="Times New Roman" w:hAnsi="Georgia" w:cs="Helvetica"/>
          <w:b/>
          <w:bCs/>
          <w:noProof w:val="0"/>
          <w:color w:val="333333"/>
          <w:lang w:val="en-US"/>
        </w:rPr>
      </w:pPr>
    </w:p>
    <w:p w14:paraId="614C7315" w14:textId="77777777" w:rsidR="003A0104" w:rsidRDefault="003A0104" w:rsidP="003953F3">
      <w:pPr>
        <w:shd w:val="clear" w:color="auto" w:fill="FFFFFF"/>
        <w:spacing w:before="0" w:after="150"/>
        <w:jc w:val="left"/>
        <w:rPr>
          <w:rFonts w:ascii="Georgia" w:eastAsia="Times New Roman" w:hAnsi="Georgia" w:cs="Helvetica"/>
          <w:b/>
          <w:bCs/>
          <w:noProof w:val="0"/>
          <w:color w:val="333333"/>
          <w:lang w:val="en-US"/>
        </w:rPr>
      </w:pPr>
    </w:p>
    <w:p w14:paraId="74849D72" w14:textId="77777777" w:rsidR="003A0104" w:rsidRDefault="003A0104" w:rsidP="003953F3">
      <w:pPr>
        <w:shd w:val="clear" w:color="auto" w:fill="FFFFFF"/>
        <w:spacing w:before="0" w:after="150"/>
        <w:jc w:val="left"/>
        <w:rPr>
          <w:rFonts w:ascii="Georgia" w:eastAsia="Times New Roman" w:hAnsi="Georgia" w:cs="Helvetica"/>
          <w:b/>
          <w:bCs/>
          <w:noProof w:val="0"/>
          <w:color w:val="333333"/>
          <w:lang w:val="en-US"/>
        </w:rPr>
      </w:pPr>
    </w:p>
    <w:p w14:paraId="70194918" w14:textId="77777777" w:rsidR="003A0104" w:rsidRDefault="003A0104" w:rsidP="003953F3">
      <w:pPr>
        <w:shd w:val="clear" w:color="auto" w:fill="FFFFFF"/>
        <w:spacing w:before="0" w:after="150"/>
        <w:jc w:val="left"/>
        <w:rPr>
          <w:rFonts w:ascii="Georgia" w:eastAsia="Times New Roman" w:hAnsi="Georgia" w:cs="Helvetica"/>
          <w:b/>
          <w:bCs/>
          <w:noProof w:val="0"/>
          <w:color w:val="333333"/>
          <w:lang w:val="en-US"/>
        </w:rPr>
      </w:pPr>
    </w:p>
    <w:p w14:paraId="0CB79636" w14:textId="77777777" w:rsidR="003A0104" w:rsidRDefault="003A0104" w:rsidP="003953F3">
      <w:pPr>
        <w:shd w:val="clear" w:color="auto" w:fill="FFFFFF"/>
        <w:spacing w:before="0" w:after="150"/>
        <w:jc w:val="left"/>
        <w:rPr>
          <w:rFonts w:ascii="Georgia" w:eastAsia="Times New Roman" w:hAnsi="Georgia" w:cs="Helvetica"/>
          <w:b/>
          <w:bCs/>
          <w:noProof w:val="0"/>
          <w:color w:val="333333"/>
          <w:lang w:val="en-US"/>
        </w:rPr>
      </w:pPr>
    </w:p>
    <w:p w14:paraId="789184A7" w14:textId="77777777" w:rsidR="003A0104" w:rsidRDefault="003A0104" w:rsidP="003953F3">
      <w:pPr>
        <w:shd w:val="clear" w:color="auto" w:fill="FFFFFF"/>
        <w:spacing w:before="0" w:after="150"/>
        <w:jc w:val="left"/>
        <w:rPr>
          <w:rFonts w:ascii="Georgia" w:eastAsia="Times New Roman" w:hAnsi="Georgia" w:cs="Helvetica"/>
          <w:b/>
          <w:bCs/>
          <w:noProof w:val="0"/>
          <w:color w:val="333333"/>
          <w:lang w:val="en-US"/>
        </w:rPr>
      </w:pPr>
    </w:p>
    <w:p w14:paraId="320449D8" w14:textId="77777777" w:rsidR="003A0104" w:rsidRDefault="003A0104" w:rsidP="003953F3">
      <w:pPr>
        <w:shd w:val="clear" w:color="auto" w:fill="FFFFFF"/>
        <w:spacing w:before="0" w:after="150"/>
        <w:jc w:val="left"/>
        <w:rPr>
          <w:rFonts w:ascii="Georgia" w:eastAsia="Times New Roman" w:hAnsi="Georgia" w:cs="Helvetica"/>
          <w:b/>
          <w:bCs/>
          <w:noProof w:val="0"/>
          <w:color w:val="333333"/>
          <w:lang w:val="en-US"/>
        </w:rPr>
      </w:pPr>
    </w:p>
    <w:p w14:paraId="1799B70E" w14:textId="77777777" w:rsidR="003A0104" w:rsidRDefault="003A0104" w:rsidP="003953F3">
      <w:pPr>
        <w:shd w:val="clear" w:color="auto" w:fill="FFFFFF"/>
        <w:spacing w:before="0" w:after="150"/>
        <w:jc w:val="left"/>
        <w:rPr>
          <w:rFonts w:ascii="Georgia" w:eastAsia="Times New Roman" w:hAnsi="Georgia" w:cs="Helvetica"/>
          <w:b/>
          <w:bCs/>
          <w:noProof w:val="0"/>
          <w:color w:val="333333"/>
          <w:lang w:val="en-US"/>
        </w:rPr>
      </w:pPr>
    </w:p>
    <w:p w14:paraId="31ACAD6C" w14:textId="77777777" w:rsidR="003A0104" w:rsidRDefault="003A0104" w:rsidP="003953F3">
      <w:pPr>
        <w:shd w:val="clear" w:color="auto" w:fill="FFFFFF"/>
        <w:spacing w:before="0" w:after="150"/>
        <w:jc w:val="left"/>
        <w:rPr>
          <w:rFonts w:ascii="Georgia" w:eastAsia="Times New Roman" w:hAnsi="Georgia" w:cs="Helvetica"/>
          <w:b/>
          <w:bCs/>
          <w:noProof w:val="0"/>
          <w:color w:val="333333"/>
          <w:lang w:val="en-US"/>
        </w:rPr>
      </w:pPr>
    </w:p>
    <w:p w14:paraId="2230FEE2" w14:textId="05B2FD7C" w:rsidR="000D4415" w:rsidRPr="000D4415" w:rsidDel="00027245" w:rsidRDefault="000D4415" w:rsidP="003953F3">
      <w:pPr>
        <w:shd w:val="clear" w:color="auto" w:fill="FFFFFF"/>
        <w:spacing w:before="0" w:after="150"/>
        <w:jc w:val="left"/>
        <w:rPr>
          <w:del w:id="476" w:author="Harris, Jenine" w:date="2022-07-03T13:40:00Z"/>
          <w:rFonts w:ascii="Helvetica" w:eastAsia="Times New Roman" w:hAnsi="Helvetica" w:cs="Helvetica"/>
          <w:noProof w:val="0"/>
          <w:color w:val="333333"/>
          <w:sz w:val="21"/>
          <w:szCs w:val="21"/>
          <w:lang w:val="en-US"/>
        </w:rPr>
      </w:pPr>
      <w:del w:id="477" w:author="Harris, Jenine" w:date="2022-07-03T13:40:00Z">
        <w:r w:rsidRPr="000D4415" w:rsidDel="00027245">
          <w:rPr>
            <w:rFonts w:ascii="Helvetica" w:eastAsia="Times New Roman" w:hAnsi="Helvetica" w:cs="Helvetica"/>
            <w:b/>
            <w:bCs/>
            <w:noProof w:val="0"/>
            <w:color w:val="333333"/>
            <w:sz w:val="21"/>
            <w:szCs w:val="21"/>
            <w:lang w:val="en-US"/>
          </w:rPr>
          <w:delText>Table 3: Main effects of living in the North vs. South on undernutrition (NDHS 2018, n=11,470)</w:delText>
        </w:r>
      </w:del>
    </w:p>
    <w:p w14:paraId="4CAEEC8F" w14:textId="79A568B0" w:rsidR="000D4415" w:rsidRPr="000D4415" w:rsidDel="00027245" w:rsidRDefault="000D4415" w:rsidP="003953F3">
      <w:pPr>
        <w:shd w:val="clear" w:color="auto" w:fill="FFFFFF"/>
        <w:spacing w:before="0" w:after="150"/>
        <w:jc w:val="left"/>
        <w:rPr>
          <w:del w:id="478" w:author="Harris, Jenine" w:date="2022-07-03T13:40:00Z"/>
          <w:rFonts w:ascii="Helvetica" w:eastAsia="Times New Roman" w:hAnsi="Helvetica" w:cs="Helvetica"/>
          <w:noProof w:val="0"/>
          <w:color w:val="333333"/>
          <w:sz w:val="21"/>
          <w:szCs w:val="21"/>
          <w:lang w:val="en-US"/>
        </w:rPr>
      </w:pPr>
      <w:del w:id="479" w:author="Harris, Jenine" w:date="2022-07-03T13:40:00Z">
        <w:r w:rsidRPr="000D4415" w:rsidDel="00027245">
          <w:rPr>
            <w:rFonts w:ascii="Helvetica" w:eastAsia="Times New Roman" w:hAnsi="Helvetica" w:cs="Helvetica"/>
            <w:b/>
            <w:bCs/>
            <w:i/>
            <w:iCs/>
            <w:noProof w:val="0"/>
            <w:color w:val="333333"/>
            <w:sz w:val="21"/>
            <w:szCs w:val="21"/>
            <w:lang w:val="en-US"/>
          </w:rPr>
          <w:delText>p &lt;0.001</w:delText>
        </w:r>
      </w:del>
    </w:p>
    <w:tbl>
      <w:tblPr>
        <w:tblW w:w="8602" w:type="dxa"/>
        <w:shd w:val="clear" w:color="auto" w:fill="FFFFFF"/>
        <w:tblCellMar>
          <w:top w:w="15" w:type="dxa"/>
          <w:left w:w="15" w:type="dxa"/>
          <w:bottom w:w="15" w:type="dxa"/>
          <w:right w:w="15" w:type="dxa"/>
        </w:tblCellMar>
        <w:tblLook w:val="04A0" w:firstRow="1" w:lastRow="0" w:firstColumn="1" w:lastColumn="0" w:noHBand="0" w:noVBand="1"/>
      </w:tblPr>
      <w:tblGrid>
        <w:gridCol w:w="1173"/>
        <w:gridCol w:w="2365"/>
        <w:gridCol w:w="2532"/>
        <w:gridCol w:w="2532"/>
      </w:tblGrid>
      <w:tr w:rsidR="000D4415" w:rsidRPr="000D4415" w:rsidDel="00027245" w14:paraId="7A44B095" w14:textId="2F9C48AA" w:rsidTr="000D4415">
        <w:trPr>
          <w:trHeight w:val="461"/>
          <w:tblHeader/>
          <w:del w:id="480" w:author="Harris, Jenine" w:date="2022-07-03T13:40:00Z"/>
        </w:trPr>
        <w:tc>
          <w:tcPr>
            <w:tcW w:w="0" w:type="auto"/>
            <w:tcBorders>
              <w:top w:val="nil"/>
              <w:bottom w:val="single" w:sz="12" w:space="0" w:color="DDDDDD"/>
            </w:tcBorders>
            <w:shd w:val="clear" w:color="auto" w:fill="FFFFFF"/>
            <w:tcMar>
              <w:top w:w="75" w:type="dxa"/>
              <w:left w:w="75" w:type="dxa"/>
              <w:bottom w:w="75" w:type="dxa"/>
              <w:right w:w="75" w:type="dxa"/>
            </w:tcMar>
            <w:vAlign w:val="bottom"/>
            <w:hideMark/>
          </w:tcPr>
          <w:p w14:paraId="6DB5F639" w14:textId="59AE1D20" w:rsidR="000D4415" w:rsidRPr="000D4415" w:rsidDel="00027245" w:rsidRDefault="000D4415" w:rsidP="003953F3">
            <w:pPr>
              <w:spacing w:before="0"/>
              <w:jc w:val="left"/>
              <w:rPr>
                <w:del w:id="481" w:author="Harris, Jenine" w:date="2022-07-03T13:40:00Z"/>
                <w:rFonts w:ascii="Helvetica" w:eastAsia="Times New Roman" w:hAnsi="Helvetica" w:cs="Helvetica"/>
                <w:noProof w:val="0"/>
                <w:color w:val="333333"/>
                <w:sz w:val="21"/>
                <w:szCs w:val="21"/>
                <w:lang w:val="en-US"/>
              </w:rPr>
            </w:pPr>
          </w:p>
        </w:tc>
        <w:tc>
          <w:tcPr>
            <w:tcW w:w="0" w:type="auto"/>
            <w:tcBorders>
              <w:top w:val="nil"/>
              <w:bottom w:val="single" w:sz="12" w:space="0" w:color="DDDDDD"/>
            </w:tcBorders>
            <w:shd w:val="clear" w:color="auto" w:fill="FFFFFF"/>
            <w:tcMar>
              <w:top w:w="75" w:type="dxa"/>
              <w:left w:w="75" w:type="dxa"/>
              <w:bottom w:w="75" w:type="dxa"/>
              <w:right w:w="75" w:type="dxa"/>
            </w:tcMar>
            <w:vAlign w:val="bottom"/>
            <w:hideMark/>
          </w:tcPr>
          <w:p w14:paraId="78B3E576" w14:textId="27A1D737" w:rsidR="000D4415" w:rsidRPr="000D4415" w:rsidDel="00027245" w:rsidRDefault="000D4415" w:rsidP="003953F3">
            <w:pPr>
              <w:spacing w:before="0" w:after="300"/>
              <w:jc w:val="left"/>
              <w:rPr>
                <w:del w:id="482" w:author="Harris, Jenine" w:date="2022-07-03T13:40:00Z"/>
                <w:rFonts w:ascii="Helvetica" w:eastAsia="Times New Roman" w:hAnsi="Helvetica" w:cs="Helvetica"/>
                <w:b/>
                <w:bCs/>
                <w:noProof w:val="0"/>
                <w:color w:val="333333"/>
                <w:sz w:val="21"/>
                <w:szCs w:val="21"/>
                <w:lang w:val="en-US"/>
              </w:rPr>
              <w:pPrChange w:id="483" w:author="Harris, Jenine" w:date="2022-07-03T12:35:00Z">
                <w:pPr>
                  <w:spacing w:before="0" w:after="300"/>
                  <w:jc w:val="center"/>
                </w:pPr>
              </w:pPrChange>
            </w:pPr>
            <w:del w:id="484" w:author="Harris, Jenine" w:date="2022-07-03T13:40:00Z">
              <w:r w:rsidRPr="000D4415" w:rsidDel="00027245">
                <w:rPr>
                  <w:rFonts w:ascii="Helvetica" w:eastAsia="Times New Roman" w:hAnsi="Helvetica" w:cs="Helvetica"/>
                  <w:b/>
                  <w:bCs/>
                  <w:noProof w:val="0"/>
                  <w:color w:val="333333"/>
                  <w:sz w:val="21"/>
                  <w:szCs w:val="21"/>
                  <w:lang w:val="en-US"/>
                </w:rPr>
                <w:delText>Underweight</w:delText>
              </w:r>
            </w:del>
          </w:p>
        </w:tc>
        <w:tc>
          <w:tcPr>
            <w:tcW w:w="0" w:type="auto"/>
            <w:tcBorders>
              <w:top w:val="nil"/>
              <w:bottom w:val="single" w:sz="12" w:space="0" w:color="DDDDDD"/>
            </w:tcBorders>
            <w:shd w:val="clear" w:color="auto" w:fill="FFFFFF"/>
            <w:tcMar>
              <w:top w:w="75" w:type="dxa"/>
              <w:left w:w="75" w:type="dxa"/>
              <w:bottom w:w="75" w:type="dxa"/>
              <w:right w:w="75" w:type="dxa"/>
            </w:tcMar>
            <w:vAlign w:val="bottom"/>
            <w:hideMark/>
          </w:tcPr>
          <w:p w14:paraId="2876CA58" w14:textId="11CDE4D9" w:rsidR="000D4415" w:rsidRPr="000D4415" w:rsidDel="00027245" w:rsidRDefault="000D4415" w:rsidP="003953F3">
            <w:pPr>
              <w:spacing w:before="0" w:after="300"/>
              <w:jc w:val="left"/>
              <w:rPr>
                <w:del w:id="485" w:author="Harris, Jenine" w:date="2022-07-03T13:40:00Z"/>
                <w:rFonts w:ascii="Helvetica" w:eastAsia="Times New Roman" w:hAnsi="Helvetica" w:cs="Helvetica"/>
                <w:b/>
                <w:bCs/>
                <w:noProof w:val="0"/>
                <w:color w:val="333333"/>
                <w:sz w:val="21"/>
                <w:szCs w:val="21"/>
                <w:lang w:val="en-US"/>
              </w:rPr>
              <w:pPrChange w:id="486" w:author="Harris, Jenine" w:date="2022-07-03T12:35:00Z">
                <w:pPr>
                  <w:spacing w:before="0" w:after="300"/>
                  <w:jc w:val="center"/>
                </w:pPr>
              </w:pPrChange>
            </w:pPr>
            <w:del w:id="487" w:author="Harris, Jenine" w:date="2022-07-03T13:40:00Z">
              <w:r w:rsidRPr="000D4415" w:rsidDel="00027245">
                <w:rPr>
                  <w:rFonts w:ascii="Helvetica" w:eastAsia="Times New Roman" w:hAnsi="Helvetica" w:cs="Helvetica"/>
                  <w:b/>
                  <w:bCs/>
                  <w:noProof w:val="0"/>
                  <w:color w:val="333333"/>
                  <w:sz w:val="21"/>
                  <w:szCs w:val="21"/>
                  <w:lang w:val="en-US"/>
                </w:rPr>
                <w:delText>Stunting</w:delText>
              </w:r>
            </w:del>
          </w:p>
        </w:tc>
        <w:tc>
          <w:tcPr>
            <w:tcW w:w="0" w:type="auto"/>
            <w:tcBorders>
              <w:top w:val="nil"/>
              <w:bottom w:val="single" w:sz="12" w:space="0" w:color="DDDDDD"/>
            </w:tcBorders>
            <w:shd w:val="clear" w:color="auto" w:fill="FFFFFF"/>
            <w:tcMar>
              <w:top w:w="75" w:type="dxa"/>
              <w:left w:w="75" w:type="dxa"/>
              <w:bottom w:w="75" w:type="dxa"/>
              <w:right w:w="75" w:type="dxa"/>
            </w:tcMar>
            <w:vAlign w:val="bottom"/>
            <w:hideMark/>
          </w:tcPr>
          <w:p w14:paraId="703D49CA" w14:textId="4C3BDD0E" w:rsidR="000D4415" w:rsidRPr="000D4415" w:rsidDel="00027245" w:rsidRDefault="000D4415" w:rsidP="003953F3">
            <w:pPr>
              <w:spacing w:before="0" w:after="300"/>
              <w:jc w:val="left"/>
              <w:rPr>
                <w:del w:id="488" w:author="Harris, Jenine" w:date="2022-07-03T13:40:00Z"/>
                <w:rFonts w:ascii="Helvetica" w:eastAsia="Times New Roman" w:hAnsi="Helvetica" w:cs="Helvetica"/>
                <w:b/>
                <w:bCs/>
                <w:noProof w:val="0"/>
                <w:color w:val="333333"/>
                <w:sz w:val="21"/>
                <w:szCs w:val="21"/>
                <w:lang w:val="en-US"/>
              </w:rPr>
              <w:pPrChange w:id="489" w:author="Harris, Jenine" w:date="2022-07-03T12:35:00Z">
                <w:pPr>
                  <w:spacing w:before="0" w:after="300"/>
                  <w:jc w:val="center"/>
                </w:pPr>
              </w:pPrChange>
            </w:pPr>
            <w:del w:id="490" w:author="Harris, Jenine" w:date="2022-07-03T13:40:00Z">
              <w:r w:rsidRPr="000D4415" w:rsidDel="00027245">
                <w:rPr>
                  <w:rFonts w:ascii="Helvetica" w:eastAsia="Times New Roman" w:hAnsi="Helvetica" w:cs="Helvetica"/>
                  <w:b/>
                  <w:bCs/>
                  <w:noProof w:val="0"/>
                  <w:color w:val="333333"/>
                  <w:sz w:val="21"/>
                  <w:szCs w:val="21"/>
                  <w:lang w:val="en-US"/>
                </w:rPr>
                <w:delText>Wasting</w:delText>
              </w:r>
            </w:del>
          </w:p>
        </w:tc>
      </w:tr>
      <w:tr w:rsidR="000D4415" w:rsidRPr="000D4415" w:rsidDel="00027245" w14:paraId="3C75498B" w14:textId="4AE6D7F6" w:rsidTr="000D4415">
        <w:trPr>
          <w:trHeight w:val="461"/>
          <w:del w:id="491" w:author="Harris, Jenine" w:date="2022-07-03T13:40:00Z"/>
        </w:trPr>
        <w:tc>
          <w:tcPr>
            <w:tcW w:w="0" w:type="auto"/>
            <w:tcBorders>
              <w:top w:val="single" w:sz="6" w:space="0" w:color="DDDDDD"/>
            </w:tcBorders>
            <w:shd w:val="clear" w:color="auto" w:fill="FFFFFF"/>
            <w:tcMar>
              <w:top w:w="75" w:type="dxa"/>
              <w:left w:w="75" w:type="dxa"/>
              <w:bottom w:w="75" w:type="dxa"/>
              <w:right w:w="75" w:type="dxa"/>
            </w:tcMar>
            <w:hideMark/>
          </w:tcPr>
          <w:p w14:paraId="38373B0A" w14:textId="2152E45F" w:rsidR="000D4415" w:rsidRPr="000D4415" w:rsidDel="00027245" w:rsidRDefault="000D4415" w:rsidP="003953F3">
            <w:pPr>
              <w:spacing w:before="0" w:after="300"/>
              <w:jc w:val="left"/>
              <w:rPr>
                <w:del w:id="492" w:author="Harris, Jenine" w:date="2022-07-03T13:40:00Z"/>
                <w:rFonts w:ascii="Helvetica" w:eastAsia="Times New Roman" w:hAnsi="Helvetica" w:cs="Helvetica"/>
                <w:noProof w:val="0"/>
                <w:color w:val="333333"/>
                <w:sz w:val="21"/>
                <w:szCs w:val="21"/>
                <w:lang w:val="en-US"/>
              </w:rPr>
            </w:pPr>
            <w:del w:id="493" w:author="Harris, Jenine" w:date="2022-07-03T13:40:00Z">
              <w:r w:rsidRPr="000D4415" w:rsidDel="00027245">
                <w:rPr>
                  <w:rFonts w:ascii="Helvetica" w:eastAsia="Times New Roman" w:hAnsi="Helvetica" w:cs="Helvetica"/>
                  <w:noProof w:val="0"/>
                  <w:color w:val="333333"/>
                  <w:sz w:val="21"/>
                  <w:szCs w:val="21"/>
                  <w:lang w:val="en-US"/>
                </w:rPr>
                <w:delText>Region</w:delText>
              </w:r>
            </w:del>
          </w:p>
        </w:tc>
        <w:tc>
          <w:tcPr>
            <w:tcW w:w="0" w:type="auto"/>
            <w:tcBorders>
              <w:top w:val="single" w:sz="6" w:space="0" w:color="DDDDDD"/>
            </w:tcBorders>
            <w:shd w:val="clear" w:color="auto" w:fill="FFFFFF"/>
            <w:tcMar>
              <w:top w:w="75" w:type="dxa"/>
              <w:left w:w="75" w:type="dxa"/>
              <w:bottom w:w="75" w:type="dxa"/>
              <w:right w:w="75" w:type="dxa"/>
            </w:tcMar>
            <w:hideMark/>
          </w:tcPr>
          <w:p w14:paraId="39E0D2AA" w14:textId="6DEC9AEA" w:rsidR="000D4415" w:rsidRPr="000D4415" w:rsidDel="00027245" w:rsidRDefault="000D4415" w:rsidP="003953F3">
            <w:pPr>
              <w:spacing w:before="0" w:after="300"/>
              <w:jc w:val="left"/>
              <w:rPr>
                <w:del w:id="494" w:author="Harris, Jenine" w:date="2022-07-03T13:40:00Z"/>
                <w:rFonts w:ascii="Helvetica" w:eastAsia="Times New Roman" w:hAnsi="Helvetica" w:cs="Helvetica"/>
                <w:noProof w:val="0"/>
                <w:color w:val="333333"/>
                <w:sz w:val="21"/>
                <w:szCs w:val="21"/>
                <w:lang w:val="en-US"/>
              </w:rPr>
            </w:pPr>
            <w:del w:id="495" w:author="Harris, Jenine" w:date="2022-07-03T13:40:00Z">
              <w:r w:rsidRPr="000D4415" w:rsidDel="00027245">
                <w:rPr>
                  <w:rFonts w:ascii="Helvetica" w:eastAsia="Times New Roman" w:hAnsi="Helvetica" w:cs="Helvetica"/>
                  <w:noProof w:val="0"/>
                  <w:color w:val="333333"/>
                  <w:sz w:val="21"/>
                  <w:szCs w:val="21"/>
                  <w:lang w:val="en-US"/>
                </w:rPr>
                <w:delText>OR (95% CI)</w:delText>
              </w:r>
            </w:del>
          </w:p>
        </w:tc>
        <w:tc>
          <w:tcPr>
            <w:tcW w:w="0" w:type="auto"/>
            <w:tcBorders>
              <w:top w:val="single" w:sz="6" w:space="0" w:color="DDDDDD"/>
            </w:tcBorders>
            <w:shd w:val="clear" w:color="auto" w:fill="FFFFFF"/>
            <w:tcMar>
              <w:top w:w="75" w:type="dxa"/>
              <w:left w:w="75" w:type="dxa"/>
              <w:bottom w:w="75" w:type="dxa"/>
              <w:right w:w="75" w:type="dxa"/>
            </w:tcMar>
            <w:hideMark/>
          </w:tcPr>
          <w:p w14:paraId="00FE8A0B" w14:textId="7CAE0CA5" w:rsidR="000D4415" w:rsidRPr="000D4415" w:rsidDel="00027245" w:rsidRDefault="000D4415" w:rsidP="003953F3">
            <w:pPr>
              <w:spacing w:before="0" w:after="300"/>
              <w:jc w:val="left"/>
              <w:rPr>
                <w:del w:id="496" w:author="Harris, Jenine" w:date="2022-07-03T13:40:00Z"/>
                <w:rFonts w:ascii="Helvetica" w:eastAsia="Times New Roman" w:hAnsi="Helvetica" w:cs="Helvetica"/>
                <w:noProof w:val="0"/>
                <w:color w:val="333333"/>
                <w:sz w:val="21"/>
                <w:szCs w:val="21"/>
                <w:lang w:val="en-US"/>
              </w:rPr>
            </w:pPr>
            <w:del w:id="497" w:author="Harris, Jenine" w:date="2022-07-03T13:40:00Z">
              <w:r w:rsidRPr="000D4415" w:rsidDel="00027245">
                <w:rPr>
                  <w:rFonts w:ascii="Helvetica" w:eastAsia="Times New Roman" w:hAnsi="Helvetica" w:cs="Helvetica"/>
                  <w:noProof w:val="0"/>
                  <w:color w:val="333333"/>
                  <w:sz w:val="21"/>
                  <w:szCs w:val="21"/>
                  <w:lang w:val="en-US"/>
                </w:rPr>
                <w:delText>OR (95% CI)</w:delText>
              </w:r>
            </w:del>
          </w:p>
        </w:tc>
        <w:tc>
          <w:tcPr>
            <w:tcW w:w="0" w:type="auto"/>
            <w:tcBorders>
              <w:top w:val="single" w:sz="6" w:space="0" w:color="DDDDDD"/>
            </w:tcBorders>
            <w:shd w:val="clear" w:color="auto" w:fill="FFFFFF"/>
            <w:tcMar>
              <w:top w:w="75" w:type="dxa"/>
              <w:left w:w="75" w:type="dxa"/>
              <w:bottom w:w="75" w:type="dxa"/>
              <w:right w:w="75" w:type="dxa"/>
            </w:tcMar>
            <w:hideMark/>
          </w:tcPr>
          <w:p w14:paraId="40028A02" w14:textId="67F20641" w:rsidR="000D4415" w:rsidRPr="000D4415" w:rsidDel="00027245" w:rsidRDefault="000D4415" w:rsidP="003953F3">
            <w:pPr>
              <w:spacing w:before="0" w:after="300"/>
              <w:jc w:val="left"/>
              <w:rPr>
                <w:del w:id="498" w:author="Harris, Jenine" w:date="2022-07-03T13:40:00Z"/>
                <w:rFonts w:ascii="Helvetica" w:eastAsia="Times New Roman" w:hAnsi="Helvetica" w:cs="Helvetica"/>
                <w:noProof w:val="0"/>
                <w:color w:val="333333"/>
                <w:sz w:val="21"/>
                <w:szCs w:val="21"/>
                <w:lang w:val="en-US"/>
              </w:rPr>
            </w:pPr>
            <w:del w:id="499" w:author="Harris, Jenine" w:date="2022-07-03T13:40:00Z">
              <w:r w:rsidRPr="000D4415" w:rsidDel="00027245">
                <w:rPr>
                  <w:rFonts w:ascii="Helvetica" w:eastAsia="Times New Roman" w:hAnsi="Helvetica" w:cs="Helvetica"/>
                  <w:noProof w:val="0"/>
                  <w:color w:val="333333"/>
                  <w:sz w:val="21"/>
                  <w:szCs w:val="21"/>
                  <w:lang w:val="en-US"/>
                </w:rPr>
                <w:delText>OR (95% CI)</w:delText>
              </w:r>
            </w:del>
          </w:p>
        </w:tc>
      </w:tr>
      <w:tr w:rsidR="000D4415" w:rsidRPr="000D4415" w:rsidDel="00027245" w14:paraId="2C64063F" w14:textId="3EB96E97" w:rsidTr="000D4415">
        <w:trPr>
          <w:trHeight w:val="461"/>
          <w:del w:id="500" w:author="Harris, Jenine" w:date="2022-07-03T13:40:00Z"/>
        </w:trPr>
        <w:tc>
          <w:tcPr>
            <w:tcW w:w="0" w:type="auto"/>
            <w:tcBorders>
              <w:top w:val="single" w:sz="6" w:space="0" w:color="DDDDDD"/>
            </w:tcBorders>
            <w:shd w:val="clear" w:color="auto" w:fill="FFFFFF"/>
            <w:tcMar>
              <w:top w:w="75" w:type="dxa"/>
              <w:left w:w="75" w:type="dxa"/>
              <w:bottom w:w="75" w:type="dxa"/>
              <w:right w:w="75" w:type="dxa"/>
            </w:tcMar>
            <w:hideMark/>
          </w:tcPr>
          <w:p w14:paraId="7A931E21" w14:textId="004863F3" w:rsidR="000D4415" w:rsidRPr="000D4415" w:rsidDel="00027245" w:rsidRDefault="000D4415" w:rsidP="003953F3">
            <w:pPr>
              <w:spacing w:before="0" w:after="300"/>
              <w:jc w:val="left"/>
              <w:rPr>
                <w:del w:id="501" w:author="Harris, Jenine" w:date="2022-07-03T13:40:00Z"/>
                <w:rFonts w:ascii="Helvetica" w:eastAsia="Times New Roman" w:hAnsi="Helvetica" w:cs="Helvetica"/>
                <w:noProof w:val="0"/>
                <w:color w:val="333333"/>
                <w:sz w:val="21"/>
                <w:szCs w:val="21"/>
                <w:lang w:val="en-US"/>
              </w:rPr>
            </w:pPr>
            <w:del w:id="502" w:author="Harris, Jenine" w:date="2022-07-03T13:40:00Z">
              <w:r w:rsidRPr="000D4415" w:rsidDel="00027245">
                <w:rPr>
                  <w:rFonts w:ascii="Helvetica" w:eastAsia="Times New Roman" w:hAnsi="Helvetica" w:cs="Helvetica"/>
                  <w:noProof w:val="0"/>
                  <w:color w:val="333333"/>
                  <w:sz w:val="21"/>
                  <w:szCs w:val="21"/>
                  <w:lang w:val="en-US"/>
                </w:rPr>
                <w:delText>North</w:delText>
              </w:r>
            </w:del>
          </w:p>
        </w:tc>
        <w:tc>
          <w:tcPr>
            <w:tcW w:w="0" w:type="auto"/>
            <w:tcBorders>
              <w:top w:val="single" w:sz="6" w:space="0" w:color="DDDDDD"/>
            </w:tcBorders>
            <w:shd w:val="clear" w:color="auto" w:fill="FFFFFF"/>
            <w:tcMar>
              <w:top w:w="75" w:type="dxa"/>
              <w:left w:w="75" w:type="dxa"/>
              <w:bottom w:w="75" w:type="dxa"/>
              <w:right w:w="75" w:type="dxa"/>
            </w:tcMar>
            <w:hideMark/>
          </w:tcPr>
          <w:p w14:paraId="78F7C083" w14:textId="4DDCFA8B" w:rsidR="000D4415" w:rsidRPr="000D4415" w:rsidDel="00027245" w:rsidRDefault="000D4415" w:rsidP="003953F3">
            <w:pPr>
              <w:spacing w:before="0" w:after="300"/>
              <w:jc w:val="left"/>
              <w:rPr>
                <w:del w:id="503" w:author="Harris, Jenine" w:date="2022-07-03T13:40:00Z"/>
                <w:rFonts w:ascii="Helvetica" w:eastAsia="Times New Roman" w:hAnsi="Helvetica" w:cs="Helvetica"/>
                <w:noProof w:val="0"/>
                <w:color w:val="333333"/>
                <w:sz w:val="21"/>
                <w:szCs w:val="21"/>
                <w:lang w:val="en-US"/>
              </w:rPr>
            </w:pPr>
            <w:del w:id="504" w:author="Harris, Jenine" w:date="2022-07-03T13:40:00Z">
              <w:r w:rsidRPr="000D4415" w:rsidDel="00027245">
                <w:rPr>
                  <w:rFonts w:ascii="Helvetica" w:eastAsia="Times New Roman" w:hAnsi="Helvetica" w:cs="Helvetica"/>
                  <w:noProof w:val="0"/>
                  <w:color w:val="333333"/>
                  <w:sz w:val="21"/>
                  <w:szCs w:val="21"/>
                  <w:lang w:val="en-US"/>
                </w:rPr>
                <w:delText>2.8 (2.53 - 3.10)</w:delText>
              </w:r>
            </w:del>
          </w:p>
        </w:tc>
        <w:tc>
          <w:tcPr>
            <w:tcW w:w="0" w:type="auto"/>
            <w:tcBorders>
              <w:top w:val="single" w:sz="6" w:space="0" w:color="DDDDDD"/>
            </w:tcBorders>
            <w:shd w:val="clear" w:color="auto" w:fill="FFFFFF"/>
            <w:tcMar>
              <w:top w:w="75" w:type="dxa"/>
              <w:left w:w="75" w:type="dxa"/>
              <w:bottom w:w="75" w:type="dxa"/>
              <w:right w:w="75" w:type="dxa"/>
            </w:tcMar>
            <w:hideMark/>
          </w:tcPr>
          <w:p w14:paraId="53A14A6A" w14:textId="453BDDE5" w:rsidR="000D4415" w:rsidRPr="000D4415" w:rsidDel="00027245" w:rsidRDefault="000D4415" w:rsidP="003953F3">
            <w:pPr>
              <w:spacing w:before="0" w:after="300"/>
              <w:jc w:val="left"/>
              <w:rPr>
                <w:del w:id="505" w:author="Harris, Jenine" w:date="2022-07-03T13:40:00Z"/>
                <w:rFonts w:ascii="Helvetica" w:eastAsia="Times New Roman" w:hAnsi="Helvetica" w:cs="Helvetica"/>
                <w:noProof w:val="0"/>
                <w:color w:val="333333"/>
                <w:sz w:val="21"/>
                <w:szCs w:val="21"/>
                <w:lang w:val="en-US"/>
              </w:rPr>
            </w:pPr>
            <w:del w:id="506" w:author="Harris, Jenine" w:date="2022-07-03T13:40:00Z">
              <w:r w:rsidRPr="000D4415" w:rsidDel="00027245">
                <w:rPr>
                  <w:rFonts w:ascii="Helvetica" w:eastAsia="Times New Roman" w:hAnsi="Helvetica" w:cs="Helvetica"/>
                  <w:noProof w:val="0"/>
                  <w:color w:val="333333"/>
                  <w:sz w:val="21"/>
                  <w:szCs w:val="21"/>
                  <w:lang w:val="en-US"/>
                </w:rPr>
                <w:delText>3.09 (2.84 - 3.37)</w:delText>
              </w:r>
            </w:del>
          </w:p>
        </w:tc>
        <w:tc>
          <w:tcPr>
            <w:tcW w:w="0" w:type="auto"/>
            <w:tcBorders>
              <w:top w:val="single" w:sz="6" w:space="0" w:color="DDDDDD"/>
            </w:tcBorders>
            <w:shd w:val="clear" w:color="auto" w:fill="FFFFFF"/>
            <w:tcMar>
              <w:top w:w="75" w:type="dxa"/>
              <w:left w:w="75" w:type="dxa"/>
              <w:bottom w:w="75" w:type="dxa"/>
              <w:right w:w="75" w:type="dxa"/>
            </w:tcMar>
            <w:hideMark/>
          </w:tcPr>
          <w:p w14:paraId="6DB0A2D7" w14:textId="6BF8B15F" w:rsidR="000D4415" w:rsidRPr="000D4415" w:rsidDel="00027245" w:rsidRDefault="000D4415" w:rsidP="003953F3">
            <w:pPr>
              <w:spacing w:before="0" w:after="300"/>
              <w:jc w:val="left"/>
              <w:rPr>
                <w:del w:id="507" w:author="Harris, Jenine" w:date="2022-07-03T13:40:00Z"/>
                <w:rFonts w:ascii="Helvetica" w:eastAsia="Times New Roman" w:hAnsi="Helvetica" w:cs="Helvetica"/>
                <w:noProof w:val="0"/>
                <w:color w:val="333333"/>
                <w:sz w:val="21"/>
                <w:szCs w:val="21"/>
                <w:lang w:val="en-US"/>
              </w:rPr>
            </w:pPr>
            <w:del w:id="508" w:author="Harris, Jenine" w:date="2022-07-03T13:40:00Z">
              <w:r w:rsidRPr="000D4415" w:rsidDel="00027245">
                <w:rPr>
                  <w:rFonts w:ascii="Helvetica" w:eastAsia="Times New Roman" w:hAnsi="Helvetica" w:cs="Helvetica"/>
                  <w:noProof w:val="0"/>
                  <w:color w:val="333333"/>
                  <w:sz w:val="21"/>
                  <w:szCs w:val="21"/>
                  <w:lang w:val="en-US"/>
                </w:rPr>
                <w:delText>1.91 (1.62 - 2.28)</w:delText>
              </w:r>
            </w:del>
          </w:p>
        </w:tc>
      </w:tr>
      <w:tr w:rsidR="000D4415" w:rsidRPr="000D4415" w:rsidDel="00027245" w14:paraId="791966E3" w14:textId="178C3FA4" w:rsidTr="000D4415">
        <w:trPr>
          <w:trHeight w:val="461"/>
          <w:del w:id="509" w:author="Harris, Jenine" w:date="2022-07-03T13:40:00Z"/>
        </w:trPr>
        <w:tc>
          <w:tcPr>
            <w:tcW w:w="0" w:type="auto"/>
            <w:tcBorders>
              <w:top w:val="single" w:sz="6" w:space="0" w:color="DDDDDD"/>
            </w:tcBorders>
            <w:shd w:val="clear" w:color="auto" w:fill="FFFFFF"/>
            <w:tcMar>
              <w:top w:w="75" w:type="dxa"/>
              <w:left w:w="75" w:type="dxa"/>
              <w:bottom w:w="75" w:type="dxa"/>
              <w:right w:w="75" w:type="dxa"/>
            </w:tcMar>
            <w:hideMark/>
          </w:tcPr>
          <w:p w14:paraId="14506758" w14:textId="7327EC01" w:rsidR="000D4415" w:rsidRPr="000D4415" w:rsidDel="00027245" w:rsidRDefault="000D4415" w:rsidP="003953F3">
            <w:pPr>
              <w:spacing w:before="0" w:after="300"/>
              <w:jc w:val="left"/>
              <w:rPr>
                <w:del w:id="510" w:author="Harris, Jenine" w:date="2022-07-03T13:40:00Z"/>
                <w:rFonts w:ascii="Helvetica" w:eastAsia="Times New Roman" w:hAnsi="Helvetica" w:cs="Helvetica"/>
                <w:noProof w:val="0"/>
                <w:color w:val="333333"/>
                <w:sz w:val="21"/>
                <w:szCs w:val="21"/>
                <w:lang w:val="en-US"/>
              </w:rPr>
            </w:pPr>
            <w:del w:id="511" w:author="Harris, Jenine" w:date="2022-07-03T13:40:00Z">
              <w:r w:rsidRPr="000D4415" w:rsidDel="00027245">
                <w:rPr>
                  <w:rFonts w:ascii="Helvetica" w:eastAsia="Times New Roman" w:hAnsi="Helvetica" w:cs="Helvetica"/>
                  <w:noProof w:val="0"/>
                  <w:color w:val="333333"/>
                  <w:sz w:val="21"/>
                  <w:szCs w:val="21"/>
                  <w:lang w:val="en-US"/>
                </w:rPr>
                <w:delText>South</w:delText>
              </w:r>
            </w:del>
          </w:p>
        </w:tc>
        <w:tc>
          <w:tcPr>
            <w:tcW w:w="0" w:type="auto"/>
            <w:tcBorders>
              <w:top w:val="single" w:sz="6" w:space="0" w:color="DDDDDD"/>
            </w:tcBorders>
            <w:shd w:val="clear" w:color="auto" w:fill="FFFFFF"/>
            <w:tcMar>
              <w:top w:w="75" w:type="dxa"/>
              <w:left w:w="75" w:type="dxa"/>
              <w:bottom w:w="75" w:type="dxa"/>
              <w:right w:w="75" w:type="dxa"/>
            </w:tcMar>
            <w:hideMark/>
          </w:tcPr>
          <w:p w14:paraId="6B99673E" w14:textId="5A7222CD" w:rsidR="000D4415" w:rsidRPr="000D4415" w:rsidDel="00027245" w:rsidRDefault="000D4415" w:rsidP="003953F3">
            <w:pPr>
              <w:spacing w:before="0" w:after="300"/>
              <w:jc w:val="left"/>
              <w:rPr>
                <w:del w:id="512" w:author="Harris, Jenine" w:date="2022-07-03T13:40:00Z"/>
                <w:rFonts w:ascii="Helvetica" w:eastAsia="Times New Roman" w:hAnsi="Helvetica" w:cs="Helvetica"/>
                <w:noProof w:val="0"/>
                <w:color w:val="333333"/>
                <w:sz w:val="21"/>
                <w:szCs w:val="21"/>
                <w:lang w:val="en-US"/>
              </w:rPr>
            </w:pPr>
            <w:del w:id="513" w:author="Harris, Jenine" w:date="2022-07-03T13:40:00Z">
              <w:r w:rsidRPr="000D4415" w:rsidDel="00027245">
                <w:rPr>
                  <w:rFonts w:ascii="Helvetica" w:eastAsia="Times New Roman" w:hAnsi="Helvetica" w:cs="Helvetica"/>
                  <w:noProof w:val="0"/>
                  <w:color w:val="333333"/>
                  <w:sz w:val="21"/>
                  <w:szCs w:val="21"/>
                  <w:lang w:val="en-US"/>
                </w:rPr>
                <w:delText>Ref</w:delText>
              </w:r>
            </w:del>
          </w:p>
        </w:tc>
        <w:tc>
          <w:tcPr>
            <w:tcW w:w="0" w:type="auto"/>
            <w:tcBorders>
              <w:top w:val="single" w:sz="6" w:space="0" w:color="DDDDDD"/>
            </w:tcBorders>
            <w:shd w:val="clear" w:color="auto" w:fill="FFFFFF"/>
            <w:tcMar>
              <w:top w:w="75" w:type="dxa"/>
              <w:left w:w="75" w:type="dxa"/>
              <w:bottom w:w="75" w:type="dxa"/>
              <w:right w:w="75" w:type="dxa"/>
            </w:tcMar>
            <w:hideMark/>
          </w:tcPr>
          <w:p w14:paraId="771AB247" w14:textId="173E2001" w:rsidR="000D4415" w:rsidRPr="000D4415" w:rsidDel="00027245" w:rsidRDefault="000D4415" w:rsidP="003953F3">
            <w:pPr>
              <w:spacing w:before="0" w:after="300"/>
              <w:jc w:val="left"/>
              <w:rPr>
                <w:del w:id="514" w:author="Harris, Jenine" w:date="2022-07-03T13:40:00Z"/>
                <w:rFonts w:ascii="Helvetica" w:eastAsia="Times New Roman" w:hAnsi="Helvetica" w:cs="Helvetica"/>
                <w:noProof w:val="0"/>
                <w:color w:val="333333"/>
                <w:sz w:val="21"/>
                <w:szCs w:val="21"/>
                <w:lang w:val="en-US"/>
              </w:rPr>
            </w:pPr>
            <w:del w:id="515" w:author="Harris, Jenine" w:date="2022-07-03T13:40:00Z">
              <w:r w:rsidRPr="000D4415" w:rsidDel="00027245">
                <w:rPr>
                  <w:rFonts w:ascii="Helvetica" w:eastAsia="Times New Roman" w:hAnsi="Helvetica" w:cs="Helvetica"/>
                  <w:noProof w:val="0"/>
                  <w:color w:val="333333"/>
                  <w:sz w:val="21"/>
                  <w:szCs w:val="21"/>
                  <w:lang w:val="en-US"/>
                </w:rPr>
                <w:delText>Ref</w:delText>
              </w:r>
            </w:del>
          </w:p>
        </w:tc>
        <w:tc>
          <w:tcPr>
            <w:tcW w:w="0" w:type="auto"/>
            <w:tcBorders>
              <w:top w:val="single" w:sz="6" w:space="0" w:color="DDDDDD"/>
            </w:tcBorders>
            <w:shd w:val="clear" w:color="auto" w:fill="FFFFFF"/>
            <w:tcMar>
              <w:top w:w="75" w:type="dxa"/>
              <w:left w:w="75" w:type="dxa"/>
              <w:bottom w:w="75" w:type="dxa"/>
              <w:right w:w="75" w:type="dxa"/>
            </w:tcMar>
            <w:hideMark/>
          </w:tcPr>
          <w:p w14:paraId="56363844" w14:textId="54DF59FE" w:rsidR="000D4415" w:rsidRPr="000D4415" w:rsidDel="00027245" w:rsidRDefault="000D4415" w:rsidP="003953F3">
            <w:pPr>
              <w:spacing w:before="0" w:after="300"/>
              <w:jc w:val="left"/>
              <w:rPr>
                <w:del w:id="516" w:author="Harris, Jenine" w:date="2022-07-03T13:40:00Z"/>
                <w:rFonts w:ascii="Helvetica" w:eastAsia="Times New Roman" w:hAnsi="Helvetica" w:cs="Helvetica"/>
                <w:noProof w:val="0"/>
                <w:color w:val="333333"/>
                <w:sz w:val="21"/>
                <w:szCs w:val="21"/>
                <w:lang w:val="en-US"/>
              </w:rPr>
            </w:pPr>
            <w:del w:id="517" w:author="Harris, Jenine" w:date="2022-07-03T13:40:00Z">
              <w:r w:rsidRPr="000D4415" w:rsidDel="00027245">
                <w:rPr>
                  <w:rFonts w:ascii="Helvetica" w:eastAsia="Times New Roman" w:hAnsi="Helvetica" w:cs="Helvetica"/>
                  <w:noProof w:val="0"/>
                  <w:color w:val="333333"/>
                  <w:sz w:val="21"/>
                  <w:szCs w:val="21"/>
                  <w:lang w:val="en-US"/>
                </w:rPr>
                <w:delText>Ref</w:delText>
              </w:r>
            </w:del>
          </w:p>
        </w:tc>
      </w:tr>
    </w:tbl>
    <w:p w14:paraId="41E4A0C0" w14:textId="7AF7C162" w:rsidR="0040628A" w:rsidRDefault="0040628A" w:rsidP="003953F3">
      <w:pPr>
        <w:pStyle w:val="Yeti"/>
        <w:rPr>
          <w:lang w:val="en-US"/>
        </w:rPr>
        <w:pPrChange w:id="518" w:author="Harris, Jenine" w:date="2022-07-03T12:35:00Z">
          <w:pPr>
            <w:pStyle w:val="Yeti"/>
            <w:jc w:val="both"/>
          </w:pPr>
        </w:pPrChange>
      </w:pPr>
    </w:p>
    <w:p w14:paraId="0DC2D26D" w14:textId="060F62F6" w:rsidR="0040628A" w:rsidRDefault="0040628A" w:rsidP="003953F3">
      <w:pPr>
        <w:pStyle w:val="Yeti"/>
        <w:rPr>
          <w:lang w:val="en-US"/>
        </w:rPr>
        <w:pPrChange w:id="519" w:author="Harris, Jenine" w:date="2022-07-03T12:35:00Z">
          <w:pPr>
            <w:pStyle w:val="Yeti"/>
            <w:jc w:val="both"/>
          </w:pPr>
        </w:pPrChange>
      </w:pPr>
    </w:p>
    <w:p w14:paraId="17543629" w14:textId="14AE7E9E" w:rsidR="0040628A" w:rsidRDefault="0040628A" w:rsidP="003953F3">
      <w:pPr>
        <w:pStyle w:val="Yeti"/>
        <w:rPr>
          <w:lang w:val="en-US"/>
        </w:rPr>
        <w:pPrChange w:id="520" w:author="Harris, Jenine" w:date="2022-07-03T12:35:00Z">
          <w:pPr>
            <w:pStyle w:val="Yeti"/>
            <w:jc w:val="both"/>
          </w:pPr>
        </w:pPrChange>
      </w:pPr>
    </w:p>
    <w:p w14:paraId="053C1DF6" w14:textId="6E56206F" w:rsidR="0040628A" w:rsidRDefault="0040628A" w:rsidP="003953F3">
      <w:pPr>
        <w:pStyle w:val="Yeti"/>
        <w:rPr>
          <w:lang w:val="en-US"/>
        </w:rPr>
        <w:pPrChange w:id="521" w:author="Harris, Jenine" w:date="2022-07-03T12:35:00Z">
          <w:pPr>
            <w:pStyle w:val="Yeti"/>
            <w:jc w:val="both"/>
          </w:pPr>
        </w:pPrChange>
      </w:pPr>
    </w:p>
    <w:p w14:paraId="792739C2" w14:textId="77777777" w:rsidR="0040628A" w:rsidRDefault="0040628A" w:rsidP="003953F3">
      <w:pPr>
        <w:pStyle w:val="Yeti"/>
        <w:rPr>
          <w:lang w:val="en-US"/>
        </w:rPr>
        <w:pPrChange w:id="522" w:author="Harris, Jenine" w:date="2022-07-03T12:35:00Z">
          <w:pPr>
            <w:pStyle w:val="Yeti"/>
            <w:jc w:val="both"/>
          </w:pPr>
        </w:pPrChange>
      </w:pPr>
    </w:p>
    <w:p w14:paraId="75E0335C" w14:textId="77777777" w:rsidR="000A3DF2" w:rsidRDefault="000A3DF2" w:rsidP="003953F3">
      <w:pPr>
        <w:pStyle w:val="Yeti"/>
        <w:rPr>
          <w:lang w:val="en-US"/>
        </w:rPr>
        <w:pPrChange w:id="523" w:author="Harris, Jenine" w:date="2022-07-03T12:35:00Z">
          <w:pPr>
            <w:pStyle w:val="Yeti"/>
            <w:jc w:val="both"/>
          </w:pPr>
        </w:pPrChange>
      </w:pPr>
    </w:p>
    <w:p w14:paraId="0C28AA1A" w14:textId="73D66350" w:rsidR="000A3DF2" w:rsidRDefault="000A3DF2" w:rsidP="003953F3">
      <w:pPr>
        <w:pStyle w:val="Yeti"/>
        <w:rPr>
          <w:lang w:val="en-US"/>
        </w:rPr>
        <w:pPrChange w:id="524" w:author="Harris, Jenine" w:date="2022-07-03T12:35:00Z">
          <w:pPr>
            <w:pStyle w:val="Yeti"/>
            <w:jc w:val="both"/>
          </w:pPr>
        </w:pPrChange>
      </w:pPr>
    </w:p>
    <w:p w14:paraId="00568870" w14:textId="77777777" w:rsidR="009F3FF0" w:rsidRDefault="009F3FF0" w:rsidP="003953F3">
      <w:pPr>
        <w:shd w:val="clear" w:color="auto" w:fill="FFFFFF"/>
        <w:spacing w:before="0" w:after="150"/>
        <w:jc w:val="left"/>
        <w:rPr>
          <w:rFonts w:ascii="Georgia" w:eastAsia="Times New Roman" w:hAnsi="Georgia" w:cs="Helvetica"/>
          <w:b/>
          <w:bCs/>
          <w:noProof w:val="0"/>
          <w:color w:val="333333"/>
          <w:lang w:val="en-US"/>
        </w:rPr>
      </w:pPr>
    </w:p>
    <w:p w14:paraId="7319D5F9" w14:textId="77777777" w:rsidR="009F3FF0" w:rsidRDefault="009F3FF0" w:rsidP="003953F3">
      <w:pPr>
        <w:shd w:val="clear" w:color="auto" w:fill="FFFFFF"/>
        <w:spacing w:before="0" w:after="150"/>
        <w:jc w:val="left"/>
        <w:rPr>
          <w:rFonts w:ascii="Georgia" w:eastAsia="Times New Roman" w:hAnsi="Georgia" w:cs="Helvetica"/>
          <w:b/>
          <w:bCs/>
          <w:noProof w:val="0"/>
          <w:color w:val="333333"/>
          <w:lang w:val="en-US"/>
        </w:rPr>
      </w:pPr>
    </w:p>
    <w:p w14:paraId="4E4377CF" w14:textId="77777777" w:rsidR="009F3FF0" w:rsidRDefault="009F3FF0" w:rsidP="003953F3">
      <w:pPr>
        <w:shd w:val="clear" w:color="auto" w:fill="FFFFFF"/>
        <w:spacing w:before="0" w:after="150"/>
        <w:jc w:val="left"/>
        <w:rPr>
          <w:rFonts w:ascii="Georgia" w:eastAsia="Times New Roman" w:hAnsi="Georgia" w:cs="Helvetica"/>
          <w:b/>
          <w:bCs/>
          <w:noProof w:val="0"/>
          <w:color w:val="333333"/>
          <w:lang w:val="en-US"/>
        </w:rPr>
      </w:pPr>
    </w:p>
    <w:p w14:paraId="0702EDC9" w14:textId="77777777" w:rsidR="009F3FF0" w:rsidRDefault="009F3FF0" w:rsidP="003953F3">
      <w:pPr>
        <w:shd w:val="clear" w:color="auto" w:fill="FFFFFF"/>
        <w:spacing w:before="0" w:after="150"/>
        <w:jc w:val="left"/>
        <w:rPr>
          <w:rFonts w:ascii="Georgia" w:eastAsia="Times New Roman" w:hAnsi="Georgia" w:cs="Helvetica"/>
          <w:b/>
          <w:bCs/>
          <w:noProof w:val="0"/>
          <w:color w:val="333333"/>
          <w:lang w:val="en-US"/>
        </w:rPr>
      </w:pPr>
    </w:p>
    <w:p w14:paraId="50562D5F" w14:textId="77777777" w:rsidR="009F3FF0" w:rsidRDefault="009F3FF0" w:rsidP="003953F3">
      <w:pPr>
        <w:shd w:val="clear" w:color="auto" w:fill="FFFFFF"/>
        <w:spacing w:before="0" w:after="150"/>
        <w:jc w:val="left"/>
        <w:rPr>
          <w:rFonts w:ascii="Georgia" w:eastAsia="Times New Roman" w:hAnsi="Georgia" w:cs="Helvetica"/>
          <w:b/>
          <w:bCs/>
          <w:noProof w:val="0"/>
          <w:color w:val="333333"/>
          <w:lang w:val="en-US"/>
        </w:rPr>
      </w:pPr>
    </w:p>
    <w:p w14:paraId="676E4649" w14:textId="36C82121" w:rsidR="00D90E90" w:rsidRPr="00D90E90" w:rsidDel="00525819" w:rsidRDefault="00D90E90" w:rsidP="003953F3">
      <w:pPr>
        <w:shd w:val="clear" w:color="auto" w:fill="FFFFFF"/>
        <w:spacing w:before="0" w:after="150"/>
        <w:jc w:val="left"/>
        <w:rPr>
          <w:del w:id="525" w:author="Harris, Jenine" w:date="2022-07-03T13:47:00Z"/>
          <w:rFonts w:ascii="Georgia" w:eastAsia="Times New Roman" w:hAnsi="Georgia" w:cs="Helvetica"/>
          <w:noProof w:val="0"/>
          <w:color w:val="333333"/>
          <w:lang w:val="en-US"/>
        </w:rPr>
      </w:pPr>
      <w:del w:id="526" w:author="Harris, Jenine" w:date="2022-07-03T13:47:00Z">
        <w:r w:rsidRPr="00D90E90" w:rsidDel="00525819">
          <w:rPr>
            <w:rFonts w:ascii="Georgia" w:eastAsia="Times New Roman" w:hAnsi="Georgia" w:cs="Helvetica"/>
            <w:b/>
            <w:bCs/>
            <w:noProof w:val="0"/>
            <w:color w:val="333333"/>
            <w:lang w:val="en-US"/>
          </w:rPr>
          <w:delText>Table 4: Effects of living in the North on Undernutrition by Age Group in under 5s (NDHS 2018, n= 11,470)</w:delText>
        </w:r>
      </w:del>
    </w:p>
    <w:p w14:paraId="0C8B5BE1" w14:textId="77443EAF" w:rsidR="00D90E90" w:rsidRPr="00D90E90" w:rsidDel="00525819" w:rsidRDefault="00D90E90" w:rsidP="003953F3">
      <w:pPr>
        <w:shd w:val="clear" w:color="auto" w:fill="FFFFFF"/>
        <w:spacing w:before="0" w:after="150"/>
        <w:jc w:val="left"/>
        <w:rPr>
          <w:del w:id="527" w:author="Harris, Jenine" w:date="2022-07-03T13:47:00Z"/>
          <w:rFonts w:ascii="Helvetica" w:eastAsia="Times New Roman" w:hAnsi="Helvetica" w:cs="Helvetica"/>
          <w:noProof w:val="0"/>
          <w:color w:val="333333"/>
          <w:sz w:val="21"/>
          <w:szCs w:val="21"/>
          <w:lang w:val="en-US"/>
        </w:rPr>
      </w:pPr>
      <w:del w:id="528" w:author="Harris, Jenine" w:date="2022-07-03T13:47:00Z">
        <w:r w:rsidRPr="00D90E90" w:rsidDel="00525819">
          <w:rPr>
            <w:rFonts w:ascii="Georgia" w:eastAsia="Times New Roman" w:hAnsi="Georgia" w:cs="Helvetica"/>
            <w:b/>
            <w:bCs/>
            <w:i/>
            <w:iCs/>
            <w:noProof w:val="0"/>
            <w:color w:val="333333"/>
            <w:lang w:val="en-US"/>
          </w:rPr>
          <w:delText>p &lt;0.001</w:delText>
        </w:r>
      </w:del>
    </w:p>
    <w:tbl>
      <w:tblPr>
        <w:tblStyle w:val="TableGrid1"/>
        <w:tblW w:w="9315" w:type="dxa"/>
        <w:tblLook w:val="04A0" w:firstRow="1" w:lastRow="0" w:firstColumn="1" w:lastColumn="0" w:noHBand="0" w:noVBand="1"/>
      </w:tblPr>
      <w:tblGrid>
        <w:gridCol w:w="2414"/>
        <w:gridCol w:w="2377"/>
        <w:gridCol w:w="2220"/>
        <w:gridCol w:w="2304"/>
      </w:tblGrid>
      <w:tr w:rsidR="00D90E90" w:rsidRPr="00D90E90" w:rsidDel="00525819" w14:paraId="6F885391" w14:textId="4E6E0458" w:rsidTr="007C5F04">
        <w:trPr>
          <w:trHeight w:val="587"/>
          <w:del w:id="529" w:author="Harris, Jenine" w:date="2022-07-03T13:47:00Z"/>
        </w:trPr>
        <w:tc>
          <w:tcPr>
            <w:tcW w:w="0" w:type="auto"/>
            <w:hideMark/>
          </w:tcPr>
          <w:p w14:paraId="595075CB" w14:textId="1025BF55" w:rsidR="00D90E90" w:rsidRPr="00D90E90" w:rsidDel="00525819" w:rsidRDefault="00D90E90" w:rsidP="003953F3">
            <w:pPr>
              <w:rPr>
                <w:del w:id="530" w:author="Harris, Jenine" w:date="2022-07-03T13:47:00Z"/>
                <w:rFonts w:ascii="Georgia" w:hAnsi="Georgia" w:cs="Helvetica"/>
                <w:noProof w:val="0"/>
                <w:color w:val="333333"/>
                <w:lang w:val="en-US"/>
              </w:rPr>
            </w:pPr>
          </w:p>
        </w:tc>
        <w:tc>
          <w:tcPr>
            <w:tcW w:w="0" w:type="auto"/>
            <w:hideMark/>
          </w:tcPr>
          <w:p w14:paraId="7EC3C947" w14:textId="44E36FA6" w:rsidR="00D90E90" w:rsidRPr="00D90E90" w:rsidDel="00525819" w:rsidRDefault="00D90E90" w:rsidP="003953F3">
            <w:pPr>
              <w:spacing w:after="300"/>
              <w:rPr>
                <w:del w:id="531" w:author="Harris, Jenine" w:date="2022-07-03T13:47:00Z"/>
                <w:rFonts w:ascii="Georgia" w:hAnsi="Georgia" w:cs="Helvetica"/>
                <w:b/>
                <w:bCs/>
                <w:noProof w:val="0"/>
                <w:color w:val="333333"/>
                <w:lang w:val="en-US"/>
              </w:rPr>
              <w:pPrChange w:id="532" w:author="Harris, Jenine" w:date="2022-07-03T12:35:00Z">
                <w:pPr>
                  <w:spacing w:after="300"/>
                  <w:jc w:val="center"/>
                </w:pPr>
              </w:pPrChange>
            </w:pPr>
            <w:del w:id="533" w:author="Harris, Jenine" w:date="2022-07-03T13:47:00Z">
              <w:r w:rsidRPr="00D90E90" w:rsidDel="00525819">
                <w:rPr>
                  <w:rFonts w:ascii="Georgia" w:hAnsi="Georgia" w:cs="Helvetica"/>
                  <w:b/>
                  <w:bCs/>
                  <w:noProof w:val="0"/>
                  <w:color w:val="333333"/>
                  <w:lang w:val="en-US"/>
                </w:rPr>
                <w:delText>Underweight</w:delText>
              </w:r>
            </w:del>
          </w:p>
        </w:tc>
        <w:tc>
          <w:tcPr>
            <w:tcW w:w="0" w:type="auto"/>
            <w:hideMark/>
          </w:tcPr>
          <w:p w14:paraId="380DB582" w14:textId="5F363526" w:rsidR="00D90E90" w:rsidRPr="00D90E90" w:rsidDel="00525819" w:rsidRDefault="00D90E90" w:rsidP="003953F3">
            <w:pPr>
              <w:spacing w:after="300"/>
              <w:rPr>
                <w:del w:id="534" w:author="Harris, Jenine" w:date="2022-07-03T13:47:00Z"/>
                <w:rFonts w:ascii="Georgia" w:hAnsi="Georgia" w:cs="Helvetica"/>
                <w:b/>
                <w:bCs/>
                <w:noProof w:val="0"/>
                <w:color w:val="333333"/>
                <w:lang w:val="en-US"/>
              </w:rPr>
              <w:pPrChange w:id="535" w:author="Harris, Jenine" w:date="2022-07-03T12:35:00Z">
                <w:pPr>
                  <w:spacing w:after="300"/>
                  <w:jc w:val="center"/>
                </w:pPr>
              </w:pPrChange>
            </w:pPr>
            <w:del w:id="536" w:author="Harris, Jenine" w:date="2022-07-03T13:47:00Z">
              <w:r w:rsidRPr="00D90E90" w:rsidDel="00525819">
                <w:rPr>
                  <w:rFonts w:ascii="Georgia" w:hAnsi="Georgia" w:cs="Helvetica"/>
                  <w:b/>
                  <w:bCs/>
                  <w:noProof w:val="0"/>
                  <w:color w:val="333333"/>
                  <w:lang w:val="en-US"/>
                </w:rPr>
                <w:delText>Stunting</w:delText>
              </w:r>
            </w:del>
          </w:p>
        </w:tc>
        <w:tc>
          <w:tcPr>
            <w:tcW w:w="0" w:type="auto"/>
            <w:hideMark/>
          </w:tcPr>
          <w:p w14:paraId="00F91ADD" w14:textId="07A134AA" w:rsidR="00D90E90" w:rsidRPr="00D90E90" w:rsidDel="00525819" w:rsidRDefault="00D90E90" w:rsidP="003953F3">
            <w:pPr>
              <w:spacing w:after="300"/>
              <w:rPr>
                <w:del w:id="537" w:author="Harris, Jenine" w:date="2022-07-03T13:47:00Z"/>
                <w:rFonts w:ascii="Georgia" w:hAnsi="Georgia" w:cs="Helvetica"/>
                <w:b/>
                <w:bCs/>
                <w:noProof w:val="0"/>
                <w:color w:val="333333"/>
                <w:lang w:val="en-US"/>
              </w:rPr>
              <w:pPrChange w:id="538" w:author="Harris, Jenine" w:date="2022-07-03T12:35:00Z">
                <w:pPr>
                  <w:spacing w:after="300"/>
                  <w:jc w:val="center"/>
                </w:pPr>
              </w:pPrChange>
            </w:pPr>
            <w:del w:id="539" w:author="Harris, Jenine" w:date="2022-07-03T13:47:00Z">
              <w:r w:rsidRPr="00D90E90" w:rsidDel="00525819">
                <w:rPr>
                  <w:rFonts w:ascii="Georgia" w:hAnsi="Georgia" w:cs="Helvetica"/>
                  <w:b/>
                  <w:bCs/>
                  <w:noProof w:val="0"/>
                  <w:color w:val="333333"/>
                  <w:lang w:val="en-US"/>
                </w:rPr>
                <w:delText>Wasting</w:delText>
              </w:r>
            </w:del>
          </w:p>
        </w:tc>
      </w:tr>
      <w:tr w:rsidR="00D90E90" w:rsidRPr="00D90E90" w:rsidDel="00525819" w14:paraId="6D4D9938" w14:textId="3E13BD5B" w:rsidTr="007C5F04">
        <w:trPr>
          <w:trHeight w:val="604"/>
          <w:del w:id="540" w:author="Harris, Jenine" w:date="2022-07-03T13:47:00Z"/>
        </w:trPr>
        <w:tc>
          <w:tcPr>
            <w:tcW w:w="0" w:type="auto"/>
            <w:hideMark/>
          </w:tcPr>
          <w:p w14:paraId="5BFAE639" w14:textId="1D6E3BCB" w:rsidR="00D90E90" w:rsidRPr="00D90E90" w:rsidDel="00525819" w:rsidRDefault="00D90E90" w:rsidP="003953F3">
            <w:pPr>
              <w:spacing w:after="300"/>
              <w:rPr>
                <w:del w:id="541" w:author="Harris, Jenine" w:date="2022-07-03T13:47:00Z"/>
                <w:rFonts w:ascii="Georgia" w:hAnsi="Georgia" w:cs="Helvetica"/>
                <w:noProof w:val="0"/>
                <w:color w:val="333333"/>
                <w:lang w:val="en-US"/>
              </w:rPr>
            </w:pPr>
            <w:del w:id="542" w:author="Harris, Jenine" w:date="2022-07-03T13:47:00Z">
              <w:r w:rsidRPr="00D90E90" w:rsidDel="00525819">
                <w:rPr>
                  <w:rFonts w:ascii="Georgia" w:hAnsi="Georgia" w:cs="Helvetica"/>
                  <w:b/>
                  <w:bCs/>
                  <w:noProof w:val="0"/>
                  <w:color w:val="333333"/>
                  <w:lang w:val="en-US"/>
                </w:rPr>
                <w:delText>Age Category</w:delText>
              </w:r>
            </w:del>
          </w:p>
        </w:tc>
        <w:tc>
          <w:tcPr>
            <w:tcW w:w="0" w:type="auto"/>
            <w:hideMark/>
          </w:tcPr>
          <w:p w14:paraId="435F0A86" w14:textId="6291B115" w:rsidR="00D90E90" w:rsidRPr="00D90E90" w:rsidDel="00525819" w:rsidRDefault="00D90E90" w:rsidP="003953F3">
            <w:pPr>
              <w:spacing w:after="300"/>
              <w:rPr>
                <w:del w:id="543" w:author="Harris, Jenine" w:date="2022-07-03T13:47:00Z"/>
                <w:rFonts w:ascii="Georgia" w:hAnsi="Georgia" w:cs="Helvetica"/>
                <w:noProof w:val="0"/>
                <w:color w:val="333333"/>
                <w:lang w:val="en-US"/>
              </w:rPr>
            </w:pPr>
            <w:del w:id="544" w:author="Harris, Jenine" w:date="2022-07-03T13:47:00Z">
              <w:r w:rsidRPr="00D90E90" w:rsidDel="00525819">
                <w:rPr>
                  <w:rFonts w:ascii="Georgia" w:hAnsi="Georgia" w:cs="Helvetica"/>
                  <w:b/>
                  <w:bCs/>
                  <w:noProof w:val="0"/>
                  <w:color w:val="333333"/>
                  <w:lang w:val="en-US"/>
                </w:rPr>
                <w:delText>OR (95% CI)</w:delText>
              </w:r>
            </w:del>
          </w:p>
        </w:tc>
        <w:tc>
          <w:tcPr>
            <w:tcW w:w="0" w:type="auto"/>
            <w:hideMark/>
          </w:tcPr>
          <w:p w14:paraId="30238D26" w14:textId="581AACBD" w:rsidR="00D90E90" w:rsidRPr="00D90E90" w:rsidDel="00525819" w:rsidRDefault="00D90E90" w:rsidP="003953F3">
            <w:pPr>
              <w:spacing w:after="300"/>
              <w:rPr>
                <w:del w:id="545" w:author="Harris, Jenine" w:date="2022-07-03T13:47:00Z"/>
                <w:rFonts w:ascii="Georgia" w:hAnsi="Georgia" w:cs="Helvetica"/>
                <w:noProof w:val="0"/>
                <w:color w:val="333333"/>
                <w:lang w:val="en-US"/>
              </w:rPr>
            </w:pPr>
            <w:del w:id="546" w:author="Harris, Jenine" w:date="2022-07-03T13:47:00Z">
              <w:r w:rsidRPr="00D90E90" w:rsidDel="00525819">
                <w:rPr>
                  <w:rFonts w:ascii="Georgia" w:hAnsi="Georgia" w:cs="Helvetica"/>
                  <w:b/>
                  <w:bCs/>
                  <w:noProof w:val="0"/>
                  <w:color w:val="333333"/>
                  <w:lang w:val="en-US"/>
                </w:rPr>
                <w:delText>OR (95% CI)</w:delText>
              </w:r>
            </w:del>
          </w:p>
        </w:tc>
        <w:tc>
          <w:tcPr>
            <w:tcW w:w="0" w:type="auto"/>
            <w:hideMark/>
          </w:tcPr>
          <w:p w14:paraId="5EEAB5CE" w14:textId="4BA618D7" w:rsidR="00D90E90" w:rsidRPr="00D90E90" w:rsidDel="00525819" w:rsidRDefault="00D90E90" w:rsidP="003953F3">
            <w:pPr>
              <w:spacing w:after="300"/>
              <w:rPr>
                <w:del w:id="547" w:author="Harris, Jenine" w:date="2022-07-03T13:47:00Z"/>
                <w:rFonts w:ascii="Georgia" w:hAnsi="Georgia" w:cs="Helvetica"/>
                <w:noProof w:val="0"/>
                <w:color w:val="333333"/>
                <w:lang w:val="en-US"/>
              </w:rPr>
            </w:pPr>
            <w:del w:id="548" w:author="Harris, Jenine" w:date="2022-07-03T13:47:00Z">
              <w:r w:rsidRPr="00D90E90" w:rsidDel="00525819">
                <w:rPr>
                  <w:rFonts w:ascii="Georgia" w:hAnsi="Georgia" w:cs="Helvetica"/>
                  <w:b/>
                  <w:bCs/>
                  <w:noProof w:val="0"/>
                  <w:color w:val="333333"/>
                  <w:lang w:val="en-US"/>
                </w:rPr>
                <w:delText>OR (95% CI)</w:delText>
              </w:r>
            </w:del>
          </w:p>
        </w:tc>
      </w:tr>
      <w:tr w:rsidR="00D90E90" w:rsidRPr="00D90E90" w:rsidDel="00525819" w14:paraId="277EFDFB" w14:textId="4CF246EE" w:rsidTr="007C5F04">
        <w:trPr>
          <w:trHeight w:val="587"/>
          <w:del w:id="549" w:author="Harris, Jenine" w:date="2022-07-03T13:47:00Z"/>
        </w:trPr>
        <w:tc>
          <w:tcPr>
            <w:tcW w:w="0" w:type="auto"/>
            <w:hideMark/>
          </w:tcPr>
          <w:p w14:paraId="54FBDD13" w14:textId="36CE4840" w:rsidR="00D90E90" w:rsidRPr="00D90E90" w:rsidDel="00525819" w:rsidRDefault="00D90E90" w:rsidP="003953F3">
            <w:pPr>
              <w:spacing w:after="300"/>
              <w:rPr>
                <w:del w:id="550" w:author="Harris, Jenine" w:date="2022-07-03T13:47:00Z"/>
                <w:rFonts w:ascii="Georgia" w:hAnsi="Georgia" w:cs="Helvetica"/>
                <w:noProof w:val="0"/>
                <w:color w:val="333333"/>
                <w:lang w:val="en-US"/>
              </w:rPr>
            </w:pPr>
            <w:del w:id="551" w:author="Harris, Jenine" w:date="2022-07-03T13:47:00Z">
              <w:r w:rsidRPr="00D90E90" w:rsidDel="00525819">
                <w:rPr>
                  <w:rFonts w:ascii="Georgia" w:hAnsi="Georgia" w:cs="Helvetica"/>
                  <w:noProof w:val="0"/>
                  <w:color w:val="333333"/>
                  <w:lang w:val="en-US"/>
                </w:rPr>
                <w:delText>Less than 2 years:</w:delText>
              </w:r>
            </w:del>
          </w:p>
        </w:tc>
        <w:tc>
          <w:tcPr>
            <w:tcW w:w="0" w:type="auto"/>
            <w:hideMark/>
          </w:tcPr>
          <w:p w14:paraId="5D5CF2C0" w14:textId="22B69B44" w:rsidR="00D90E90" w:rsidRPr="00D90E90" w:rsidDel="00525819" w:rsidRDefault="00D90E90" w:rsidP="003953F3">
            <w:pPr>
              <w:spacing w:after="300"/>
              <w:rPr>
                <w:del w:id="552" w:author="Harris, Jenine" w:date="2022-07-03T13:47:00Z"/>
                <w:rFonts w:ascii="Georgia" w:hAnsi="Georgia" w:cs="Helvetica"/>
                <w:noProof w:val="0"/>
                <w:color w:val="333333"/>
                <w:lang w:val="en-US"/>
              </w:rPr>
            </w:pPr>
          </w:p>
        </w:tc>
        <w:tc>
          <w:tcPr>
            <w:tcW w:w="0" w:type="auto"/>
            <w:hideMark/>
          </w:tcPr>
          <w:p w14:paraId="51D98937" w14:textId="526F3547" w:rsidR="00D90E90" w:rsidRPr="00D90E90" w:rsidDel="00525819" w:rsidRDefault="00D90E90" w:rsidP="003953F3">
            <w:pPr>
              <w:spacing w:after="300"/>
              <w:rPr>
                <w:del w:id="553" w:author="Harris, Jenine" w:date="2022-07-03T13:47:00Z"/>
                <w:rFonts w:ascii="Georgia" w:hAnsi="Georgia"/>
                <w:noProof w:val="0"/>
                <w:lang w:val="en-US"/>
              </w:rPr>
            </w:pPr>
          </w:p>
        </w:tc>
        <w:tc>
          <w:tcPr>
            <w:tcW w:w="0" w:type="auto"/>
            <w:hideMark/>
          </w:tcPr>
          <w:p w14:paraId="2171D82D" w14:textId="0F5BB9C4" w:rsidR="00D90E90" w:rsidRPr="00D90E90" w:rsidDel="00525819" w:rsidRDefault="00D90E90" w:rsidP="003953F3">
            <w:pPr>
              <w:spacing w:after="300"/>
              <w:rPr>
                <w:del w:id="554" w:author="Harris, Jenine" w:date="2022-07-03T13:47:00Z"/>
                <w:rFonts w:ascii="Georgia" w:hAnsi="Georgia"/>
                <w:noProof w:val="0"/>
                <w:lang w:val="en-US"/>
              </w:rPr>
            </w:pPr>
          </w:p>
        </w:tc>
      </w:tr>
      <w:tr w:rsidR="00D90E90" w:rsidRPr="00D90E90" w:rsidDel="00525819" w14:paraId="2D98E77F" w14:textId="74BF77A3" w:rsidTr="007C5F04">
        <w:trPr>
          <w:trHeight w:val="865"/>
          <w:del w:id="555" w:author="Harris, Jenine" w:date="2022-07-03T13:47:00Z"/>
        </w:trPr>
        <w:tc>
          <w:tcPr>
            <w:tcW w:w="0" w:type="auto"/>
            <w:hideMark/>
          </w:tcPr>
          <w:p w14:paraId="4DE25289" w14:textId="310C2796" w:rsidR="00D90E90" w:rsidRPr="00D90E90" w:rsidDel="00525819" w:rsidRDefault="00D90E90" w:rsidP="003953F3">
            <w:pPr>
              <w:spacing w:after="150"/>
              <w:rPr>
                <w:del w:id="556" w:author="Harris, Jenine" w:date="2022-07-03T13:47:00Z"/>
                <w:rFonts w:ascii="Georgia" w:hAnsi="Georgia" w:cs="Helvetica"/>
                <w:noProof w:val="0"/>
                <w:color w:val="333333"/>
                <w:lang w:val="en-US"/>
              </w:rPr>
            </w:pPr>
            <w:del w:id="557" w:author="Harris, Jenine" w:date="2022-07-03T13:47:00Z">
              <w:r w:rsidRPr="00D90E90" w:rsidDel="00525819">
                <w:rPr>
                  <w:rFonts w:ascii="Georgia" w:hAnsi="Georgia" w:cs="Helvetica"/>
                  <w:noProof w:val="0"/>
                  <w:color w:val="333333"/>
                  <w:lang w:val="en-US"/>
                </w:rPr>
                <w:delText>South</w:delText>
              </w:r>
            </w:del>
          </w:p>
          <w:p w14:paraId="7E852F20" w14:textId="476F6C10" w:rsidR="00D90E90" w:rsidRPr="00D90E90" w:rsidDel="00525819" w:rsidRDefault="00D90E90" w:rsidP="003953F3">
            <w:pPr>
              <w:spacing w:after="150"/>
              <w:rPr>
                <w:del w:id="558" w:author="Harris, Jenine" w:date="2022-07-03T13:47:00Z"/>
                <w:rFonts w:ascii="Georgia" w:hAnsi="Georgia" w:cs="Helvetica"/>
                <w:noProof w:val="0"/>
                <w:color w:val="333333"/>
                <w:lang w:val="en-US"/>
              </w:rPr>
            </w:pPr>
            <w:del w:id="559" w:author="Harris, Jenine" w:date="2022-07-03T13:47:00Z">
              <w:r w:rsidRPr="00D90E90" w:rsidDel="00525819">
                <w:rPr>
                  <w:rFonts w:ascii="Georgia" w:hAnsi="Georgia" w:cs="Helvetica"/>
                  <w:noProof w:val="0"/>
                  <w:color w:val="333333"/>
                  <w:lang w:val="en-US"/>
                </w:rPr>
                <w:delText>North</w:delText>
              </w:r>
            </w:del>
          </w:p>
        </w:tc>
        <w:tc>
          <w:tcPr>
            <w:tcW w:w="0" w:type="auto"/>
            <w:hideMark/>
          </w:tcPr>
          <w:p w14:paraId="566DEB44" w14:textId="204FE6B2" w:rsidR="00D90E90" w:rsidRPr="00D90E90" w:rsidDel="00525819" w:rsidRDefault="00D90E90" w:rsidP="003953F3">
            <w:pPr>
              <w:spacing w:after="150"/>
              <w:rPr>
                <w:del w:id="560" w:author="Harris, Jenine" w:date="2022-07-03T13:47:00Z"/>
                <w:rFonts w:ascii="Georgia" w:hAnsi="Georgia" w:cs="Helvetica"/>
                <w:noProof w:val="0"/>
                <w:color w:val="333333"/>
                <w:lang w:val="en-US"/>
              </w:rPr>
            </w:pPr>
            <w:del w:id="561" w:author="Harris, Jenine" w:date="2022-07-03T13:47:00Z">
              <w:r w:rsidRPr="00D90E90" w:rsidDel="00525819">
                <w:rPr>
                  <w:rFonts w:ascii="Georgia" w:hAnsi="Georgia" w:cs="Helvetica"/>
                  <w:noProof w:val="0"/>
                  <w:color w:val="333333"/>
                  <w:lang w:val="en-US"/>
                </w:rPr>
                <w:delText>Ref</w:delText>
              </w:r>
            </w:del>
          </w:p>
          <w:p w14:paraId="51E7674B" w14:textId="48C1AEE0" w:rsidR="00D90E90" w:rsidRPr="00D90E90" w:rsidDel="00525819" w:rsidRDefault="00D90E90" w:rsidP="003953F3">
            <w:pPr>
              <w:spacing w:after="150"/>
              <w:rPr>
                <w:del w:id="562" w:author="Harris, Jenine" w:date="2022-07-03T13:47:00Z"/>
                <w:rFonts w:ascii="Georgia" w:hAnsi="Georgia" w:cs="Helvetica"/>
                <w:noProof w:val="0"/>
                <w:color w:val="333333"/>
                <w:lang w:val="en-US"/>
              </w:rPr>
            </w:pPr>
            <w:del w:id="563" w:author="Harris, Jenine" w:date="2022-07-03T13:47:00Z">
              <w:r w:rsidRPr="00D90E90" w:rsidDel="00525819">
                <w:rPr>
                  <w:rFonts w:ascii="Georgia" w:hAnsi="Georgia" w:cs="Helvetica"/>
                  <w:noProof w:val="0"/>
                  <w:color w:val="333333"/>
                  <w:lang w:val="en-US"/>
                </w:rPr>
                <w:delText>2.45 (2.12 - 2.87)</w:delText>
              </w:r>
            </w:del>
          </w:p>
        </w:tc>
        <w:tc>
          <w:tcPr>
            <w:tcW w:w="0" w:type="auto"/>
            <w:hideMark/>
          </w:tcPr>
          <w:p w14:paraId="35728F0C" w14:textId="4F5B6124" w:rsidR="00D90E90" w:rsidRPr="00D90E90" w:rsidDel="00525819" w:rsidRDefault="00D90E90" w:rsidP="003953F3">
            <w:pPr>
              <w:spacing w:after="150"/>
              <w:rPr>
                <w:del w:id="564" w:author="Harris, Jenine" w:date="2022-07-03T13:47:00Z"/>
                <w:rFonts w:ascii="Georgia" w:hAnsi="Georgia" w:cs="Helvetica"/>
                <w:noProof w:val="0"/>
                <w:color w:val="333333"/>
                <w:lang w:val="en-US"/>
              </w:rPr>
            </w:pPr>
            <w:del w:id="565" w:author="Harris, Jenine" w:date="2022-07-03T13:47:00Z">
              <w:r w:rsidRPr="00D90E90" w:rsidDel="00525819">
                <w:rPr>
                  <w:rFonts w:ascii="Georgia" w:hAnsi="Georgia" w:cs="Helvetica"/>
                  <w:noProof w:val="0"/>
                  <w:color w:val="333333"/>
                  <w:lang w:val="en-US"/>
                </w:rPr>
                <w:delText>Ref</w:delText>
              </w:r>
            </w:del>
          </w:p>
          <w:p w14:paraId="06E6A14B" w14:textId="51BDED84" w:rsidR="00D90E90" w:rsidRPr="00D90E90" w:rsidDel="00525819" w:rsidRDefault="00D90E90" w:rsidP="003953F3">
            <w:pPr>
              <w:spacing w:after="150"/>
              <w:rPr>
                <w:del w:id="566" w:author="Harris, Jenine" w:date="2022-07-03T13:47:00Z"/>
                <w:rFonts w:ascii="Georgia" w:hAnsi="Georgia" w:cs="Helvetica"/>
                <w:noProof w:val="0"/>
                <w:color w:val="333333"/>
                <w:lang w:val="en-US"/>
              </w:rPr>
            </w:pPr>
            <w:del w:id="567" w:author="Harris, Jenine" w:date="2022-07-03T13:47:00Z">
              <w:r w:rsidRPr="00D90E90" w:rsidDel="00525819">
                <w:rPr>
                  <w:rFonts w:ascii="Georgia" w:hAnsi="Georgia" w:cs="Helvetica"/>
                  <w:noProof w:val="0"/>
                  <w:color w:val="333333"/>
                  <w:lang w:val="en-US"/>
                </w:rPr>
                <w:delText>2.53 (2.21 - 2.9)</w:delText>
              </w:r>
            </w:del>
          </w:p>
        </w:tc>
        <w:tc>
          <w:tcPr>
            <w:tcW w:w="0" w:type="auto"/>
            <w:hideMark/>
          </w:tcPr>
          <w:p w14:paraId="58C67D3B" w14:textId="071DAE42" w:rsidR="00D90E90" w:rsidRPr="00D90E90" w:rsidDel="00525819" w:rsidRDefault="00D90E90" w:rsidP="003953F3">
            <w:pPr>
              <w:spacing w:after="150"/>
              <w:rPr>
                <w:del w:id="568" w:author="Harris, Jenine" w:date="2022-07-03T13:47:00Z"/>
                <w:rFonts w:ascii="Georgia" w:hAnsi="Georgia" w:cs="Helvetica"/>
                <w:noProof w:val="0"/>
                <w:color w:val="333333"/>
                <w:lang w:val="en-US"/>
              </w:rPr>
            </w:pPr>
            <w:del w:id="569" w:author="Harris, Jenine" w:date="2022-07-03T13:47:00Z">
              <w:r w:rsidRPr="00D90E90" w:rsidDel="00525819">
                <w:rPr>
                  <w:rFonts w:ascii="Georgia" w:hAnsi="Georgia" w:cs="Helvetica"/>
                  <w:noProof w:val="0"/>
                  <w:color w:val="333333"/>
                  <w:lang w:val="en-US"/>
                </w:rPr>
                <w:delText>Ref</w:delText>
              </w:r>
            </w:del>
          </w:p>
          <w:p w14:paraId="51BF291C" w14:textId="1EA32B43" w:rsidR="00D90E90" w:rsidRPr="00D90E90" w:rsidDel="00525819" w:rsidRDefault="00D90E90" w:rsidP="003953F3">
            <w:pPr>
              <w:spacing w:after="150"/>
              <w:rPr>
                <w:del w:id="570" w:author="Harris, Jenine" w:date="2022-07-03T13:47:00Z"/>
                <w:rFonts w:ascii="Georgia" w:hAnsi="Georgia" w:cs="Helvetica"/>
                <w:noProof w:val="0"/>
                <w:color w:val="333333"/>
                <w:lang w:val="en-US"/>
              </w:rPr>
            </w:pPr>
            <w:del w:id="571" w:author="Harris, Jenine" w:date="2022-07-03T13:47:00Z">
              <w:r w:rsidRPr="00D90E90" w:rsidDel="00525819">
                <w:rPr>
                  <w:rFonts w:ascii="Georgia" w:hAnsi="Georgia" w:cs="Helvetica"/>
                  <w:noProof w:val="0"/>
                  <w:color w:val="333333"/>
                  <w:lang w:val="en-US"/>
                </w:rPr>
                <w:delText>1.82 (1.49 - 2.24)</w:delText>
              </w:r>
            </w:del>
          </w:p>
        </w:tc>
      </w:tr>
      <w:tr w:rsidR="00D90E90" w:rsidRPr="00D90E90" w:rsidDel="00525819" w14:paraId="0D4017AB" w14:textId="74D2F027" w:rsidTr="007C5F04">
        <w:trPr>
          <w:trHeight w:val="261"/>
          <w:del w:id="572" w:author="Harris, Jenine" w:date="2022-07-03T13:47:00Z"/>
        </w:trPr>
        <w:tc>
          <w:tcPr>
            <w:tcW w:w="0" w:type="auto"/>
            <w:hideMark/>
          </w:tcPr>
          <w:p w14:paraId="5DF5C22F" w14:textId="5301CED4" w:rsidR="00D90E90" w:rsidRPr="00D90E90" w:rsidDel="00525819" w:rsidRDefault="00D90E90" w:rsidP="003953F3">
            <w:pPr>
              <w:rPr>
                <w:del w:id="573" w:author="Harris, Jenine" w:date="2022-07-03T13:47:00Z"/>
                <w:rFonts w:ascii="Georgia" w:hAnsi="Georgia" w:cs="Helvetica"/>
                <w:noProof w:val="0"/>
                <w:color w:val="333333"/>
                <w:lang w:val="en-US"/>
              </w:rPr>
            </w:pPr>
            <w:del w:id="574" w:author="Harris, Jenine" w:date="2022-07-03T13:47:00Z">
              <w:r w:rsidRPr="00D90E90" w:rsidDel="00525819">
                <w:rPr>
                  <w:rFonts w:ascii="Georgia" w:hAnsi="Georgia" w:cs="Helvetica"/>
                  <w:noProof w:val="0"/>
                  <w:color w:val="333333"/>
                  <w:lang w:val="en-US"/>
                </w:rPr>
                <w:delText>2 - 5 years:</w:delText>
              </w:r>
            </w:del>
          </w:p>
        </w:tc>
        <w:tc>
          <w:tcPr>
            <w:tcW w:w="0" w:type="auto"/>
            <w:hideMark/>
          </w:tcPr>
          <w:p w14:paraId="3827771E" w14:textId="07687C5A" w:rsidR="00D90E90" w:rsidRPr="00D90E90" w:rsidDel="00525819" w:rsidRDefault="00D90E90" w:rsidP="003953F3">
            <w:pPr>
              <w:rPr>
                <w:del w:id="575" w:author="Harris, Jenine" w:date="2022-07-03T13:47:00Z"/>
                <w:rFonts w:ascii="Georgia" w:hAnsi="Georgia" w:cs="Helvetica"/>
                <w:noProof w:val="0"/>
                <w:color w:val="333333"/>
                <w:lang w:val="en-US"/>
              </w:rPr>
            </w:pPr>
          </w:p>
        </w:tc>
        <w:tc>
          <w:tcPr>
            <w:tcW w:w="0" w:type="auto"/>
            <w:hideMark/>
          </w:tcPr>
          <w:p w14:paraId="5D117EE8" w14:textId="4E773A4C" w:rsidR="00D90E90" w:rsidRPr="00D90E90" w:rsidDel="00525819" w:rsidRDefault="00D90E90" w:rsidP="003953F3">
            <w:pPr>
              <w:rPr>
                <w:del w:id="576" w:author="Harris, Jenine" w:date="2022-07-03T13:47:00Z"/>
                <w:rFonts w:ascii="Georgia" w:hAnsi="Georgia"/>
                <w:noProof w:val="0"/>
                <w:lang w:val="en-US"/>
              </w:rPr>
            </w:pPr>
          </w:p>
        </w:tc>
        <w:tc>
          <w:tcPr>
            <w:tcW w:w="0" w:type="auto"/>
            <w:hideMark/>
          </w:tcPr>
          <w:p w14:paraId="033E6F4A" w14:textId="4F0458E4" w:rsidR="00D90E90" w:rsidRPr="00D90E90" w:rsidDel="00525819" w:rsidRDefault="00D90E90" w:rsidP="003953F3">
            <w:pPr>
              <w:rPr>
                <w:del w:id="577" w:author="Harris, Jenine" w:date="2022-07-03T13:47:00Z"/>
                <w:rFonts w:ascii="Georgia" w:hAnsi="Georgia"/>
                <w:noProof w:val="0"/>
                <w:lang w:val="en-US"/>
              </w:rPr>
            </w:pPr>
          </w:p>
        </w:tc>
      </w:tr>
      <w:tr w:rsidR="00D90E90" w:rsidRPr="00D90E90" w:rsidDel="00525819" w14:paraId="6C4708C5" w14:textId="4B0C2A0E" w:rsidTr="007C5F04">
        <w:trPr>
          <w:trHeight w:val="865"/>
          <w:del w:id="578" w:author="Harris, Jenine" w:date="2022-07-03T13:47:00Z"/>
        </w:trPr>
        <w:tc>
          <w:tcPr>
            <w:tcW w:w="0" w:type="auto"/>
            <w:hideMark/>
          </w:tcPr>
          <w:p w14:paraId="6ED8ADEC" w14:textId="3EAD1A78" w:rsidR="00D90E90" w:rsidRPr="00D90E90" w:rsidDel="00525819" w:rsidRDefault="00D90E90" w:rsidP="003953F3">
            <w:pPr>
              <w:spacing w:after="150"/>
              <w:rPr>
                <w:del w:id="579" w:author="Harris, Jenine" w:date="2022-07-03T13:47:00Z"/>
                <w:rFonts w:ascii="Georgia" w:hAnsi="Georgia" w:cs="Helvetica"/>
                <w:noProof w:val="0"/>
                <w:color w:val="333333"/>
                <w:lang w:val="en-US"/>
              </w:rPr>
            </w:pPr>
            <w:del w:id="580" w:author="Harris, Jenine" w:date="2022-07-03T13:47:00Z">
              <w:r w:rsidRPr="00D90E90" w:rsidDel="00525819">
                <w:rPr>
                  <w:rFonts w:ascii="Georgia" w:hAnsi="Georgia" w:cs="Helvetica"/>
                  <w:noProof w:val="0"/>
                  <w:color w:val="333333"/>
                  <w:lang w:val="en-US"/>
                </w:rPr>
                <w:delText>South</w:delText>
              </w:r>
            </w:del>
          </w:p>
          <w:p w14:paraId="09952D6A" w14:textId="72774E92" w:rsidR="00D90E90" w:rsidRPr="00D90E90" w:rsidDel="00525819" w:rsidRDefault="00D90E90" w:rsidP="003953F3">
            <w:pPr>
              <w:spacing w:after="150"/>
              <w:rPr>
                <w:del w:id="581" w:author="Harris, Jenine" w:date="2022-07-03T13:47:00Z"/>
                <w:rFonts w:ascii="Georgia" w:hAnsi="Georgia" w:cs="Helvetica"/>
                <w:noProof w:val="0"/>
                <w:color w:val="333333"/>
                <w:lang w:val="en-US"/>
              </w:rPr>
            </w:pPr>
            <w:del w:id="582" w:author="Harris, Jenine" w:date="2022-07-03T13:47:00Z">
              <w:r w:rsidRPr="00D90E90" w:rsidDel="00525819">
                <w:rPr>
                  <w:rFonts w:ascii="Georgia" w:hAnsi="Georgia" w:cs="Helvetica"/>
                  <w:noProof w:val="0"/>
                  <w:color w:val="333333"/>
                  <w:lang w:val="en-US"/>
                </w:rPr>
                <w:delText>North</w:delText>
              </w:r>
            </w:del>
          </w:p>
        </w:tc>
        <w:tc>
          <w:tcPr>
            <w:tcW w:w="0" w:type="auto"/>
            <w:hideMark/>
          </w:tcPr>
          <w:p w14:paraId="3AFBFB6C" w14:textId="46A72285" w:rsidR="00D90E90" w:rsidRPr="00D90E90" w:rsidDel="00525819" w:rsidRDefault="00D90E90" w:rsidP="003953F3">
            <w:pPr>
              <w:spacing w:after="150"/>
              <w:rPr>
                <w:del w:id="583" w:author="Harris, Jenine" w:date="2022-07-03T13:47:00Z"/>
                <w:rFonts w:ascii="Georgia" w:hAnsi="Georgia" w:cs="Helvetica"/>
                <w:noProof w:val="0"/>
                <w:color w:val="333333"/>
                <w:lang w:val="en-US"/>
              </w:rPr>
            </w:pPr>
            <w:del w:id="584" w:author="Harris, Jenine" w:date="2022-07-03T13:47:00Z">
              <w:r w:rsidRPr="00D90E90" w:rsidDel="00525819">
                <w:rPr>
                  <w:rFonts w:ascii="Georgia" w:hAnsi="Georgia" w:cs="Helvetica"/>
                  <w:noProof w:val="0"/>
                  <w:color w:val="333333"/>
                  <w:lang w:val="en-US"/>
                </w:rPr>
                <w:delText>Ref</w:delText>
              </w:r>
            </w:del>
          </w:p>
          <w:p w14:paraId="6FE935BF" w14:textId="0ED9CBE3" w:rsidR="00D90E90" w:rsidRPr="00D90E90" w:rsidDel="00525819" w:rsidRDefault="00D90E90" w:rsidP="003953F3">
            <w:pPr>
              <w:spacing w:after="150"/>
              <w:rPr>
                <w:del w:id="585" w:author="Harris, Jenine" w:date="2022-07-03T13:47:00Z"/>
                <w:rFonts w:ascii="Georgia" w:hAnsi="Georgia" w:cs="Helvetica"/>
                <w:noProof w:val="0"/>
                <w:color w:val="333333"/>
                <w:lang w:val="en-US"/>
              </w:rPr>
            </w:pPr>
            <w:del w:id="586" w:author="Harris, Jenine" w:date="2022-07-03T13:47:00Z">
              <w:r w:rsidRPr="00D90E90" w:rsidDel="00525819">
                <w:rPr>
                  <w:rFonts w:ascii="Georgia" w:hAnsi="Georgia" w:cs="Helvetica"/>
                  <w:noProof w:val="0"/>
                  <w:color w:val="333333"/>
                  <w:lang w:val="en-US"/>
                </w:rPr>
                <w:delText>3.08 (2.69 - 3.54)</w:delText>
              </w:r>
            </w:del>
          </w:p>
        </w:tc>
        <w:tc>
          <w:tcPr>
            <w:tcW w:w="0" w:type="auto"/>
            <w:hideMark/>
          </w:tcPr>
          <w:p w14:paraId="60BFE695" w14:textId="556913BF" w:rsidR="00D90E90" w:rsidRPr="00D90E90" w:rsidDel="00525819" w:rsidRDefault="00D90E90" w:rsidP="003953F3">
            <w:pPr>
              <w:spacing w:after="150"/>
              <w:rPr>
                <w:del w:id="587" w:author="Harris, Jenine" w:date="2022-07-03T13:47:00Z"/>
                <w:rFonts w:ascii="Georgia" w:hAnsi="Georgia" w:cs="Helvetica"/>
                <w:noProof w:val="0"/>
                <w:color w:val="333333"/>
                <w:lang w:val="en-US"/>
              </w:rPr>
            </w:pPr>
            <w:del w:id="588" w:author="Harris, Jenine" w:date="2022-07-03T13:47:00Z">
              <w:r w:rsidRPr="00D90E90" w:rsidDel="00525819">
                <w:rPr>
                  <w:rFonts w:ascii="Georgia" w:hAnsi="Georgia" w:cs="Helvetica"/>
                  <w:noProof w:val="0"/>
                  <w:color w:val="333333"/>
                  <w:lang w:val="en-US"/>
                </w:rPr>
                <w:delText>Ref</w:delText>
              </w:r>
            </w:del>
          </w:p>
          <w:p w14:paraId="3CFDC842" w14:textId="6FA38E40" w:rsidR="00D90E90" w:rsidRPr="00D90E90" w:rsidDel="00525819" w:rsidRDefault="00D90E90" w:rsidP="003953F3">
            <w:pPr>
              <w:spacing w:after="150"/>
              <w:rPr>
                <w:del w:id="589" w:author="Harris, Jenine" w:date="2022-07-03T13:47:00Z"/>
                <w:rFonts w:ascii="Georgia" w:hAnsi="Georgia" w:cs="Helvetica"/>
                <w:noProof w:val="0"/>
                <w:color w:val="333333"/>
                <w:lang w:val="en-US"/>
              </w:rPr>
            </w:pPr>
            <w:del w:id="590" w:author="Harris, Jenine" w:date="2022-07-03T13:47:00Z">
              <w:r w:rsidRPr="00D90E90" w:rsidDel="00525819">
                <w:rPr>
                  <w:rFonts w:ascii="Georgia" w:hAnsi="Georgia" w:cs="Helvetica"/>
                  <w:noProof w:val="0"/>
                  <w:color w:val="333333"/>
                  <w:lang w:val="en-US"/>
                </w:rPr>
                <w:delText>3.6 (3.23 - 4.02)</w:delText>
              </w:r>
            </w:del>
          </w:p>
        </w:tc>
        <w:tc>
          <w:tcPr>
            <w:tcW w:w="0" w:type="auto"/>
            <w:hideMark/>
          </w:tcPr>
          <w:p w14:paraId="6EF8558E" w14:textId="23658AB0" w:rsidR="00D90E90" w:rsidRPr="00D90E90" w:rsidDel="00525819" w:rsidRDefault="00D90E90" w:rsidP="003953F3">
            <w:pPr>
              <w:spacing w:after="150"/>
              <w:rPr>
                <w:del w:id="591" w:author="Harris, Jenine" w:date="2022-07-03T13:47:00Z"/>
                <w:rFonts w:ascii="Georgia" w:hAnsi="Georgia" w:cs="Helvetica"/>
                <w:noProof w:val="0"/>
                <w:color w:val="333333"/>
                <w:lang w:val="en-US"/>
              </w:rPr>
            </w:pPr>
            <w:del w:id="592" w:author="Harris, Jenine" w:date="2022-07-03T13:47:00Z">
              <w:r w:rsidRPr="00D90E90" w:rsidDel="00525819">
                <w:rPr>
                  <w:rFonts w:ascii="Georgia" w:hAnsi="Georgia" w:cs="Helvetica"/>
                  <w:noProof w:val="0"/>
                  <w:color w:val="333333"/>
                  <w:lang w:val="en-US"/>
                </w:rPr>
                <w:delText>Ref</w:delText>
              </w:r>
            </w:del>
          </w:p>
          <w:p w14:paraId="47F710A9" w14:textId="015C3FE7" w:rsidR="00D90E90" w:rsidRPr="00D90E90" w:rsidDel="00525819" w:rsidRDefault="00D90E90" w:rsidP="003953F3">
            <w:pPr>
              <w:spacing w:after="150"/>
              <w:rPr>
                <w:del w:id="593" w:author="Harris, Jenine" w:date="2022-07-03T13:47:00Z"/>
                <w:rFonts w:ascii="Georgia" w:hAnsi="Georgia" w:cs="Helvetica"/>
                <w:noProof w:val="0"/>
                <w:color w:val="333333"/>
                <w:lang w:val="en-US"/>
              </w:rPr>
            </w:pPr>
            <w:del w:id="594" w:author="Harris, Jenine" w:date="2022-07-03T13:47:00Z">
              <w:r w:rsidRPr="00D90E90" w:rsidDel="00525819">
                <w:rPr>
                  <w:rFonts w:ascii="Georgia" w:hAnsi="Georgia" w:cs="Helvetica"/>
                  <w:noProof w:val="0"/>
                  <w:color w:val="333333"/>
                  <w:lang w:val="en-US"/>
                </w:rPr>
                <w:delText>2.16 (1.64 - 2.9)</w:delText>
              </w:r>
            </w:del>
          </w:p>
        </w:tc>
      </w:tr>
    </w:tbl>
    <w:p w14:paraId="02ACF205" w14:textId="0DDE9264" w:rsidR="000A3DF2" w:rsidDel="00525819" w:rsidRDefault="000A3DF2" w:rsidP="003953F3">
      <w:pPr>
        <w:pStyle w:val="Yeti"/>
        <w:rPr>
          <w:del w:id="595" w:author="Harris, Jenine" w:date="2022-07-03T13:47:00Z"/>
          <w:lang w:val="en-US"/>
        </w:rPr>
        <w:pPrChange w:id="596" w:author="Harris, Jenine" w:date="2022-07-03T12:35:00Z">
          <w:pPr>
            <w:pStyle w:val="Yeti"/>
            <w:jc w:val="both"/>
          </w:pPr>
        </w:pPrChange>
      </w:pPr>
    </w:p>
    <w:p w14:paraId="4E22C250" w14:textId="77777777" w:rsidR="000A3DF2" w:rsidRDefault="000A3DF2" w:rsidP="003953F3">
      <w:pPr>
        <w:pStyle w:val="Yeti"/>
        <w:rPr>
          <w:lang w:val="en-US"/>
        </w:rPr>
        <w:pPrChange w:id="597" w:author="Harris, Jenine" w:date="2022-07-03T12:35:00Z">
          <w:pPr>
            <w:pStyle w:val="Yeti"/>
            <w:jc w:val="both"/>
          </w:pPr>
        </w:pPrChange>
      </w:pPr>
    </w:p>
    <w:p w14:paraId="61FF30CA" w14:textId="77777777" w:rsidR="000A3DF2" w:rsidRDefault="000A3DF2" w:rsidP="003953F3">
      <w:pPr>
        <w:pStyle w:val="Yeti"/>
        <w:rPr>
          <w:lang w:val="en-US"/>
        </w:rPr>
        <w:pPrChange w:id="598" w:author="Harris, Jenine" w:date="2022-07-03T12:35:00Z">
          <w:pPr>
            <w:pStyle w:val="Yeti"/>
            <w:jc w:val="both"/>
          </w:pPr>
        </w:pPrChange>
      </w:pPr>
    </w:p>
    <w:p w14:paraId="09BB9D26" w14:textId="77777777" w:rsidR="000A3DF2" w:rsidRDefault="000A3DF2" w:rsidP="003953F3">
      <w:pPr>
        <w:pStyle w:val="Yeti"/>
        <w:rPr>
          <w:lang w:val="en-US"/>
        </w:rPr>
        <w:pPrChange w:id="599" w:author="Harris, Jenine" w:date="2022-07-03T12:35:00Z">
          <w:pPr>
            <w:pStyle w:val="Yeti"/>
            <w:jc w:val="both"/>
          </w:pPr>
        </w:pPrChange>
      </w:pPr>
    </w:p>
    <w:p w14:paraId="7512BC4D" w14:textId="77777777" w:rsidR="000A3DF2" w:rsidRDefault="000A3DF2" w:rsidP="003953F3">
      <w:pPr>
        <w:pStyle w:val="Yeti"/>
        <w:rPr>
          <w:lang w:val="en-US"/>
        </w:rPr>
        <w:pPrChange w:id="600" w:author="Harris, Jenine" w:date="2022-07-03T12:35:00Z">
          <w:pPr>
            <w:pStyle w:val="Yeti"/>
            <w:jc w:val="both"/>
          </w:pPr>
        </w:pPrChange>
      </w:pPr>
    </w:p>
    <w:p w14:paraId="1A352288" w14:textId="77777777" w:rsidR="000A3DF2" w:rsidRDefault="000A3DF2" w:rsidP="003953F3">
      <w:pPr>
        <w:pStyle w:val="Yeti"/>
        <w:rPr>
          <w:lang w:val="en-US"/>
        </w:rPr>
        <w:pPrChange w:id="601" w:author="Harris, Jenine" w:date="2022-07-03T12:35:00Z">
          <w:pPr>
            <w:pStyle w:val="Yeti"/>
            <w:jc w:val="both"/>
          </w:pPr>
        </w:pPrChange>
      </w:pPr>
    </w:p>
    <w:p w14:paraId="0BD15C35" w14:textId="77777777" w:rsidR="000A3DF2" w:rsidRDefault="000A3DF2" w:rsidP="003953F3">
      <w:pPr>
        <w:pStyle w:val="Yeti"/>
        <w:rPr>
          <w:lang w:val="en-US"/>
        </w:rPr>
        <w:pPrChange w:id="602" w:author="Harris, Jenine" w:date="2022-07-03T12:35:00Z">
          <w:pPr>
            <w:pStyle w:val="Yeti"/>
            <w:jc w:val="both"/>
          </w:pPr>
        </w:pPrChange>
      </w:pPr>
    </w:p>
    <w:p w14:paraId="7E872504" w14:textId="7A0D80D1" w:rsidR="000A3DF2" w:rsidRDefault="000A3DF2" w:rsidP="003953F3">
      <w:pPr>
        <w:pStyle w:val="Yeti"/>
        <w:rPr>
          <w:lang w:val="en-US"/>
        </w:rPr>
        <w:pPrChange w:id="603" w:author="Harris, Jenine" w:date="2022-07-03T12:35:00Z">
          <w:pPr>
            <w:pStyle w:val="Yeti"/>
            <w:jc w:val="both"/>
          </w:pPr>
        </w:pPrChange>
      </w:pPr>
    </w:p>
    <w:p w14:paraId="65F3BE0E" w14:textId="77777777" w:rsidR="003A0104" w:rsidRDefault="003A0104" w:rsidP="003953F3">
      <w:pPr>
        <w:shd w:val="clear" w:color="auto" w:fill="FFFFFF"/>
        <w:spacing w:before="0" w:after="150"/>
        <w:jc w:val="left"/>
        <w:rPr>
          <w:rFonts w:ascii="Helvetica" w:eastAsia="Times New Roman" w:hAnsi="Helvetica" w:cs="Helvetica"/>
          <w:b/>
          <w:bCs/>
          <w:noProof w:val="0"/>
          <w:color w:val="333333"/>
          <w:sz w:val="21"/>
          <w:szCs w:val="21"/>
          <w:lang w:val="en-US"/>
        </w:rPr>
      </w:pPr>
    </w:p>
    <w:p w14:paraId="6A38E1DF" w14:textId="77777777" w:rsidR="003A0104" w:rsidRDefault="003A0104" w:rsidP="003953F3">
      <w:pPr>
        <w:shd w:val="clear" w:color="auto" w:fill="FFFFFF"/>
        <w:spacing w:before="0" w:after="150"/>
        <w:jc w:val="left"/>
        <w:rPr>
          <w:rFonts w:ascii="Helvetica" w:eastAsia="Times New Roman" w:hAnsi="Helvetica" w:cs="Helvetica"/>
          <w:b/>
          <w:bCs/>
          <w:noProof w:val="0"/>
          <w:color w:val="333333"/>
          <w:sz w:val="21"/>
          <w:szCs w:val="21"/>
          <w:lang w:val="en-US"/>
        </w:rPr>
      </w:pPr>
    </w:p>
    <w:p w14:paraId="1D7512E3" w14:textId="77777777" w:rsidR="003A0104" w:rsidRDefault="003A0104" w:rsidP="003953F3">
      <w:pPr>
        <w:shd w:val="clear" w:color="auto" w:fill="FFFFFF"/>
        <w:spacing w:before="0" w:after="150"/>
        <w:jc w:val="left"/>
        <w:rPr>
          <w:rFonts w:ascii="Helvetica" w:eastAsia="Times New Roman" w:hAnsi="Helvetica" w:cs="Helvetica"/>
          <w:b/>
          <w:bCs/>
          <w:noProof w:val="0"/>
          <w:color w:val="333333"/>
          <w:sz w:val="21"/>
          <w:szCs w:val="21"/>
          <w:lang w:val="en-US"/>
        </w:rPr>
      </w:pPr>
    </w:p>
    <w:p w14:paraId="1F97E989" w14:textId="77777777" w:rsidR="003A0104" w:rsidRDefault="003A0104" w:rsidP="003953F3">
      <w:pPr>
        <w:shd w:val="clear" w:color="auto" w:fill="FFFFFF"/>
        <w:spacing w:before="0" w:after="150"/>
        <w:jc w:val="left"/>
        <w:rPr>
          <w:rFonts w:ascii="Helvetica" w:eastAsia="Times New Roman" w:hAnsi="Helvetica" w:cs="Helvetica"/>
          <w:b/>
          <w:bCs/>
          <w:noProof w:val="0"/>
          <w:color w:val="333333"/>
          <w:sz w:val="21"/>
          <w:szCs w:val="21"/>
          <w:lang w:val="en-US"/>
        </w:rPr>
      </w:pPr>
    </w:p>
    <w:p w14:paraId="131384A1" w14:textId="77777777" w:rsidR="009F3FF0" w:rsidRDefault="009F3FF0" w:rsidP="003953F3">
      <w:pPr>
        <w:shd w:val="clear" w:color="auto" w:fill="FFFFFF"/>
        <w:spacing w:before="0" w:after="150"/>
        <w:jc w:val="left"/>
        <w:rPr>
          <w:rFonts w:ascii="Helvetica" w:eastAsia="Times New Roman" w:hAnsi="Helvetica" w:cs="Helvetica"/>
          <w:b/>
          <w:bCs/>
          <w:noProof w:val="0"/>
          <w:color w:val="333333"/>
          <w:sz w:val="21"/>
          <w:szCs w:val="21"/>
          <w:lang w:val="en-US"/>
        </w:rPr>
      </w:pPr>
    </w:p>
    <w:p w14:paraId="4E351A32" w14:textId="77777777" w:rsidR="009F3FF0" w:rsidRDefault="009F3FF0" w:rsidP="003953F3">
      <w:pPr>
        <w:shd w:val="clear" w:color="auto" w:fill="FFFFFF"/>
        <w:spacing w:before="0" w:after="150"/>
        <w:jc w:val="left"/>
        <w:rPr>
          <w:rFonts w:ascii="Helvetica" w:eastAsia="Times New Roman" w:hAnsi="Helvetica" w:cs="Helvetica"/>
          <w:b/>
          <w:bCs/>
          <w:noProof w:val="0"/>
          <w:color w:val="333333"/>
          <w:sz w:val="21"/>
          <w:szCs w:val="21"/>
          <w:lang w:val="en-US"/>
        </w:rPr>
      </w:pPr>
    </w:p>
    <w:p w14:paraId="7772E4E5" w14:textId="77777777" w:rsidR="009F3FF0" w:rsidRDefault="009F3FF0" w:rsidP="003953F3">
      <w:pPr>
        <w:shd w:val="clear" w:color="auto" w:fill="FFFFFF"/>
        <w:spacing w:before="0" w:after="150"/>
        <w:jc w:val="left"/>
        <w:rPr>
          <w:rFonts w:ascii="Helvetica" w:eastAsia="Times New Roman" w:hAnsi="Helvetica" w:cs="Helvetica"/>
          <w:b/>
          <w:bCs/>
          <w:noProof w:val="0"/>
          <w:color w:val="333333"/>
          <w:sz w:val="21"/>
          <w:szCs w:val="21"/>
          <w:lang w:val="en-US"/>
        </w:rPr>
      </w:pPr>
    </w:p>
    <w:p w14:paraId="38ECA4AA" w14:textId="77777777" w:rsidR="009F3FF0" w:rsidRDefault="009F3FF0" w:rsidP="003953F3">
      <w:pPr>
        <w:shd w:val="clear" w:color="auto" w:fill="FFFFFF"/>
        <w:spacing w:before="0" w:after="150"/>
        <w:jc w:val="left"/>
        <w:rPr>
          <w:rFonts w:ascii="Helvetica" w:eastAsia="Times New Roman" w:hAnsi="Helvetica" w:cs="Helvetica"/>
          <w:b/>
          <w:bCs/>
          <w:noProof w:val="0"/>
          <w:color w:val="333333"/>
          <w:sz w:val="21"/>
          <w:szCs w:val="21"/>
          <w:lang w:val="en-US"/>
        </w:rPr>
      </w:pPr>
    </w:p>
    <w:p w14:paraId="688829AE" w14:textId="77777777" w:rsidR="009F3FF0" w:rsidRDefault="009F3FF0" w:rsidP="003953F3">
      <w:pPr>
        <w:shd w:val="clear" w:color="auto" w:fill="FFFFFF"/>
        <w:spacing w:before="0" w:after="150"/>
        <w:jc w:val="left"/>
        <w:rPr>
          <w:rFonts w:ascii="Helvetica" w:eastAsia="Times New Roman" w:hAnsi="Helvetica" w:cs="Helvetica"/>
          <w:b/>
          <w:bCs/>
          <w:noProof w:val="0"/>
          <w:color w:val="333333"/>
          <w:sz w:val="21"/>
          <w:szCs w:val="21"/>
          <w:lang w:val="en-US"/>
        </w:rPr>
      </w:pPr>
    </w:p>
    <w:p w14:paraId="70152850" w14:textId="77777777" w:rsidR="009F3FF0" w:rsidRDefault="009F3FF0" w:rsidP="003953F3">
      <w:pPr>
        <w:shd w:val="clear" w:color="auto" w:fill="FFFFFF"/>
        <w:spacing w:before="0" w:after="150"/>
        <w:jc w:val="left"/>
        <w:rPr>
          <w:rFonts w:ascii="Helvetica" w:eastAsia="Times New Roman" w:hAnsi="Helvetica" w:cs="Helvetica"/>
          <w:b/>
          <w:bCs/>
          <w:noProof w:val="0"/>
          <w:color w:val="333333"/>
          <w:sz w:val="21"/>
          <w:szCs w:val="21"/>
          <w:lang w:val="en-US"/>
        </w:rPr>
      </w:pPr>
    </w:p>
    <w:p w14:paraId="1F843763" w14:textId="77777777" w:rsidR="009F3FF0" w:rsidRDefault="009F3FF0" w:rsidP="003953F3">
      <w:pPr>
        <w:shd w:val="clear" w:color="auto" w:fill="FFFFFF"/>
        <w:spacing w:before="0" w:after="150"/>
        <w:jc w:val="left"/>
        <w:rPr>
          <w:rFonts w:ascii="Helvetica" w:eastAsia="Times New Roman" w:hAnsi="Helvetica" w:cs="Helvetica"/>
          <w:b/>
          <w:bCs/>
          <w:noProof w:val="0"/>
          <w:color w:val="333333"/>
          <w:sz w:val="21"/>
          <w:szCs w:val="21"/>
          <w:lang w:val="en-US"/>
        </w:rPr>
      </w:pPr>
    </w:p>
    <w:p w14:paraId="70B61F83" w14:textId="77777777" w:rsidR="009F3FF0" w:rsidRDefault="009F3FF0" w:rsidP="003953F3">
      <w:pPr>
        <w:shd w:val="clear" w:color="auto" w:fill="FFFFFF"/>
        <w:spacing w:before="0" w:after="150"/>
        <w:jc w:val="left"/>
        <w:rPr>
          <w:rFonts w:ascii="Helvetica" w:eastAsia="Times New Roman" w:hAnsi="Helvetica" w:cs="Helvetica"/>
          <w:b/>
          <w:bCs/>
          <w:noProof w:val="0"/>
          <w:color w:val="333333"/>
          <w:sz w:val="21"/>
          <w:szCs w:val="21"/>
          <w:lang w:val="en-US"/>
        </w:rPr>
      </w:pPr>
    </w:p>
    <w:p w14:paraId="5F2F7B22" w14:textId="77777777" w:rsidR="009F3FF0" w:rsidRDefault="009F3FF0" w:rsidP="003953F3">
      <w:pPr>
        <w:shd w:val="clear" w:color="auto" w:fill="FFFFFF"/>
        <w:spacing w:before="0" w:after="150"/>
        <w:jc w:val="left"/>
        <w:rPr>
          <w:rFonts w:ascii="Helvetica" w:eastAsia="Times New Roman" w:hAnsi="Helvetica" w:cs="Helvetica"/>
          <w:b/>
          <w:bCs/>
          <w:noProof w:val="0"/>
          <w:color w:val="333333"/>
          <w:sz w:val="21"/>
          <w:szCs w:val="21"/>
          <w:lang w:val="en-US"/>
        </w:rPr>
      </w:pPr>
    </w:p>
    <w:p w14:paraId="3F7C3CD7" w14:textId="77777777" w:rsidR="009F3FF0" w:rsidRDefault="009F3FF0" w:rsidP="003953F3">
      <w:pPr>
        <w:shd w:val="clear" w:color="auto" w:fill="FFFFFF"/>
        <w:spacing w:before="0" w:after="150"/>
        <w:jc w:val="left"/>
        <w:rPr>
          <w:rFonts w:ascii="Helvetica" w:eastAsia="Times New Roman" w:hAnsi="Helvetica" w:cs="Helvetica"/>
          <w:b/>
          <w:bCs/>
          <w:noProof w:val="0"/>
          <w:color w:val="333333"/>
          <w:sz w:val="21"/>
          <w:szCs w:val="21"/>
          <w:lang w:val="en-US"/>
        </w:rPr>
      </w:pPr>
    </w:p>
    <w:p w14:paraId="013DAF75" w14:textId="77777777" w:rsidR="009F3FF0" w:rsidRDefault="009F3FF0" w:rsidP="003953F3">
      <w:pPr>
        <w:shd w:val="clear" w:color="auto" w:fill="FFFFFF"/>
        <w:spacing w:before="0" w:after="150"/>
        <w:jc w:val="left"/>
        <w:rPr>
          <w:rFonts w:ascii="Helvetica" w:eastAsia="Times New Roman" w:hAnsi="Helvetica" w:cs="Helvetica"/>
          <w:b/>
          <w:bCs/>
          <w:noProof w:val="0"/>
          <w:color w:val="333333"/>
          <w:sz w:val="21"/>
          <w:szCs w:val="21"/>
          <w:lang w:val="en-US"/>
        </w:rPr>
      </w:pPr>
    </w:p>
    <w:p w14:paraId="08FB490E" w14:textId="77777777" w:rsidR="009F3FF0" w:rsidRDefault="009F3FF0" w:rsidP="003953F3">
      <w:pPr>
        <w:shd w:val="clear" w:color="auto" w:fill="FFFFFF"/>
        <w:spacing w:before="0" w:after="150"/>
        <w:jc w:val="left"/>
        <w:rPr>
          <w:rFonts w:ascii="Helvetica" w:eastAsia="Times New Roman" w:hAnsi="Helvetica" w:cs="Helvetica"/>
          <w:b/>
          <w:bCs/>
          <w:noProof w:val="0"/>
          <w:color w:val="333333"/>
          <w:sz w:val="21"/>
          <w:szCs w:val="21"/>
          <w:lang w:val="en-US"/>
        </w:rPr>
      </w:pPr>
    </w:p>
    <w:p w14:paraId="5FAA8935" w14:textId="19901A46" w:rsidR="008533FA" w:rsidRPr="008533FA" w:rsidDel="00C70F4F" w:rsidRDefault="008533FA" w:rsidP="003953F3">
      <w:pPr>
        <w:shd w:val="clear" w:color="auto" w:fill="FFFFFF"/>
        <w:spacing w:before="0" w:after="150"/>
        <w:jc w:val="left"/>
        <w:rPr>
          <w:del w:id="604" w:author="Harris, Jenine" w:date="2022-07-03T14:07:00Z"/>
          <w:rFonts w:ascii="Helvetica" w:eastAsia="Times New Roman" w:hAnsi="Helvetica" w:cs="Helvetica"/>
          <w:noProof w:val="0"/>
          <w:color w:val="333333"/>
          <w:sz w:val="21"/>
          <w:szCs w:val="21"/>
          <w:lang w:val="en-US"/>
        </w:rPr>
      </w:pPr>
      <w:del w:id="605" w:author="Harris, Jenine" w:date="2022-07-03T14:07:00Z">
        <w:r w:rsidRPr="008533FA" w:rsidDel="00C70F4F">
          <w:rPr>
            <w:rFonts w:ascii="Helvetica" w:eastAsia="Times New Roman" w:hAnsi="Helvetica" w:cs="Helvetica"/>
            <w:b/>
            <w:bCs/>
            <w:noProof w:val="0"/>
            <w:color w:val="333333"/>
            <w:sz w:val="21"/>
            <w:szCs w:val="21"/>
            <w:lang w:val="en-US"/>
          </w:rPr>
          <w:delText xml:space="preserve">Table 5: Associations of </w:delText>
        </w:r>
        <w:commentRangeStart w:id="606"/>
        <w:r w:rsidRPr="008533FA" w:rsidDel="00C70F4F">
          <w:rPr>
            <w:rFonts w:ascii="Helvetica" w:eastAsia="Times New Roman" w:hAnsi="Helvetica" w:cs="Helvetica"/>
            <w:b/>
            <w:bCs/>
            <w:noProof w:val="0"/>
            <w:color w:val="333333"/>
            <w:sz w:val="21"/>
            <w:szCs w:val="21"/>
            <w:lang w:val="en-US"/>
          </w:rPr>
          <w:delText xml:space="preserve">Maternal </w:delText>
        </w:r>
        <w:commentRangeEnd w:id="606"/>
        <w:r w:rsidR="006B62E0" w:rsidDel="00C70F4F">
          <w:rPr>
            <w:rStyle w:val="CommentReference"/>
          </w:rPr>
          <w:commentReference w:id="606"/>
        </w:r>
        <w:r w:rsidRPr="008533FA" w:rsidDel="00C70F4F">
          <w:rPr>
            <w:rFonts w:ascii="Helvetica" w:eastAsia="Times New Roman" w:hAnsi="Helvetica" w:cs="Helvetica"/>
            <w:b/>
            <w:bCs/>
            <w:noProof w:val="0"/>
            <w:color w:val="333333"/>
            <w:sz w:val="21"/>
            <w:szCs w:val="21"/>
            <w:lang w:val="en-US"/>
          </w:rPr>
          <w:delText xml:space="preserve">Social Deprivation </w:delText>
        </w:r>
        <w:r w:rsidR="003A0104" w:rsidRPr="008533FA" w:rsidDel="00C70F4F">
          <w:rPr>
            <w:rFonts w:ascii="Helvetica" w:eastAsia="Times New Roman" w:hAnsi="Helvetica" w:cs="Helvetica"/>
            <w:b/>
            <w:bCs/>
            <w:noProof w:val="0"/>
            <w:color w:val="333333"/>
            <w:sz w:val="21"/>
            <w:szCs w:val="21"/>
            <w:lang w:val="en-US"/>
          </w:rPr>
          <w:delText>with</w:delText>
        </w:r>
        <w:r w:rsidRPr="008533FA" w:rsidDel="00C70F4F">
          <w:rPr>
            <w:rFonts w:ascii="Helvetica" w:eastAsia="Times New Roman" w:hAnsi="Helvetica" w:cs="Helvetica"/>
            <w:b/>
            <w:bCs/>
            <w:noProof w:val="0"/>
            <w:color w:val="333333"/>
            <w:sz w:val="21"/>
            <w:szCs w:val="21"/>
            <w:lang w:val="en-US"/>
          </w:rPr>
          <w:delText xml:space="preserve"> Undernutrition</w:delText>
        </w:r>
        <w:r w:rsidRPr="008533FA" w:rsidDel="00C70F4F">
          <w:rPr>
            <w:rFonts w:ascii="Helvetica" w:eastAsia="Times New Roman" w:hAnsi="Helvetica" w:cs="Helvetica"/>
            <w:noProof w:val="0"/>
            <w:color w:val="333333"/>
            <w:sz w:val="21"/>
            <w:szCs w:val="21"/>
            <w:lang w:val="en-US"/>
          </w:rPr>
          <w:delText> </w:delText>
        </w:r>
        <w:r w:rsidRPr="008533FA" w:rsidDel="00C70F4F">
          <w:rPr>
            <w:rFonts w:ascii="Helvetica" w:eastAsia="Times New Roman" w:hAnsi="Helvetica" w:cs="Helvetica"/>
            <w:b/>
            <w:bCs/>
            <w:noProof w:val="0"/>
            <w:color w:val="333333"/>
            <w:sz w:val="21"/>
            <w:szCs w:val="21"/>
            <w:lang w:val="en-US"/>
          </w:rPr>
          <w:delText>(NDHS 2018, n =11,470)</w:delText>
        </w:r>
      </w:del>
    </w:p>
    <w:tbl>
      <w:tblPr>
        <w:tblStyle w:val="PlainTable2"/>
        <w:tblW w:w="0" w:type="auto"/>
        <w:tblLook w:val="04A0" w:firstRow="1" w:lastRow="0" w:firstColumn="1" w:lastColumn="0" w:noHBand="0" w:noVBand="1"/>
      </w:tblPr>
      <w:tblGrid>
        <w:gridCol w:w="1768"/>
        <w:gridCol w:w="1674"/>
        <w:gridCol w:w="929"/>
        <w:gridCol w:w="1674"/>
        <w:gridCol w:w="929"/>
        <w:gridCol w:w="1674"/>
        <w:gridCol w:w="929"/>
        <w:tblGridChange w:id="607">
          <w:tblGrid>
            <w:gridCol w:w="1768"/>
            <w:gridCol w:w="1674"/>
            <w:gridCol w:w="929"/>
            <w:gridCol w:w="1674"/>
            <w:gridCol w:w="929"/>
            <w:gridCol w:w="1674"/>
            <w:gridCol w:w="929"/>
          </w:tblGrid>
        </w:tblGridChange>
      </w:tblGrid>
      <w:tr w:rsidR="008533FA" w:rsidRPr="008533FA" w:rsidDel="00C70F4F" w14:paraId="3C3EF627" w14:textId="429C5A3E" w:rsidTr="003A0104">
        <w:trPr>
          <w:cnfStyle w:val="100000000000" w:firstRow="1" w:lastRow="0" w:firstColumn="0" w:lastColumn="0" w:oddVBand="0" w:evenVBand="0" w:oddHBand="0" w:evenHBand="0" w:firstRowFirstColumn="0" w:firstRowLastColumn="0" w:lastRowFirstColumn="0" w:lastRowLastColumn="0"/>
          <w:trHeight w:val="520"/>
          <w:del w:id="608" w:author="Harris, Jenine" w:date="2022-07-03T14:07:00Z"/>
        </w:trPr>
        <w:tc>
          <w:tcPr>
            <w:cnfStyle w:val="001000000000" w:firstRow="0" w:lastRow="0" w:firstColumn="1" w:lastColumn="0" w:oddVBand="0" w:evenVBand="0" w:oddHBand="0" w:evenHBand="0" w:firstRowFirstColumn="0" w:firstRowLastColumn="0" w:lastRowFirstColumn="0" w:lastRowLastColumn="0"/>
            <w:tcW w:w="0" w:type="auto"/>
            <w:hideMark/>
          </w:tcPr>
          <w:p w14:paraId="2C5EA8AC" w14:textId="484CA228" w:rsidR="008533FA" w:rsidRPr="008533FA" w:rsidDel="00C70F4F" w:rsidRDefault="008533FA" w:rsidP="003953F3">
            <w:pPr>
              <w:spacing w:before="0"/>
              <w:jc w:val="left"/>
              <w:rPr>
                <w:del w:id="609" w:author="Harris, Jenine" w:date="2022-07-03T14:07:00Z"/>
                <w:rFonts w:ascii="Helvetica" w:eastAsia="Times New Roman" w:hAnsi="Helvetica" w:cs="Helvetica"/>
                <w:noProof w:val="0"/>
                <w:color w:val="333333"/>
                <w:sz w:val="21"/>
                <w:szCs w:val="21"/>
                <w:lang w:val="en-US"/>
              </w:rPr>
            </w:pPr>
          </w:p>
        </w:tc>
        <w:tc>
          <w:tcPr>
            <w:tcW w:w="0" w:type="auto"/>
            <w:hideMark/>
          </w:tcPr>
          <w:p w14:paraId="46798FF9" w14:textId="729D9A1F" w:rsidR="008533FA" w:rsidRPr="008533FA" w:rsidDel="00C70F4F" w:rsidRDefault="008533FA" w:rsidP="003953F3">
            <w:pPr>
              <w:spacing w:before="0" w:after="300"/>
              <w:jc w:val="left"/>
              <w:cnfStyle w:val="100000000000" w:firstRow="1" w:lastRow="0" w:firstColumn="0" w:lastColumn="0" w:oddVBand="0" w:evenVBand="0" w:oddHBand="0" w:evenHBand="0" w:firstRowFirstColumn="0" w:firstRowLastColumn="0" w:lastRowFirstColumn="0" w:lastRowLastColumn="0"/>
              <w:rPr>
                <w:del w:id="610" w:author="Harris, Jenine" w:date="2022-07-03T14:07:00Z"/>
                <w:rFonts w:ascii="Helvetica" w:eastAsia="Times New Roman" w:hAnsi="Helvetica" w:cs="Helvetica"/>
                <w:noProof w:val="0"/>
                <w:color w:val="333333"/>
                <w:sz w:val="21"/>
                <w:szCs w:val="21"/>
                <w:lang w:val="en-US"/>
              </w:rPr>
              <w:pPrChange w:id="611" w:author="Harris, Jenine" w:date="2022-07-03T12:35:00Z">
                <w:pPr>
                  <w:spacing w:before="0" w:after="300"/>
                  <w:jc w:val="center"/>
                  <w:cnfStyle w:val="100000000000" w:firstRow="1" w:lastRow="0" w:firstColumn="0" w:lastColumn="0" w:oddVBand="0" w:evenVBand="0" w:oddHBand="0" w:evenHBand="0" w:firstRowFirstColumn="0" w:firstRowLastColumn="0" w:lastRowFirstColumn="0" w:lastRowLastColumn="0"/>
                </w:pPr>
              </w:pPrChange>
            </w:pPr>
            <w:del w:id="612" w:author="Harris, Jenine" w:date="2022-07-03T14:07:00Z">
              <w:r w:rsidRPr="008533FA" w:rsidDel="00C70F4F">
                <w:rPr>
                  <w:rFonts w:ascii="Helvetica" w:eastAsia="Times New Roman" w:hAnsi="Helvetica" w:cs="Helvetica"/>
                  <w:noProof w:val="0"/>
                  <w:color w:val="333333"/>
                  <w:sz w:val="21"/>
                  <w:szCs w:val="21"/>
                  <w:lang w:val="en-US"/>
                </w:rPr>
                <w:delText>Wasting</w:delText>
              </w:r>
            </w:del>
          </w:p>
        </w:tc>
        <w:tc>
          <w:tcPr>
            <w:tcW w:w="0" w:type="auto"/>
            <w:hideMark/>
          </w:tcPr>
          <w:p w14:paraId="409513DB" w14:textId="232E881B" w:rsidR="008533FA" w:rsidRPr="008533FA" w:rsidDel="00C70F4F" w:rsidRDefault="008533FA" w:rsidP="003953F3">
            <w:pPr>
              <w:spacing w:before="0" w:after="300"/>
              <w:jc w:val="left"/>
              <w:cnfStyle w:val="100000000000" w:firstRow="1" w:lastRow="0" w:firstColumn="0" w:lastColumn="0" w:oddVBand="0" w:evenVBand="0" w:oddHBand="0" w:evenHBand="0" w:firstRowFirstColumn="0" w:firstRowLastColumn="0" w:lastRowFirstColumn="0" w:lastRowLastColumn="0"/>
              <w:rPr>
                <w:del w:id="613" w:author="Harris, Jenine" w:date="2022-07-03T14:07:00Z"/>
                <w:rFonts w:ascii="Helvetica" w:eastAsia="Times New Roman" w:hAnsi="Helvetica" w:cs="Helvetica"/>
                <w:noProof w:val="0"/>
                <w:color w:val="333333"/>
                <w:sz w:val="21"/>
                <w:szCs w:val="21"/>
                <w:lang w:val="en-US"/>
              </w:rPr>
              <w:pPrChange w:id="614" w:author="Harris, Jenine" w:date="2022-07-03T12:35:00Z">
                <w:pPr>
                  <w:spacing w:before="0" w:after="300"/>
                  <w:jc w:val="center"/>
                  <w:cnfStyle w:val="100000000000" w:firstRow="1" w:lastRow="0" w:firstColumn="0" w:lastColumn="0" w:oddVBand="0" w:evenVBand="0" w:oddHBand="0" w:evenHBand="0" w:firstRowFirstColumn="0" w:firstRowLastColumn="0" w:lastRowFirstColumn="0" w:lastRowLastColumn="0"/>
                </w:pPr>
              </w:pPrChange>
            </w:pPr>
          </w:p>
        </w:tc>
        <w:tc>
          <w:tcPr>
            <w:tcW w:w="0" w:type="auto"/>
            <w:hideMark/>
          </w:tcPr>
          <w:p w14:paraId="32278E94" w14:textId="61A84876" w:rsidR="008533FA" w:rsidRPr="008533FA" w:rsidDel="00C70F4F" w:rsidRDefault="008533FA" w:rsidP="003953F3">
            <w:pPr>
              <w:spacing w:before="0" w:after="300"/>
              <w:jc w:val="left"/>
              <w:cnfStyle w:val="100000000000" w:firstRow="1" w:lastRow="0" w:firstColumn="0" w:lastColumn="0" w:oddVBand="0" w:evenVBand="0" w:oddHBand="0" w:evenHBand="0" w:firstRowFirstColumn="0" w:firstRowLastColumn="0" w:lastRowFirstColumn="0" w:lastRowLastColumn="0"/>
              <w:rPr>
                <w:del w:id="615" w:author="Harris, Jenine" w:date="2022-07-03T14:07:00Z"/>
                <w:rFonts w:ascii="Helvetica" w:eastAsia="Times New Roman" w:hAnsi="Helvetica" w:cs="Helvetica"/>
                <w:noProof w:val="0"/>
                <w:color w:val="333333"/>
                <w:sz w:val="21"/>
                <w:szCs w:val="21"/>
                <w:lang w:val="en-US"/>
              </w:rPr>
              <w:pPrChange w:id="616" w:author="Harris, Jenine" w:date="2022-07-03T12:35:00Z">
                <w:pPr>
                  <w:spacing w:before="0" w:after="300"/>
                  <w:jc w:val="center"/>
                  <w:cnfStyle w:val="100000000000" w:firstRow="1" w:lastRow="0" w:firstColumn="0" w:lastColumn="0" w:oddVBand="0" w:evenVBand="0" w:oddHBand="0" w:evenHBand="0" w:firstRowFirstColumn="0" w:firstRowLastColumn="0" w:lastRowFirstColumn="0" w:lastRowLastColumn="0"/>
                </w:pPr>
              </w:pPrChange>
            </w:pPr>
            <w:del w:id="617" w:author="Harris, Jenine" w:date="2022-07-03T14:07:00Z">
              <w:r w:rsidRPr="008533FA" w:rsidDel="00C70F4F">
                <w:rPr>
                  <w:rFonts w:ascii="Helvetica" w:eastAsia="Times New Roman" w:hAnsi="Helvetica" w:cs="Helvetica"/>
                  <w:noProof w:val="0"/>
                  <w:color w:val="333333"/>
                  <w:sz w:val="21"/>
                  <w:szCs w:val="21"/>
                  <w:lang w:val="en-US"/>
                </w:rPr>
                <w:delText>Stunting</w:delText>
              </w:r>
            </w:del>
          </w:p>
        </w:tc>
        <w:tc>
          <w:tcPr>
            <w:tcW w:w="0" w:type="auto"/>
            <w:hideMark/>
          </w:tcPr>
          <w:p w14:paraId="32958B53" w14:textId="0FF0C324" w:rsidR="008533FA" w:rsidRPr="008533FA" w:rsidDel="00C70F4F" w:rsidRDefault="008533FA" w:rsidP="003953F3">
            <w:pPr>
              <w:spacing w:before="0" w:after="300"/>
              <w:jc w:val="left"/>
              <w:cnfStyle w:val="100000000000" w:firstRow="1" w:lastRow="0" w:firstColumn="0" w:lastColumn="0" w:oddVBand="0" w:evenVBand="0" w:oddHBand="0" w:evenHBand="0" w:firstRowFirstColumn="0" w:firstRowLastColumn="0" w:lastRowFirstColumn="0" w:lastRowLastColumn="0"/>
              <w:rPr>
                <w:del w:id="618" w:author="Harris, Jenine" w:date="2022-07-03T14:07:00Z"/>
                <w:rFonts w:ascii="Helvetica" w:eastAsia="Times New Roman" w:hAnsi="Helvetica" w:cs="Helvetica"/>
                <w:noProof w:val="0"/>
                <w:color w:val="333333"/>
                <w:sz w:val="21"/>
                <w:szCs w:val="21"/>
                <w:lang w:val="en-US"/>
              </w:rPr>
              <w:pPrChange w:id="619" w:author="Harris, Jenine" w:date="2022-07-03T12:35:00Z">
                <w:pPr>
                  <w:spacing w:before="0" w:after="300"/>
                  <w:jc w:val="center"/>
                  <w:cnfStyle w:val="100000000000" w:firstRow="1" w:lastRow="0" w:firstColumn="0" w:lastColumn="0" w:oddVBand="0" w:evenVBand="0" w:oddHBand="0" w:evenHBand="0" w:firstRowFirstColumn="0" w:firstRowLastColumn="0" w:lastRowFirstColumn="0" w:lastRowLastColumn="0"/>
                </w:pPr>
              </w:pPrChange>
            </w:pPr>
          </w:p>
        </w:tc>
        <w:tc>
          <w:tcPr>
            <w:tcW w:w="0" w:type="auto"/>
            <w:hideMark/>
          </w:tcPr>
          <w:p w14:paraId="2E0EB48A" w14:textId="63F9AD17" w:rsidR="008533FA" w:rsidRPr="008533FA" w:rsidDel="00C70F4F" w:rsidRDefault="008533FA" w:rsidP="003953F3">
            <w:pPr>
              <w:spacing w:before="0" w:after="300"/>
              <w:jc w:val="left"/>
              <w:cnfStyle w:val="100000000000" w:firstRow="1" w:lastRow="0" w:firstColumn="0" w:lastColumn="0" w:oddVBand="0" w:evenVBand="0" w:oddHBand="0" w:evenHBand="0" w:firstRowFirstColumn="0" w:firstRowLastColumn="0" w:lastRowFirstColumn="0" w:lastRowLastColumn="0"/>
              <w:rPr>
                <w:del w:id="620" w:author="Harris, Jenine" w:date="2022-07-03T14:07:00Z"/>
                <w:rFonts w:ascii="Helvetica" w:eastAsia="Times New Roman" w:hAnsi="Helvetica" w:cs="Helvetica"/>
                <w:noProof w:val="0"/>
                <w:color w:val="333333"/>
                <w:sz w:val="21"/>
                <w:szCs w:val="21"/>
                <w:lang w:val="en-US"/>
              </w:rPr>
              <w:pPrChange w:id="621" w:author="Harris, Jenine" w:date="2022-07-03T12:35:00Z">
                <w:pPr>
                  <w:spacing w:before="0" w:after="300"/>
                  <w:jc w:val="center"/>
                  <w:cnfStyle w:val="100000000000" w:firstRow="1" w:lastRow="0" w:firstColumn="0" w:lastColumn="0" w:oddVBand="0" w:evenVBand="0" w:oddHBand="0" w:evenHBand="0" w:firstRowFirstColumn="0" w:firstRowLastColumn="0" w:lastRowFirstColumn="0" w:lastRowLastColumn="0"/>
                </w:pPr>
              </w:pPrChange>
            </w:pPr>
            <w:del w:id="622" w:author="Harris, Jenine" w:date="2022-07-03T14:07:00Z">
              <w:r w:rsidRPr="008533FA" w:rsidDel="00C70F4F">
                <w:rPr>
                  <w:rFonts w:ascii="Helvetica" w:eastAsia="Times New Roman" w:hAnsi="Helvetica" w:cs="Helvetica"/>
                  <w:noProof w:val="0"/>
                  <w:color w:val="333333"/>
                  <w:sz w:val="21"/>
                  <w:szCs w:val="21"/>
                  <w:lang w:val="en-US"/>
                </w:rPr>
                <w:delText>Underweight</w:delText>
              </w:r>
            </w:del>
          </w:p>
        </w:tc>
        <w:tc>
          <w:tcPr>
            <w:tcW w:w="0" w:type="auto"/>
            <w:hideMark/>
          </w:tcPr>
          <w:p w14:paraId="0530CD41" w14:textId="7C722903" w:rsidR="008533FA" w:rsidRPr="008533FA" w:rsidDel="00C70F4F" w:rsidRDefault="008533FA" w:rsidP="003953F3">
            <w:pPr>
              <w:spacing w:before="0" w:after="300"/>
              <w:jc w:val="left"/>
              <w:cnfStyle w:val="100000000000" w:firstRow="1" w:lastRow="0" w:firstColumn="0" w:lastColumn="0" w:oddVBand="0" w:evenVBand="0" w:oddHBand="0" w:evenHBand="0" w:firstRowFirstColumn="0" w:firstRowLastColumn="0" w:lastRowFirstColumn="0" w:lastRowLastColumn="0"/>
              <w:rPr>
                <w:del w:id="623" w:author="Harris, Jenine" w:date="2022-07-03T14:07:00Z"/>
                <w:rFonts w:ascii="Helvetica" w:eastAsia="Times New Roman" w:hAnsi="Helvetica" w:cs="Helvetica"/>
                <w:noProof w:val="0"/>
                <w:color w:val="333333"/>
                <w:sz w:val="21"/>
                <w:szCs w:val="21"/>
                <w:lang w:val="en-US"/>
              </w:rPr>
              <w:pPrChange w:id="624" w:author="Harris, Jenine" w:date="2022-07-03T12:35:00Z">
                <w:pPr>
                  <w:spacing w:before="0" w:after="300"/>
                  <w:jc w:val="center"/>
                  <w:cnfStyle w:val="100000000000" w:firstRow="1" w:lastRow="0" w:firstColumn="0" w:lastColumn="0" w:oddVBand="0" w:evenVBand="0" w:oddHBand="0" w:evenHBand="0" w:firstRowFirstColumn="0" w:firstRowLastColumn="0" w:lastRowFirstColumn="0" w:lastRowLastColumn="0"/>
                </w:pPr>
              </w:pPrChange>
            </w:pPr>
          </w:p>
        </w:tc>
      </w:tr>
      <w:tr w:rsidR="008533FA" w:rsidRPr="008533FA" w:rsidDel="00C70F4F" w14:paraId="648AEA56" w14:textId="78D29F10" w:rsidTr="003A0104">
        <w:trPr>
          <w:cnfStyle w:val="000000100000" w:firstRow="0" w:lastRow="0" w:firstColumn="0" w:lastColumn="0" w:oddVBand="0" w:evenVBand="0" w:oddHBand="1" w:evenHBand="0" w:firstRowFirstColumn="0" w:firstRowLastColumn="0" w:lastRowFirstColumn="0" w:lastRowLastColumn="0"/>
          <w:trHeight w:val="520"/>
          <w:del w:id="625" w:author="Harris, Jenine" w:date="2022-07-03T14:07:00Z"/>
        </w:trPr>
        <w:tc>
          <w:tcPr>
            <w:cnfStyle w:val="001000000000" w:firstRow="0" w:lastRow="0" w:firstColumn="1" w:lastColumn="0" w:oddVBand="0" w:evenVBand="0" w:oddHBand="0" w:evenHBand="0" w:firstRowFirstColumn="0" w:firstRowLastColumn="0" w:lastRowFirstColumn="0" w:lastRowLastColumn="0"/>
            <w:tcW w:w="0" w:type="auto"/>
            <w:hideMark/>
          </w:tcPr>
          <w:p w14:paraId="56761134" w14:textId="19E3DFCB" w:rsidR="008533FA" w:rsidRPr="008533FA" w:rsidDel="00C70F4F" w:rsidRDefault="008533FA" w:rsidP="003953F3">
            <w:pPr>
              <w:spacing w:before="0" w:after="300"/>
              <w:jc w:val="left"/>
              <w:rPr>
                <w:del w:id="626" w:author="Harris, Jenine" w:date="2022-07-03T14:07:00Z"/>
                <w:rFonts w:ascii="Helvetica" w:eastAsia="Times New Roman" w:hAnsi="Helvetica" w:cs="Helvetica"/>
                <w:noProof w:val="0"/>
                <w:color w:val="333333"/>
                <w:sz w:val="21"/>
                <w:szCs w:val="21"/>
                <w:lang w:val="en-US"/>
              </w:rPr>
            </w:pPr>
            <w:del w:id="627" w:author="Harris, Jenine" w:date="2022-07-03T14:07:00Z">
              <w:r w:rsidRPr="008533FA" w:rsidDel="00C70F4F">
                <w:rPr>
                  <w:rFonts w:ascii="Helvetica" w:eastAsia="Times New Roman" w:hAnsi="Helvetica" w:cs="Helvetica"/>
                  <w:noProof w:val="0"/>
                  <w:color w:val="333333"/>
                  <w:sz w:val="21"/>
                  <w:szCs w:val="21"/>
                  <w:lang w:val="en-US"/>
                </w:rPr>
                <w:delText>Characteristic</w:delText>
              </w:r>
            </w:del>
          </w:p>
        </w:tc>
        <w:tc>
          <w:tcPr>
            <w:tcW w:w="0" w:type="auto"/>
            <w:hideMark/>
          </w:tcPr>
          <w:p w14:paraId="0A7EEC55" w14:textId="5000D7BA" w:rsidR="008533FA" w:rsidRPr="008533FA" w:rsidDel="00C70F4F" w:rsidRDefault="008533FA" w:rsidP="003953F3">
            <w:pPr>
              <w:spacing w:before="0" w:after="300"/>
              <w:jc w:val="left"/>
              <w:cnfStyle w:val="000000100000" w:firstRow="0" w:lastRow="0" w:firstColumn="0" w:lastColumn="0" w:oddVBand="0" w:evenVBand="0" w:oddHBand="1" w:evenHBand="0" w:firstRowFirstColumn="0" w:firstRowLastColumn="0" w:lastRowFirstColumn="0" w:lastRowLastColumn="0"/>
              <w:rPr>
                <w:del w:id="628" w:author="Harris, Jenine" w:date="2022-07-03T14:07:00Z"/>
                <w:rFonts w:ascii="Helvetica" w:eastAsia="Times New Roman" w:hAnsi="Helvetica" w:cs="Helvetica"/>
                <w:noProof w:val="0"/>
                <w:color w:val="333333"/>
                <w:sz w:val="21"/>
                <w:szCs w:val="21"/>
                <w:lang w:val="en-US"/>
              </w:rPr>
            </w:pPr>
            <w:del w:id="629" w:author="Harris, Jenine" w:date="2022-07-03T14:07:00Z">
              <w:r w:rsidRPr="008533FA" w:rsidDel="00C70F4F">
                <w:rPr>
                  <w:rFonts w:ascii="Helvetica" w:eastAsia="Times New Roman" w:hAnsi="Helvetica" w:cs="Helvetica"/>
                  <w:noProof w:val="0"/>
                  <w:color w:val="333333"/>
                  <w:sz w:val="21"/>
                  <w:szCs w:val="21"/>
                  <w:lang w:val="en-US"/>
                </w:rPr>
                <w:delText>OR (95% CI)</w:delText>
              </w:r>
            </w:del>
          </w:p>
        </w:tc>
        <w:tc>
          <w:tcPr>
            <w:tcW w:w="0" w:type="auto"/>
            <w:hideMark/>
          </w:tcPr>
          <w:p w14:paraId="423D36B2" w14:textId="5EBE5AED" w:rsidR="008533FA" w:rsidRPr="008533FA" w:rsidDel="00C70F4F" w:rsidRDefault="008533FA" w:rsidP="003953F3">
            <w:pPr>
              <w:spacing w:before="0" w:after="300"/>
              <w:jc w:val="left"/>
              <w:cnfStyle w:val="000000100000" w:firstRow="0" w:lastRow="0" w:firstColumn="0" w:lastColumn="0" w:oddVBand="0" w:evenVBand="0" w:oddHBand="1" w:evenHBand="0" w:firstRowFirstColumn="0" w:firstRowLastColumn="0" w:lastRowFirstColumn="0" w:lastRowLastColumn="0"/>
              <w:rPr>
                <w:del w:id="630" w:author="Harris, Jenine" w:date="2022-07-03T14:07:00Z"/>
                <w:rFonts w:ascii="Helvetica" w:eastAsia="Times New Roman" w:hAnsi="Helvetica" w:cs="Helvetica"/>
                <w:noProof w:val="0"/>
                <w:color w:val="333333"/>
                <w:sz w:val="21"/>
                <w:szCs w:val="21"/>
                <w:lang w:val="en-US"/>
              </w:rPr>
            </w:pPr>
            <w:del w:id="631" w:author="Harris, Jenine" w:date="2022-07-03T14:07:00Z">
              <w:r w:rsidRPr="008533FA" w:rsidDel="00C70F4F">
                <w:rPr>
                  <w:rFonts w:ascii="Helvetica" w:eastAsia="Times New Roman" w:hAnsi="Helvetica" w:cs="Helvetica"/>
                  <w:noProof w:val="0"/>
                  <w:color w:val="333333"/>
                  <w:sz w:val="21"/>
                  <w:szCs w:val="21"/>
                  <w:lang w:val="en-US"/>
                </w:rPr>
                <w:delText>P-value</w:delText>
              </w:r>
            </w:del>
          </w:p>
        </w:tc>
        <w:tc>
          <w:tcPr>
            <w:tcW w:w="0" w:type="auto"/>
            <w:hideMark/>
          </w:tcPr>
          <w:p w14:paraId="41681EE2" w14:textId="3B51DD8B" w:rsidR="008533FA" w:rsidRPr="008533FA" w:rsidDel="00C70F4F" w:rsidRDefault="008533FA" w:rsidP="003953F3">
            <w:pPr>
              <w:spacing w:before="0" w:after="300"/>
              <w:jc w:val="left"/>
              <w:cnfStyle w:val="000000100000" w:firstRow="0" w:lastRow="0" w:firstColumn="0" w:lastColumn="0" w:oddVBand="0" w:evenVBand="0" w:oddHBand="1" w:evenHBand="0" w:firstRowFirstColumn="0" w:firstRowLastColumn="0" w:lastRowFirstColumn="0" w:lastRowLastColumn="0"/>
              <w:rPr>
                <w:del w:id="632" w:author="Harris, Jenine" w:date="2022-07-03T14:07:00Z"/>
                <w:rFonts w:ascii="Helvetica" w:eastAsia="Times New Roman" w:hAnsi="Helvetica" w:cs="Helvetica"/>
                <w:noProof w:val="0"/>
                <w:color w:val="333333"/>
                <w:sz w:val="21"/>
                <w:szCs w:val="21"/>
                <w:lang w:val="en-US"/>
              </w:rPr>
            </w:pPr>
            <w:del w:id="633" w:author="Harris, Jenine" w:date="2022-07-03T14:07:00Z">
              <w:r w:rsidRPr="008533FA" w:rsidDel="00C70F4F">
                <w:rPr>
                  <w:rFonts w:ascii="Helvetica" w:eastAsia="Times New Roman" w:hAnsi="Helvetica" w:cs="Helvetica"/>
                  <w:noProof w:val="0"/>
                  <w:color w:val="333333"/>
                  <w:sz w:val="21"/>
                  <w:szCs w:val="21"/>
                  <w:lang w:val="en-US"/>
                </w:rPr>
                <w:delText>OR (95% CI)</w:delText>
              </w:r>
            </w:del>
          </w:p>
        </w:tc>
        <w:tc>
          <w:tcPr>
            <w:tcW w:w="0" w:type="auto"/>
            <w:hideMark/>
          </w:tcPr>
          <w:p w14:paraId="5275A43C" w14:textId="590FF8A7" w:rsidR="008533FA" w:rsidRPr="008533FA" w:rsidDel="00C70F4F" w:rsidRDefault="008533FA" w:rsidP="003953F3">
            <w:pPr>
              <w:spacing w:before="0" w:after="300"/>
              <w:jc w:val="left"/>
              <w:cnfStyle w:val="000000100000" w:firstRow="0" w:lastRow="0" w:firstColumn="0" w:lastColumn="0" w:oddVBand="0" w:evenVBand="0" w:oddHBand="1" w:evenHBand="0" w:firstRowFirstColumn="0" w:firstRowLastColumn="0" w:lastRowFirstColumn="0" w:lastRowLastColumn="0"/>
              <w:rPr>
                <w:del w:id="634" w:author="Harris, Jenine" w:date="2022-07-03T14:07:00Z"/>
                <w:rFonts w:ascii="Helvetica" w:eastAsia="Times New Roman" w:hAnsi="Helvetica" w:cs="Helvetica"/>
                <w:noProof w:val="0"/>
                <w:color w:val="333333"/>
                <w:sz w:val="21"/>
                <w:szCs w:val="21"/>
                <w:lang w:val="en-US"/>
              </w:rPr>
            </w:pPr>
            <w:del w:id="635" w:author="Harris, Jenine" w:date="2022-07-03T14:07:00Z">
              <w:r w:rsidRPr="008533FA" w:rsidDel="00C70F4F">
                <w:rPr>
                  <w:rFonts w:ascii="Helvetica" w:eastAsia="Times New Roman" w:hAnsi="Helvetica" w:cs="Helvetica"/>
                  <w:noProof w:val="0"/>
                  <w:color w:val="333333"/>
                  <w:sz w:val="21"/>
                  <w:szCs w:val="21"/>
                  <w:lang w:val="en-US"/>
                </w:rPr>
                <w:delText>P-value</w:delText>
              </w:r>
            </w:del>
          </w:p>
        </w:tc>
        <w:tc>
          <w:tcPr>
            <w:tcW w:w="0" w:type="auto"/>
            <w:hideMark/>
          </w:tcPr>
          <w:p w14:paraId="062A6D5D" w14:textId="55C49068" w:rsidR="008533FA" w:rsidRPr="008533FA" w:rsidDel="00C70F4F" w:rsidRDefault="008533FA" w:rsidP="003953F3">
            <w:pPr>
              <w:spacing w:before="0" w:after="300"/>
              <w:jc w:val="left"/>
              <w:cnfStyle w:val="000000100000" w:firstRow="0" w:lastRow="0" w:firstColumn="0" w:lastColumn="0" w:oddVBand="0" w:evenVBand="0" w:oddHBand="1" w:evenHBand="0" w:firstRowFirstColumn="0" w:firstRowLastColumn="0" w:lastRowFirstColumn="0" w:lastRowLastColumn="0"/>
              <w:rPr>
                <w:del w:id="636" w:author="Harris, Jenine" w:date="2022-07-03T14:07:00Z"/>
                <w:rFonts w:ascii="Helvetica" w:eastAsia="Times New Roman" w:hAnsi="Helvetica" w:cs="Helvetica"/>
                <w:noProof w:val="0"/>
                <w:color w:val="333333"/>
                <w:sz w:val="21"/>
                <w:szCs w:val="21"/>
                <w:lang w:val="en-US"/>
              </w:rPr>
            </w:pPr>
            <w:del w:id="637" w:author="Harris, Jenine" w:date="2022-07-03T14:07:00Z">
              <w:r w:rsidRPr="008533FA" w:rsidDel="00C70F4F">
                <w:rPr>
                  <w:rFonts w:ascii="Helvetica" w:eastAsia="Times New Roman" w:hAnsi="Helvetica" w:cs="Helvetica"/>
                  <w:noProof w:val="0"/>
                  <w:color w:val="333333"/>
                  <w:sz w:val="21"/>
                  <w:szCs w:val="21"/>
                  <w:lang w:val="en-US"/>
                </w:rPr>
                <w:delText>OR (95% CI)</w:delText>
              </w:r>
            </w:del>
          </w:p>
        </w:tc>
        <w:tc>
          <w:tcPr>
            <w:tcW w:w="0" w:type="auto"/>
            <w:hideMark/>
          </w:tcPr>
          <w:p w14:paraId="24B23AEA" w14:textId="15BFC419" w:rsidR="008533FA" w:rsidRPr="008533FA" w:rsidDel="00C70F4F" w:rsidRDefault="008533FA" w:rsidP="003953F3">
            <w:pPr>
              <w:spacing w:before="0" w:after="300"/>
              <w:jc w:val="left"/>
              <w:cnfStyle w:val="000000100000" w:firstRow="0" w:lastRow="0" w:firstColumn="0" w:lastColumn="0" w:oddVBand="0" w:evenVBand="0" w:oddHBand="1" w:evenHBand="0" w:firstRowFirstColumn="0" w:firstRowLastColumn="0" w:lastRowFirstColumn="0" w:lastRowLastColumn="0"/>
              <w:rPr>
                <w:del w:id="638" w:author="Harris, Jenine" w:date="2022-07-03T14:07:00Z"/>
                <w:rFonts w:ascii="Helvetica" w:eastAsia="Times New Roman" w:hAnsi="Helvetica" w:cs="Helvetica"/>
                <w:noProof w:val="0"/>
                <w:color w:val="333333"/>
                <w:sz w:val="21"/>
                <w:szCs w:val="21"/>
                <w:lang w:val="en-US"/>
              </w:rPr>
            </w:pPr>
            <w:del w:id="639" w:author="Harris, Jenine" w:date="2022-07-03T14:07:00Z">
              <w:r w:rsidRPr="008533FA" w:rsidDel="00C70F4F">
                <w:rPr>
                  <w:rFonts w:ascii="Helvetica" w:eastAsia="Times New Roman" w:hAnsi="Helvetica" w:cs="Helvetica"/>
                  <w:noProof w:val="0"/>
                  <w:color w:val="333333"/>
                  <w:sz w:val="21"/>
                  <w:szCs w:val="21"/>
                  <w:lang w:val="en-US"/>
                </w:rPr>
                <w:delText>P-value</w:delText>
              </w:r>
            </w:del>
          </w:p>
        </w:tc>
      </w:tr>
      <w:tr w:rsidR="008533FA" w:rsidRPr="008533FA" w:rsidDel="00C70F4F" w14:paraId="1B9A28E9" w14:textId="4527E22D" w:rsidTr="003A0104">
        <w:trPr>
          <w:trHeight w:val="520"/>
          <w:del w:id="640" w:author="Harris, Jenine" w:date="2022-07-03T14:07:00Z"/>
        </w:trPr>
        <w:tc>
          <w:tcPr>
            <w:cnfStyle w:val="001000000000" w:firstRow="0" w:lastRow="0" w:firstColumn="1" w:lastColumn="0" w:oddVBand="0" w:evenVBand="0" w:oddHBand="0" w:evenHBand="0" w:firstRowFirstColumn="0" w:firstRowLastColumn="0" w:lastRowFirstColumn="0" w:lastRowLastColumn="0"/>
            <w:tcW w:w="0" w:type="auto"/>
            <w:hideMark/>
          </w:tcPr>
          <w:p w14:paraId="404CE273" w14:textId="3460893C" w:rsidR="008533FA" w:rsidRPr="008533FA" w:rsidDel="00C70F4F" w:rsidRDefault="008533FA" w:rsidP="003953F3">
            <w:pPr>
              <w:spacing w:before="0" w:after="300"/>
              <w:jc w:val="left"/>
              <w:rPr>
                <w:del w:id="641" w:author="Harris, Jenine" w:date="2022-07-03T14:07:00Z"/>
                <w:rFonts w:ascii="Helvetica" w:eastAsia="Times New Roman" w:hAnsi="Helvetica" w:cs="Helvetica"/>
                <w:noProof w:val="0"/>
                <w:color w:val="333333"/>
                <w:sz w:val="19"/>
                <w:szCs w:val="19"/>
                <w:lang w:val="en-US"/>
              </w:rPr>
            </w:pPr>
            <w:del w:id="642" w:author="Harris, Jenine" w:date="2022-07-03T14:07:00Z">
              <w:r w:rsidRPr="008533FA" w:rsidDel="00C70F4F">
                <w:rPr>
                  <w:rFonts w:ascii="Helvetica" w:eastAsia="Times New Roman" w:hAnsi="Helvetica" w:cs="Helvetica"/>
                  <w:noProof w:val="0"/>
                  <w:color w:val="333333"/>
                  <w:sz w:val="19"/>
                  <w:szCs w:val="19"/>
                  <w:lang w:val="en-US"/>
                </w:rPr>
                <w:delText>Region:</w:delText>
              </w:r>
            </w:del>
          </w:p>
        </w:tc>
        <w:tc>
          <w:tcPr>
            <w:tcW w:w="0" w:type="auto"/>
            <w:hideMark/>
          </w:tcPr>
          <w:p w14:paraId="60981D42" w14:textId="767D9FDB" w:rsidR="008533FA" w:rsidRPr="008533FA" w:rsidDel="00C70F4F" w:rsidRDefault="008533FA" w:rsidP="003953F3">
            <w:pPr>
              <w:spacing w:before="0" w:after="300"/>
              <w:jc w:val="left"/>
              <w:cnfStyle w:val="000000000000" w:firstRow="0" w:lastRow="0" w:firstColumn="0" w:lastColumn="0" w:oddVBand="0" w:evenVBand="0" w:oddHBand="0" w:evenHBand="0" w:firstRowFirstColumn="0" w:firstRowLastColumn="0" w:lastRowFirstColumn="0" w:lastRowLastColumn="0"/>
              <w:rPr>
                <w:del w:id="643" w:author="Harris, Jenine" w:date="2022-07-03T14:07:00Z"/>
                <w:rFonts w:ascii="Helvetica" w:eastAsia="Times New Roman" w:hAnsi="Helvetica" w:cs="Helvetica"/>
                <w:noProof w:val="0"/>
                <w:color w:val="333333"/>
                <w:sz w:val="19"/>
                <w:szCs w:val="19"/>
                <w:lang w:val="en-US"/>
              </w:rPr>
            </w:pPr>
          </w:p>
        </w:tc>
        <w:tc>
          <w:tcPr>
            <w:tcW w:w="0" w:type="auto"/>
            <w:hideMark/>
          </w:tcPr>
          <w:p w14:paraId="46A751C1" w14:textId="4C6A8553" w:rsidR="008533FA" w:rsidRPr="008533FA" w:rsidDel="00C70F4F" w:rsidRDefault="008533FA" w:rsidP="003953F3">
            <w:pPr>
              <w:spacing w:before="0" w:after="300"/>
              <w:jc w:val="left"/>
              <w:cnfStyle w:val="000000000000" w:firstRow="0" w:lastRow="0" w:firstColumn="0" w:lastColumn="0" w:oddVBand="0" w:evenVBand="0" w:oddHBand="0" w:evenHBand="0" w:firstRowFirstColumn="0" w:firstRowLastColumn="0" w:lastRowFirstColumn="0" w:lastRowLastColumn="0"/>
              <w:rPr>
                <w:del w:id="644" w:author="Harris, Jenine" w:date="2022-07-03T14:07:00Z"/>
                <w:rFonts w:ascii="Times New Roman" w:eastAsia="Times New Roman" w:hAnsi="Times New Roman" w:cs="Times New Roman"/>
                <w:noProof w:val="0"/>
                <w:sz w:val="19"/>
                <w:szCs w:val="19"/>
                <w:lang w:val="en-US"/>
              </w:rPr>
            </w:pPr>
          </w:p>
        </w:tc>
        <w:tc>
          <w:tcPr>
            <w:tcW w:w="0" w:type="auto"/>
            <w:hideMark/>
          </w:tcPr>
          <w:p w14:paraId="1BF83EB8" w14:textId="2D89A93B" w:rsidR="008533FA" w:rsidRPr="008533FA" w:rsidDel="00C70F4F" w:rsidRDefault="008533FA" w:rsidP="003953F3">
            <w:pPr>
              <w:spacing w:before="0" w:after="300"/>
              <w:jc w:val="left"/>
              <w:cnfStyle w:val="000000000000" w:firstRow="0" w:lastRow="0" w:firstColumn="0" w:lastColumn="0" w:oddVBand="0" w:evenVBand="0" w:oddHBand="0" w:evenHBand="0" w:firstRowFirstColumn="0" w:firstRowLastColumn="0" w:lastRowFirstColumn="0" w:lastRowLastColumn="0"/>
              <w:rPr>
                <w:del w:id="645" w:author="Harris, Jenine" w:date="2022-07-03T14:07:00Z"/>
                <w:rFonts w:ascii="Times New Roman" w:eastAsia="Times New Roman" w:hAnsi="Times New Roman" w:cs="Times New Roman"/>
                <w:noProof w:val="0"/>
                <w:sz w:val="19"/>
                <w:szCs w:val="19"/>
                <w:lang w:val="en-US"/>
              </w:rPr>
            </w:pPr>
          </w:p>
        </w:tc>
        <w:tc>
          <w:tcPr>
            <w:tcW w:w="0" w:type="auto"/>
            <w:hideMark/>
          </w:tcPr>
          <w:p w14:paraId="1D8AD803" w14:textId="152DFB60" w:rsidR="008533FA" w:rsidRPr="008533FA" w:rsidDel="00C70F4F" w:rsidRDefault="008533FA" w:rsidP="003953F3">
            <w:pPr>
              <w:spacing w:before="0" w:after="300"/>
              <w:jc w:val="left"/>
              <w:cnfStyle w:val="000000000000" w:firstRow="0" w:lastRow="0" w:firstColumn="0" w:lastColumn="0" w:oddVBand="0" w:evenVBand="0" w:oddHBand="0" w:evenHBand="0" w:firstRowFirstColumn="0" w:firstRowLastColumn="0" w:lastRowFirstColumn="0" w:lastRowLastColumn="0"/>
              <w:rPr>
                <w:del w:id="646" w:author="Harris, Jenine" w:date="2022-07-03T14:07:00Z"/>
                <w:rFonts w:ascii="Times New Roman" w:eastAsia="Times New Roman" w:hAnsi="Times New Roman" w:cs="Times New Roman"/>
                <w:noProof w:val="0"/>
                <w:sz w:val="19"/>
                <w:szCs w:val="19"/>
                <w:lang w:val="en-US"/>
              </w:rPr>
            </w:pPr>
          </w:p>
        </w:tc>
        <w:tc>
          <w:tcPr>
            <w:tcW w:w="0" w:type="auto"/>
            <w:hideMark/>
          </w:tcPr>
          <w:p w14:paraId="728DA349" w14:textId="20115B88" w:rsidR="008533FA" w:rsidRPr="008533FA" w:rsidDel="00C70F4F" w:rsidRDefault="008533FA" w:rsidP="003953F3">
            <w:pPr>
              <w:spacing w:before="0" w:after="300"/>
              <w:jc w:val="left"/>
              <w:cnfStyle w:val="000000000000" w:firstRow="0" w:lastRow="0" w:firstColumn="0" w:lastColumn="0" w:oddVBand="0" w:evenVBand="0" w:oddHBand="0" w:evenHBand="0" w:firstRowFirstColumn="0" w:firstRowLastColumn="0" w:lastRowFirstColumn="0" w:lastRowLastColumn="0"/>
              <w:rPr>
                <w:del w:id="647" w:author="Harris, Jenine" w:date="2022-07-03T14:07:00Z"/>
                <w:rFonts w:ascii="Times New Roman" w:eastAsia="Times New Roman" w:hAnsi="Times New Roman" w:cs="Times New Roman"/>
                <w:noProof w:val="0"/>
                <w:sz w:val="19"/>
                <w:szCs w:val="19"/>
                <w:lang w:val="en-US"/>
              </w:rPr>
            </w:pPr>
          </w:p>
        </w:tc>
        <w:tc>
          <w:tcPr>
            <w:tcW w:w="0" w:type="auto"/>
            <w:hideMark/>
          </w:tcPr>
          <w:p w14:paraId="3EBE0A33" w14:textId="54F13916" w:rsidR="008533FA" w:rsidRPr="008533FA" w:rsidDel="00C70F4F" w:rsidRDefault="008533FA" w:rsidP="003953F3">
            <w:pPr>
              <w:spacing w:before="0" w:after="300"/>
              <w:jc w:val="left"/>
              <w:cnfStyle w:val="000000000000" w:firstRow="0" w:lastRow="0" w:firstColumn="0" w:lastColumn="0" w:oddVBand="0" w:evenVBand="0" w:oddHBand="0" w:evenHBand="0" w:firstRowFirstColumn="0" w:firstRowLastColumn="0" w:lastRowFirstColumn="0" w:lastRowLastColumn="0"/>
              <w:rPr>
                <w:del w:id="648" w:author="Harris, Jenine" w:date="2022-07-03T14:07:00Z"/>
                <w:rFonts w:ascii="Times New Roman" w:eastAsia="Times New Roman" w:hAnsi="Times New Roman" w:cs="Times New Roman"/>
                <w:noProof w:val="0"/>
                <w:sz w:val="19"/>
                <w:szCs w:val="19"/>
                <w:lang w:val="en-US"/>
              </w:rPr>
            </w:pPr>
          </w:p>
        </w:tc>
      </w:tr>
      <w:tr w:rsidR="008533FA" w:rsidRPr="008533FA" w:rsidDel="00C70F4F" w14:paraId="1CECE1F3" w14:textId="0F100881" w:rsidTr="003A0104">
        <w:trPr>
          <w:cnfStyle w:val="000000100000" w:firstRow="0" w:lastRow="0" w:firstColumn="0" w:lastColumn="0" w:oddVBand="0" w:evenVBand="0" w:oddHBand="1" w:evenHBand="0" w:firstRowFirstColumn="0" w:firstRowLastColumn="0" w:lastRowFirstColumn="0" w:lastRowLastColumn="0"/>
          <w:trHeight w:val="751"/>
          <w:del w:id="649" w:author="Harris, Jenine" w:date="2022-07-03T14:07:00Z"/>
        </w:trPr>
        <w:tc>
          <w:tcPr>
            <w:cnfStyle w:val="001000000000" w:firstRow="0" w:lastRow="0" w:firstColumn="1" w:lastColumn="0" w:oddVBand="0" w:evenVBand="0" w:oddHBand="0" w:evenHBand="0" w:firstRowFirstColumn="0" w:firstRowLastColumn="0" w:lastRowFirstColumn="0" w:lastRowLastColumn="0"/>
            <w:tcW w:w="0" w:type="auto"/>
            <w:hideMark/>
          </w:tcPr>
          <w:p w14:paraId="04203915" w14:textId="338E2866" w:rsidR="008533FA" w:rsidRPr="008533FA" w:rsidDel="00C70F4F" w:rsidRDefault="008533FA" w:rsidP="003953F3">
            <w:pPr>
              <w:spacing w:before="0" w:after="150"/>
              <w:jc w:val="left"/>
              <w:rPr>
                <w:del w:id="650" w:author="Harris, Jenine" w:date="2022-07-03T14:07:00Z"/>
                <w:rFonts w:ascii="Helvetica" w:eastAsia="Times New Roman" w:hAnsi="Helvetica" w:cs="Helvetica"/>
                <w:noProof w:val="0"/>
                <w:color w:val="333333"/>
                <w:sz w:val="19"/>
                <w:szCs w:val="19"/>
                <w:lang w:val="en-US"/>
              </w:rPr>
            </w:pPr>
            <w:del w:id="651" w:author="Harris, Jenine" w:date="2022-07-03T14:07:00Z">
              <w:r w:rsidRPr="008533FA" w:rsidDel="00C70F4F">
                <w:rPr>
                  <w:rFonts w:ascii="Helvetica" w:eastAsia="Times New Roman" w:hAnsi="Helvetica" w:cs="Helvetica"/>
                  <w:noProof w:val="0"/>
                  <w:color w:val="333333"/>
                  <w:sz w:val="19"/>
                  <w:szCs w:val="19"/>
                  <w:lang w:val="en-US"/>
                </w:rPr>
                <w:delText>North</w:delText>
              </w:r>
            </w:del>
          </w:p>
          <w:p w14:paraId="633A8436" w14:textId="659C1BC1" w:rsidR="008533FA" w:rsidRPr="008533FA" w:rsidDel="00C70F4F" w:rsidRDefault="008533FA" w:rsidP="003953F3">
            <w:pPr>
              <w:spacing w:before="0" w:after="150"/>
              <w:jc w:val="left"/>
              <w:rPr>
                <w:del w:id="652" w:author="Harris, Jenine" w:date="2022-07-03T14:07:00Z"/>
                <w:rFonts w:ascii="Helvetica" w:eastAsia="Times New Roman" w:hAnsi="Helvetica" w:cs="Helvetica"/>
                <w:noProof w:val="0"/>
                <w:color w:val="333333"/>
                <w:sz w:val="19"/>
                <w:szCs w:val="19"/>
                <w:lang w:val="en-US"/>
              </w:rPr>
            </w:pPr>
            <w:del w:id="653" w:author="Harris, Jenine" w:date="2022-07-03T14:07:00Z">
              <w:r w:rsidRPr="008533FA" w:rsidDel="00C70F4F">
                <w:rPr>
                  <w:rFonts w:ascii="Helvetica" w:eastAsia="Times New Roman" w:hAnsi="Helvetica" w:cs="Helvetica"/>
                  <w:noProof w:val="0"/>
                  <w:color w:val="333333"/>
                  <w:sz w:val="19"/>
                  <w:szCs w:val="19"/>
                  <w:lang w:val="en-US"/>
                </w:rPr>
                <w:delText>South</w:delText>
              </w:r>
            </w:del>
          </w:p>
        </w:tc>
        <w:tc>
          <w:tcPr>
            <w:tcW w:w="0" w:type="auto"/>
            <w:hideMark/>
          </w:tcPr>
          <w:p w14:paraId="56EF048D" w14:textId="5921E60D" w:rsidR="008533FA" w:rsidRPr="008533FA" w:rsidDel="00C70F4F" w:rsidRDefault="008533FA" w:rsidP="003953F3">
            <w:pPr>
              <w:spacing w:before="0" w:after="150"/>
              <w:jc w:val="left"/>
              <w:cnfStyle w:val="000000100000" w:firstRow="0" w:lastRow="0" w:firstColumn="0" w:lastColumn="0" w:oddVBand="0" w:evenVBand="0" w:oddHBand="1" w:evenHBand="0" w:firstRowFirstColumn="0" w:firstRowLastColumn="0" w:lastRowFirstColumn="0" w:lastRowLastColumn="0"/>
              <w:rPr>
                <w:del w:id="654" w:author="Harris, Jenine" w:date="2022-07-03T14:07:00Z"/>
                <w:rFonts w:ascii="Helvetica" w:eastAsia="Times New Roman" w:hAnsi="Helvetica" w:cs="Helvetica"/>
                <w:noProof w:val="0"/>
                <w:color w:val="333333"/>
                <w:sz w:val="19"/>
                <w:szCs w:val="19"/>
                <w:lang w:val="en-US"/>
              </w:rPr>
            </w:pPr>
            <w:del w:id="655" w:author="Harris, Jenine" w:date="2022-07-03T14:07:00Z">
              <w:r w:rsidRPr="008533FA" w:rsidDel="00C70F4F">
                <w:rPr>
                  <w:rFonts w:ascii="Helvetica" w:eastAsia="Times New Roman" w:hAnsi="Helvetica" w:cs="Helvetica"/>
                  <w:noProof w:val="0"/>
                  <w:color w:val="333333"/>
                  <w:sz w:val="19"/>
                  <w:szCs w:val="19"/>
                  <w:lang w:val="en-US"/>
                </w:rPr>
                <w:delText>1.30 (1.06 - 1.61)</w:delText>
              </w:r>
            </w:del>
          </w:p>
          <w:p w14:paraId="2A8E7582" w14:textId="42A864C5" w:rsidR="008533FA" w:rsidRPr="008533FA" w:rsidDel="00C70F4F" w:rsidRDefault="008533FA" w:rsidP="003953F3">
            <w:pPr>
              <w:spacing w:before="0" w:after="150"/>
              <w:jc w:val="left"/>
              <w:cnfStyle w:val="000000100000" w:firstRow="0" w:lastRow="0" w:firstColumn="0" w:lastColumn="0" w:oddVBand="0" w:evenVBand="0" w:oddHBand="1" w:evenHBand="0" w:firstRowFirstColumn="0" w:firstRowLastColumn="0" w:lastRowFirstColumn="0" w:lastRowLastColumn="0"/>
              <w:rPr>
                <w:del w:id="656" w:author="Harris, Jenine" w:date="2022-07-03T14:07:00Z"/>
                <w:rFonts w:ascii="Helvetica" w:eastAsia="Times New Roman" w:hAnsi="Helvetica" w:cs="Helvetica"/>
                <w:noProof w:val="0"/>
                <w:color w:val="333333"/>
                <w:sz w:val="19"/>
                <w:szCs w:val="19"/>
                <w:lang w:val="en-US"/>
              </w:rPr>
            </w:pPr>
            <w:del w:id="657" w:author="Harris, Jenine" w:date="2022-07-03T14:07:00Z">
              <w:r w:rsidRPr="008533FA" w:rsidDel="00C70F4F">
                <w:rPr>
                  <w:rFonts w:ascii="Helvetica" w:eastAsia="Times New Roman" w:hAnsi="Helvetica" w:cs="Helvetica"/>
                  <w:noProof w:val="0"/>
                  <w:color w:val="333333"/>
                  <w:sz w:val="19"/>
                  <w:szCs w:val="19"/>
                  <w:lang w:val="en-US"/>
                </w:rPr>
                <w:delText>Ref.</w:delText>
              </w:r>
            </w:del>
          </w:p>
        </w:tc>
        <w:tc>
          <w:tcPr>
            <w:tcW w:w="0" w:type="auto"/>
            <w:hideMark/>
          </w:tcPr>
          <w:p w14:paraId="363EBF5D" w14:textId="0A3A90B6" w:rsidR="008533FA" w:rsidRPr="008533FA" w:rsidDel="00C70F4F" w:rsidRDefault="008533FA" w:rsidP="003953F3">
            <w:pPr>
              <w:spacing w:before="0" w:after="150"/>
              <w:jc w:val="left"/>
              <w:cnfStyle w:val="000000100000" w:firstRow="0" w:lastRow="0" w:firstColumn="0" w:lastColumn="0" w:oddVBand="0" w:evenVBand="0" w:oddHBand="1" w:evenHBand="0" w:firstRowFirstColumn="0" w:firstRowLastColumn="0" w:lastRowFirstColumn="0" w:lastRowLastColumn="0"/>
              <w:rPr>
                <w:del w:id="658" w:author="Harris, Jenine" w:date="2022-07-03T14:07:00Z"/>
                <w:rFonts w:ascii="Helvetica" w:eastAsia="Times New Roman" w:hAnsi="Helvetica" w:cs="Helvetica"/>
                <w:noProof w:val="0"/>
                <w:color w:val="333333"/>
                <w:sz w:val="19"/>
                <w:szCs w:val="19"/>
                <w:lang w:val="en-US"/>
              </w:rPr>
            </w:pPr>
            <w:del w:id="659" w:author="Harris, Jenine" w:date="2022-07-03T14:07:00Z">
              <w:r w:rsidRPr="008533FA" w:rsidDel="00C70F4F">
                <w:rPr>
                  <w:rFonts w:ascii="Helvetica" w:eastAsia="Times New Roman" w:hAnsi="Helvetica" w:cs="Helvetica"/>
                  <w:noProof w:val="0"/>
                  <w:color w:val="333333"/>
                  <w:sz w:val="19"/>
                  <w:szCs w:val="19"/>
                  <w:lang w:val="en-US"/>
                </w:rPr>
                <w:delText>0.017</w:delText>
              </w:r>
            </w:del>
          </w:p>
          <w:p w14:paraId="20402309" w14:textId="1D880B45" w:rsidR="008533FA" w:rsidRPr="008533FA" w:rsidDel="00C70F4F" w:rsidRDefault="008533FA" w:rsidP="003953F3">
            <w:pPr>
              <w:spacing w:before="0" w:after="150"/>
              <w:jc w:val="left"/>
              <w:cnfStyle w:val="000000100000" w:firstRow="0" w:lastRow="0" w:firstColumn="0" w:lastColumn="0" w:oddVBand="0" w:evenVBand="0" w:oddHBand="1" w:evenHBand="0" w:firstRowFirstColumn="0" w:firstRowLastColumn="0" w:lastRowFirstColumn="0" w:lastRowLastColumn="0"/>
              <w:rPr>
                <w:del w:id="660" w:author="Harris, Jenine" w:date="2022-07-03T14:07:00Z"/>
                <w:rFonts w:ascii="Helvetica" w:eastAsia="Times New Roman" w:hAnsi="Helvetica" w:cs="Helvetica"/>
                <w:noProof w:val="0"/>
                <w:color w:val="333333"/>
                <w:sz w:val="19"/>
                <w:szCs w:val="19"/>
                <w:lang w:val="en-US"/>
              </w:rPr>
            </w:pPr>
            <w:del w:id="661" w:author="Harris, Jenine" w:date="2022-07-03T14:07:00Z">
              <w:r w:rsidRPr="008533FA" w:rsidDel="00C70F4F">
                <w:rPr>
                  <w:rFonts w:ascii="Helvetica" w:eastAsia="Times New Roman" w:hAnsi="Helvetica" w:cs="Helvetica"/>
                  <w:noProof w:val="0"/>
                  <w:color w:val="333333"/>
                  <w:sz w:val="19"/>
                  <w:szCs w:val="19"/>
                  <w:lang w:val="en-US"/>
                </w:rPr>
                <w:delText>Ref.</w:delText>
              </w:r>
            </w:del>
          </w:p>
        </w:tc>
        <w:tc>
          <w:tcPr>
            <w:tcW w:w="0" w:type="auto"/>
            <w:hideMark/>
          </w:tcPr>
          <w:p w14:paraId="578CD859" w14:textId="35E888C5" w:rsidR="008533FA" w:rsidRPr="008533FA" w:rsidDel="00C70F4F" w:rsidRDefault="008533FA" w:rsidP="003953F3">
            <w:pPr>
              <w:spacing w:before="0" w:after="150"/>
              <w:jc w:val="left"/>
              <w:cnfStyle w:val="000000100000" w:firstRow="0" w:lastRow="0" w:firstColumn="0" w:lastColumn="0" w:oddVBand="0" w:evenVBand="0" w:oddHBand="1" w:evenHBand="0" w:firstRowFirstColumn="0" w:firstRowLastColumn="0" w:lastRowFirstColumn="0" w:lastRowLastColumn="0"/>
              <w:rPr>
                <w:del w:id="662" w:author="Harris, Jenine" w:date="2022-07-03T14:07:00Z"/>
                <w:rFonts w:ascii="Helvetica" w:eastAsia="Times New Roman" w:hAnsi="Helvetica" w:cs="Helvetica"/>
                <w:noProof w:val="0"/>
                <w:color w:val="333333"/>
                <w:sz w:val="19"/>
                <w:szCs w:val="19"/>
                <w:lang w:val="en-US"/>
              </w:rPr>
            </w:pPr>
            <w:del w:id="663" w:author="Harris, Jenine" w:date="2022-07-03T14:07:00Z">
              <w:r w:rsidRPr="008533FA" w:rsidDel="00C70F4F">
                <w:rPr>
                  <w:rFonts w:ascii="Helvetica" w:eastAsia="Times New Roman" w:hAnsi="Helvetica" w:cs="Helvetica"/>
                  <w:noProof w:val="0"/>
                  <w:color w:val="333333"/>
                  <w:sz w:val="19"/>
                  <w:szCs w:val="19"/>
                  <w:lang w:val="en-US"/>
                </w:rPr>
                <w:delText>1.66 (1.49 - 1.85)</w:delText>
              </w:r>
            </w:del>
          </w:p>
          <w:p w14:paraId="5154C47E" w14:textId="38375940" w:rsidR="008533FA" w:rsidRPr="008533FA" w:rsidDel="00C70F4F" w:rsidRDefault="008533FA" w:rsidP="003953F3">
            <w:pPr>
              <w:spacing w:before="0" w:after="150"/>
              <w:jc w:val="left"/>
              <w:cnfStyle w:val="000000100000" w:firstRow="0" w:lastRow="0" w:firstColumn="0" w:lastColumn="0" w:oddVBand="0" w:evenVBand="0" w:oddHBand="1" w:evenHBand="0" w:firstRowFirstColumn="0" w:firstRowLastColumn="0" w:lastRowFirstColumn="0" w:lastRowLastColumn="0"/>
              <w:rPr>
                <w:del w:id="664" w:author="Harris, Jenine" w:date="2022-07-03T14:07:00Z"/>
                <w:rFonts w:ascii="Helvetica" w:eastAsia="Times New Roman" w:hAnsi="Helvetica" w:cs="Helvetica"/>
                <w:noProof w:val="0"/>
                <w:color w:val="333333"/>
                <w:sz w:val="19"/>
                <w:szCs w:val="19"/>
                <w:lang w:val="en-US"/>
              </w:rPr>
            </w:pPr>
            <w:del w:id="665" w:author="Harris, Jenine" w:date="2022-07-03T14:07:00Z">
              <w:r w:rsidRPr="008533FA" w:rsidDel="00C70F4F">
                <w:rPr>
                  <w:rFonts w:ascii="Helvetica" w:eastAsia="Times New Roman" w:hAnsi="Helvetica" w:cs="Helvetica"/>
                  <w:noProof w:val="0"/>
                  <w:color w:val="333333"/>
                  <w:sz w:val="19"/>
                  <w:szCs w:val="19"/>
                  <w:lang w:val="en-US"/>
                </w:rPr>
                <w:delText>Ref.</w:delText>
              </w:r>
            </w:del>
          </w:p>
        </w:tc>
        <w:tc>
          <w:tcPr>
            <w:tcW w:w="0" w:type="auto"/>
            <w:hideMark/>
          </w:tcPr>
          <w:p w14:paraId="3C0300C6" w14:textId="2F6363CE" w:rsidR="008533FA" w:rsidRPr="008533FA" w:rsidDel="00C70F4F" w:rsidRDefault="008533FA" w:rsidP="003953F3">
            <w:pPr>
              <w:spacing w:before="0" w:after="150"/>
              <w:jc w:val="left"/>
              <w:cnfStyle w:val="000000100000" w:firstRow="0" w:lastRow="0" w:firstColumn="0" w:lastColumn="0" w:oddVBand="0" w:evenVBand="0" w:oddHBand="1" w:evenHBand="0" w:firstRowFirstColumn="0" w:firstRowLastColumn="0" w:lastRowFirstColumn="0" w:lastRowLastColumn="0"/>
              <w:rPr>
                <w:del w:id="666" w:author="Harris, Jenine" w:date="2022-07-03T14:07:00Z"/>
                <w:rFonts w:ascii="Helvetica" w:eastAsia="Times New Roman" w:hAnsi="Helvetica" w:cs="Helvetica"/>
                <w:noProof w:val="0"/>
                <w:color w:val="333333"/>
                <w:sz w:val="19"/>
                <w:szCs w:val="19"/>
                <w:lang w:val="en-US"/>
              </w:rPr>
            </w:pPr>
            <w:del w:id="667" w:author="Harris, Jenine" w:date="2022-07-03T14:07:00Z">
              <w:r w:rsidRPr="008533FA" w:rsidDel="00C70F4F">
                <w:rPr>
                  <w:rFonts w:ascii="Helvetica" w:eastAsia="Times New Roman" w:hAnsi="Helvetica" w:cs="Helvetica"/>
                  <w:noProof w:val="0"/>
                  <w:color w:val="333333"/>
                  <w:sz w:val="19"/>
                  <w:szCs w:val="19"/>
                  <w:lang w:val="en-US"/>
                </w:rPr>
                <w:delText>&lt; 0.001</w:delText>
              </w:r>
            </w:del>
          </w:p>
          <w:p w14:paraId="5A416E17" w14:textId="64B5885A" w:rsidR="008533FA" w:rsidRPr="008533FA" w:rsidDel="00C70F4F" w:rsidRDefault="008533FA" w:rsidP="003953F3">
            <w:pPr>
              <w:spacing w:before="0" w:after="150"/>
              <w:jc w:val="left"/>
              <w:cnfStyle w:val="000000100000" w:firstRow="0" w:lastRow="0" w:firstColumn="0" w:lastColumn="0" w:oddVBand="0" w:evenVBand="0" w:oddHBand="1" w:evenHBand="0" w:firstRowFirstColumn="0" w:firstRowLastColumn="0" w:lastRowFirstColumn="0" w:lastRowLastColumn="0"/>
              <w:rPr>
                <w:del w:id="668" w:author="Harris, Jenine" w:date="2022-07-03T14:07:00Z"/>
                <w:rFonts w:ascii="Helvetica" w:eastAsia="Times New Roman" w:hAnsi="Helvetica" w:cs="Helvetica"/>
                <w:noProof w:val="0"/>
                <w:color w:val="333333"/>
                <w:sz w:val="19"/>
                <w:szCs w:val="19"/>
                <w:lang w:val="en-US"/>
              </w:rPr>
            </w:pPr>
            <w:del w:id="669" w:author="Harris, Jenine" w:date="2022-07-03T14:07:00Z">
              <w:r w:rsidRPr="008533FA" w:rsidDel="00C70F4F">
                <w:rPr>
                  <w:rFonts w:ascii="Helvetica" w:eastAsia="Times New Roman" w:hAnsi="Helvetica" w:cs="Helvetica"/>
                  <w:noProof w:val="0"/>
                  <w:color w:val="333333"/>
                  <w:sz w:val="19"/>
                  <w:szCs w:val="19"/>
                  <w:lang w:val="en-US"/>
                </w:rPr>
                <w:delText>Ref</w:delText>
              </w:r>
            </w:del>
          </w:p>
        </w:tc>
        <w:tc>
          <w:tcPr>
            <w:tcW w:w="0" w:type="auto"/>
            <w:hideMark/>
          </w:tcPr>
          <w:p w14:paraId="1B29511C" w14:textId="6F79FC01" w:rsidR="008533FA" w:rsidRPr="008533FA" w:rsidDel="00C70F4F" w:rsidRDefault="008533FA" w:rsidP="003953F3">
            <w:pPr>
              <w:spacing w:before="0" w:after="150"/>
              <w:jc w:val="left"/>
              <w:cnfStyle w:val="000000100000" w:firstRow="0" w:lastRow="0" w:firstColumn="0" w:lastColumn="0" w:oddVBand="0" w:evenVBand="0" w:oddHBand="1" w:evenHBand="0" w:firstRowFirstColumn="0" w:firstRowLastColumn="0" w:lastRowFirstColumn="0" w:lastRowLastColumn="0"/>
              <w:rPr>
                <w:del w:id="670" w:author="Harris, Jenine" w:date="2022-07-03T14:07:00Z"/>
                <w:rFonts w:ascii="Helvetica" w:eastAsia="Times New Roman" w:hAnsi="Helvetica" w:cs="Helvetica"/>
                <w:noProof w:val="0"/>
                <w:color w:val="333333"/>
                <w:sz w:val="19"/>
                <w:szCs w:val="19"/>
                <w:lang w:val="en-US"/>
              </w:rPr>
            </w:pPr>
            <w:del w:id="671" w:author="Harris, Jenine" w:date="2022-07-03T14:07:00Z">
              <w:r w:rsidRPr="008533FA" w:rsidDel="00C70F4F">
                <w:rPr>
                  <w:rFonts w:ascii="Helvetica" w:eastAsia="Times New Roman" w:hAnsi="Helvetica" w:cs="Helvetica"/>
                  <w:noProof w:val="0"/>
                  <w:color w:val="333333"/>
                  <w:sz w:val="19"/>
                  <w:szCs w:val="19"/>
                  <w:lang w:val="en-US"/>
                </w:rPr>
                <w:delText>1.38 (1.21 - 1.57)</w:delText>
              </w:r>
            </w:del>
          </w:p>
          <w:p w14:paraId="1B19501A" w14:textId="79D0D3E8" w:rsidR="008533FA" w:rsidRPr="008533FA" w:rsidDel="00C70F4F" w:rsidRDefault="008533FA" w:rsidP="003953F3">
            <w:pPr>
              <w:spacing w:before="0" w:after="150"/>
              <w:jc w:val="left"/>
              <w:cnfStyle w:val="000000100000" w:firstRow="0" w:lastRow="0" w:firstColumn="0" w:lastColumn="0" w:oddVBand="0" w:evenVBand="0" w:oddHBand="1" w:evenHBand="0" w:firstRowFirstColumn="0" w:firstRowLastColumn="0" w:lastRowFirstColumn="0" w:lastRowLastColumn="0"/>
              <w:rPr>
                <w:del w:id="672" w:author="Harris, Jenine" w:date="2022-07-03T14:07:00Z"/>
                <w:rFonts w:ascii="Helvetica" w:eastAsia="Times New Roman" w:hAnsi="Helvetica" w:cs="Helvetica"/>
                <w:noProof w:val="0"/>
                <w:color w:val="333333"/>
                <w:sz w:val="19"/>
                <w:szCs w:val="19"/>
                <w:lang w:val="en-US"/>
              </w:rPr>
            </w:pPr>
            <w:del w:id="673" w:author="Harris, Jenine" w:date="2022-07-03T14:07:00Z">
              <w:r w:rsidRPr="008533FA" w:rsidDel="00C70F4F">
                <w:rPr>
                  <w:rFonts w:ascii="Helvetica" w:eastAsia="Times New Roman" w:hAnsi="Helvetica" w:cs="Helvetica"/>
                  <w:noProof w:val="0"/>
                  <w:color w:val="333333"/>
                  <w:sz w:val="19"/>
                  <w:szCs w:val="19"/>
                  <w:lang w:val="en-US"/>
                </w:rPr>
                <w:delText>Ref</w:delText>
              </w:r>
            </w:del>
          </w:p>
        </w:tc>
        <w:tc>
          <w:tcPr>
            <w:tcW w:w="0" w:type="auto"/>
            <w:hideMark/>
          </w:tcPr>
          <w:p w14:paraId="3522C060" w14:textId="4E5CFC3E" w:rsidR="008533FA" w:rsidRPr="008533FA" w:rsidDel="00C70F4F" w:rsidRDefault="008533FA" w:rsidP="003953F3">
            <w:pPr>
              <w:spacing w:before="0" w:after="150"/>
              <w:jc w:val="left"/>
              <w:cnfStyle w:val="000000100000" w:firstRow="0" w:lastRow="0" w:firstColumn="0" w:lastColumn="0" w:oddVBand="0" w:evenVBand="0" w:oddHBand="1" w:evenHBand="0" w:firstRowFirstColumn="0" w:firstRowLastColumn="0" w:lastRowFirstColumn="0" w:lastRowLastColumn="0"/>
              <w:rPr>
                <w:del w:id="674" w:author="Harris, Jenine" w:date="2022-07-03T14:07:00Z"/>
                <w:rFonts w:ascii="Helvetica" w:eastAsia="Times New Roman" w:hAnsi="Helvetica" w:cs="Helvetica"/>
                <w:noProof w:val="0"/>
                <w:color w:val="333333"/>
                <w:sz w:val="19"/>
                <w:szCs w:val="19"/>
                <w:lang w:val="en-US"/>
              </w:rPr>
            </w:pPr>
            <w:del w:id="675" w:author="Harris, Jenine" w:date="2022-07-03T14:07:00Z">
              <w:r w:rsidRPr="008533FA" w:rsidDel="00C70F4F">
                <w:rPr>
                  <w:rFonts w:ascii="Helvetica" w:eastAsia="Times New Roman" w:hAnsi="Helvetica" w:cs="Helvetica"/>
                  <w:noProof w:val="0"/>
                  <w:color w:val="333333"/>
                  <w:sz w:val="19"/>
                  <w:szCs w:val="19"/>
                  <w:lang w:val="en-US"/>
                </w:rPr>
                <w:delText>&lt;0.001</w:delText>
              </w:r>
            </w:del>
          </w:p>
          <w:p w14:paraId="113AEEEE" w14:textId="6C2CD5B9" w:rsidR="008533FA" w:rsidRPr="008533FA" w:rsidDel="00C70F4F" w:rsidRDefault="008533FA" w:rsidP="003953F3">
            <w:pPr>
              <w:spacing w:before="0" w:after="150"/>
              <w:jc w:val="left"/>
              <w:cnfStyle w:val="000000100000" w:firstRow="0" w:lastRow="0" w:firstColumn="0" w:lastColumn="0" w:oddVBand="0" w:evenVBand="0" w:oddHBand="1" w:evenHBand="0" w:firstRowFirstColumn="0" w:firstRowLastColumn="0" w:lastRowFirstColumn="0" w:lastRowLastColumn="0"/>
              <w:rPr>
                <w:del w:id="676" w:author="Harris, Jenine" w:date="2022-07-03T14:07:00Z"/>
                <w:rFonts w:ascii="Helvetica" w:eastAsia="Times New Roman" w:hAnsi="Helvetica" w:cs="Helvetica"/>
                <w:noProof w:val="0"/>
                <w:color w:val="333333"/>
                <w:sz w:val="19"/>
                <w:szCs w:val="19"/>
                <w:lang w:val="en-US"/>
              </w:rPr>
            </w:pPr>
            <w:del w:id="677" w:author="Harris, Jenine" w:date="2022-07-03T14:07:00Z">
              <w:r w:rsidRPr="008533FA" w:rsidDel="00C70F4F">
                <w:rPr>
                  <w:rFonts w:ascii="Helvetica" w:eastAsia="Times New Roman" w:hAnsi="Helvetica" w:cs="Helvetica"/>
                  <w:noProof w:val="0"/>
                  <w:color w:val="333333"/>
                  <w:sz w:val="19"/>
                  <w:szCs w:val="19"/>
                  <w:lang w:val="en-US"/>
                </w:rPr>
                <w:delText>Ref</w:delText>
              </w:r>
            </w:del>
          </w:p>
        </w:tc>
      </w:tr>
      <w:tr w:rsidR="008533FA" w:rsidRPr="008533FA" w:rsidDel="00E93D9E" w14:paraId="7C1A6A8D" w14:textId="1DE0F5BD" w:rsidTr="00E93D9E">
        <w:tblPrEx>
          <w:tblW w:w="0" w:type="auto"/>
          <w:tblPrExChange w:id="678" w:author="Harris, Jenine" w:date="2022-07-03T13:55:00Z">
            <w:tblPrEx>
              <w:tblW w:w="0" w:type="auto"/>
            </w:tblPrEx>
          </w:tblPrExChange>
        </w:tblPrEx>
        <w:trPr>
          <w:trHeight w:val="245"/>
          <w:del w:id="679" w:author="Harris, Jenine" w:date="2022-07-03T13:55:00Z"/>
          <w:trPrChange w:id="680" w:author="Harris, Jenine" w:date="2022-07-03T13:55:00Z">
            <w:trPr>
              <w:trHeight w:val="245"/>
            </w:trPr>
          </w:trPrChange>
        </w:trPr>
        <w:tc>
          <w:tcPr>
            <w:cnfStyle w:val="001000000000" w:firstRow="0" w:lastRow="0" w:firstColumn="1" w:lastColumn="0" w:oddVBand="0" w:evenVBand="0" w:oddHBand="0" w:evenHBand="0" w:firstRowFirstColumn="0" w:firstRowLastColumn="0" w:lastRowFirstColumn="0" w:lastRowLastColumn="0"/>
            <w:tcW w:w="0" w:type="auto"/>
            <w:tcPrChange w:id="681" w:author="Harris, Jenine" w:date="2022-07-03T13:55:00Z">
              <w:tcPr>
                <w:tcW w:w="0" w:type="auto"/>
              </w:tcPr>
            </w:tcPrChange>
          </w:tcPr>
          <w:p w14:paraId="46A4F7AD" w14:textId="4620740B" w:rsidR="008533FA" w:rsidRPr="008533FA" w:rsidDel="00E93D9E" w:rsidRDefault="008533FA" w:rsidP="003953F3">
            <w:pPr>
              <w:spacing w:before="0"/>
              <w:jc w:val="left"/>
              <w:rPr>
                <w:del w:id="682" w:author="Harris, Jenine" w:date="2022-07-03T13:55:00Z"/>
                <w:rFonts w:ascii="Helvetica" w:eastAsia="Times New Roman" w:hAnsi="Helvetica" w:cs="Helvetica"/>
                <w:noProof w:val="0"/>
                <w:color w:val="333333"/>
                <w:sz w:val="19"/>
                <w:szCs w:val="19"/>
                <w:lang w:val="en-US"/>
              </w:rPr>
            </w:pPr>
            <w:del w:id="683" w:author="Harris, Jenine" w:date="2022-07-03T13:55:00Z">
              <w:r w:rsidRPr="008533FA" w:rsidDel="00E93D9E">
                <w:rPr>
                  <w:rFonts w:ascii="Helvetica" w:eastAsia="Times New Roman" w:hAnsi="Helvetica" w:cs="Helvetica"/>
                  <w:noProof w:val="0"/>
                  <w:color w:val="333333"/>
                  <w:sz w:val="19"/>
                  <w:szCs w:val="19"/>
                  <w:lang w:val="en-US"/>
                </w:rPr>
                <w:delText>Residence:</w:delText>
              </w:r>
            </w:del>
          </w:p>
        </w:tc>
        <w:tc>
          <w:tcPr>
            <w:tcW w:w="0" w:type="auto"/>
            <w:tcPrChange w:id="684" w:author="Harris, Jenine" w:date="2022-07-03T13:55:00Z">
              <w:tcPr>
                <w:tcW w:w="0" w:type="auto"/>
              </w:tcPr>
            </w:tcPrChange>
          </w:tcPr>
          <w:p w14:paraId="41BE7DDE" w14:textId="6610AA6D" w:rsidR="008533FA" w:rsidRPr="008533FA" w:rsidDel="00E93D9E" w:rsidRDefault="008533FA" w:rsidP="003953F3">
            <w:pPr>
              <w:spacing w:before="0"/>
              <w:jc w:val="left"/>
              <w:cnfStyle w:val="000000000000" w:firstRow="0" w:lastRow="0" w:firstColumn="0" w:lastColumn="0" w:oddVBand="0" w:evenVBand="0" w:oddHBand="0" w:evenHBand="0" w:firstRowFirstColumn="0" w:firstRowLastColumn="0" w:lastRowFirstColumn="0" w:lastRowLastColumn="0"/>
              <w:rPr>
                <w:del w:id="685" w:author="Harris, Jenine" w:date="2022-07-03T13:55:00Z"/>
                <w:rFonts w:ascii="Helvetica" w:eastAsia="Times New Roman" w:hAnsi="Helvetica" w:cs="Helvetica"/>
                <w:noProof w:val="0"/>
                <w:color w:val="333333"/>
                <w:sz w:val="19"/>
                <w:szCs w:val="19"/>
                <w:lang w:val="en-US"/>
              </w:rPr>
            </w:pPr>
          </w:p>
        </w:tc>
        <w:tc>
          <w:tcPr>
            <w:tcW w:w="0" w:type="auto"/>
            <w:tcPrChange w:id="686" w:author="Harris, Jenine" w:date="2022-07-03T13:55:00Z">
              <w:tcPr>
                <w:tcW w:w="0" w:type="auto"/>
              </w:tcPr>
            </w:tcPrChange>
          </w:tcPr>
          <w:p w14:paraId="43EF7534" w14:textId="28670F09" w:rsidR="008533FA" w:rsidRPr="008533FA" w:rsidDel="00E93D9E" w:rsidRDefault="008533FA" w:rsidP="003953F3">
            <w:pPr>
              <w:spacing w:before="0"/>
              <w:jc w:val="left"/>
              <w:cnfStyle w:val="000000000000" w:firstRow="0" w:lastRow="0" w:firstColumn="0" w:lastColumn="0" w:oddVBand="0" w:evenVBand="0" w:oddHBand="0" w:evenHBand="0" w:firstRowFirstColumn="0" w:firstRowLastColumn="0" w:lastRowFirstColumn="0" w:lastRowLastColumn="0"/>
              <w:rPr>
                <w:del w:id="687" w:author="Harris, Jenine" w:date="2022-07-03T13:55:00Z"/>
                <w:rFonts w:ascii="Times New Roman" w:eastAsia="Times New Roman" w:hAnsi="Times New Roman" w:cs="Times New Roman"/>
                <w:noProof w:val="0"/>
                <w:sz w:val="19"/>
                <w:szCs w:val="19"/>
                <w:lang w:val="en-US"/>
              </w:rPr>
            </w:pPr>
          </w:p>
        </w:tc>
        <w:tc>
          <w:tcPr>
            <w:tcW w:w="0" w:type="auto"/>
            <w:tcPrChange w:id="688" w:author="Harris, Jenine" w:date="2022-07-03T13:55:00Z">
              <w:tcPr>
                <w:tcW w:w="0" w:type="auto"/>
              </w:tcPr>
            </w:tcPrChange>
          </w:tcPr>
          <w:p w14:paraId="547037A3" w14:textId="14B89447" w:rsidR="008533FA" w:rsidRPr="008533FA" w:rsidDel="00E93D9E" w:rsidRDefault="008533FA" w:rsidP="003953F3">
            <w:pPr>
              <w:spacing w:before="0"/>
              <w:jc w:val="left"/>
              <w:cnfStyle w:val="000000000000" w:firstRow="0" w:lastRow="0" w:firstColumn="0" w:lastColumn="0" w:oddVBand="0" w:evenVBand="0" w:oddHBand="0" w:evenHBand="0" w:firstRowFirstColumn="0" w:firstRowLastColumn="0" w:lastRowFirstColumn="0" w:lastRowLastColumn="0"/>
              <w:rPr>
                <w:del w:id="689" w:author="Harris, Jenine" w:date="2022-07-03T13:55:00Z"/>
                <w:rFonts w:ascii="Times New Roman" w:eastAsia="Times New Roman" w:hAnsi="Times New Roman" w:cs="Times New Roman"/>
                <w:noProof w:val="0"/>
                <w:sz w:val="19"/>
                <w:szCs w:val="19"/>
                <w:lang w:val="en-US"/>
              </w:rPr>
            </w:pPr>
          </w:p>
        </w:tc>
        <w:tc>
          <w:tcPr>
            <w:tcW w:w="0" w:type="auto"/>
            <w:tcPrChange w:id="690" w:author="Harris, Jenine" w:date="2022-07-03T13:55:00Z">
              <w:tcPr>
                <w:tcW w:w="0" w:type="auto"/>
              </w:tcPr>
            </w:tcPrChange>
          </w:tcPr>
          <w:p w14:paraId="701349B2" w14:textId="081D30A1" w:rsidR="008533FA" w:rsidRPr="008533FA" w:rsidDel="00E93D9E" w:rsidRDefault="008533FA" w:rsidP="003953F3">
            <w:pPr>
              <w:spacing w:before="0"/>
              <w:jc w:val="left"/>
              <w:cnfStyle w:val="000000000000" w:firstRow="0" w:lastRow="0" w:firstColumn="0" w:lastColumn="0" w:oddVBand="0" w:evenVBand="0" w:oddHBand="0" w:evenHBand="0" w:firstRowFirstColumn="0" w:firstRowLastColumn="0" w:lastRowFirstColumn="0" w:lastRowLastColumn="0"/>
              <w:rPr>
                <w:del w:id="691" w:author="Harris, Jenine" w:date="2022-07-03T13:55:00Z"/>
                <w:rFonts w:ascii="Times New Roman" w:eastAsia="Times New Roman" w:hAnsi="Times New Roman" w:cs="Times New Roman"/>
                <w:noProof w:val="0"/>
                <w:sz w:val="19"/>
                <w:szCs w:val="19"/>
                <w:lang w:val="en-US"/>
              </w:rPr>
            </w:pPr>
          </w:p>
        </w:tc>
        <w:tc>
          <w:tcPr>
            <w:tcW w:w="0" w:type="auto"/>
            <w:tcPrChange w:id="692" w:author="Harris, Jenine" w:date="2022-07-03T13:55:00Z">
              <w:tcPr>
                <w:tcW w:w="0" w:type="auto"/>
              </w:tcPr>
            </w:tcPrChange>
          </w:tcPr>
          <w:p w14:paraId="2EFF1791" w14:textId="62DF32E1" w:rsidR="008533FA" w:rsidRPr="008533FA" w:rsidDel="00E93D9E" w:rsidRDefault="008533FA" w:rsidP="003953F3">
            <w:pPr>
              <w:spacing w:before="0"/>
              <w:jc w:val="left"/>
              <w:cnfStyle w:val="000000000000" w:firstRow="0" w:lastRow="0" w:firstColumn="0" w:lastColumn="0" w:oddVBand="0" w:evenVBand="0" w:oddHBand="0" w:evenHBand="0" w:firstRowFirstColumn="0" w:firstRowLastColumn="0" w:lastRowFirstColumn="0" w:lastRowLastColumn="0"/>
              <w:rPr>
                <w:del w:id="693" w:author="Harris, Jenine" w:date="2022-07-03T13:55:00Z"/>
                <w:rFonts w:ascii="Times New Roman" w:eastAsia="Times New Roman" w:hAnsi="Times New Roman" w:cs="Times New Roman"/>
                <w:noProof w:val="0"/>
                <w:sz w:val="19"/>
                <w:szCs w:val="19"/>
                <w:lang w:val="en-US"/>
              </w:rPr>
            </w:pPr>
          </w:p>
        </w:tc>
        <w:tc>
          <w:tcPr>
            <w:tcW w:w="0" w:type="auto"/>
            <w:tcPrChange w:id="694" w:author="Harris, Jenine" w:date="2022-07-03T13:55:00Z">
              <w:tcPr>
                <w:tcW w:w="0" w:type="auto"/>
              </w:tcPr>
            </w:tcPrChange>
          </w:tcPr>
          <w:p w14:paraId="0B37F0B8" w14:textId="27AFC9E4" w:rsidR="008533FA" w:rsidRPr="008533FA" w:rsidDel="00E93D9E" w:rsidRDefault="008533FA" w:rsidP="003953F3">
            <w:pPr>
              <w:spacing w:before="0"/>
              <w:jc w:val="left"/>
              <w:cnfStyle w:val="000000000000" w:firstRow="0" w:lastRow="0" w:firstColumn="0" w:lastColumn="0" w:oddVBand="0" w:evenVBand="0" w:oddHBand="0" w:evenHBand="0" w:firstRowFirstColumn="0" w:firstRowLastColumn="0" w:lastRowFirstColumn="0" w:lastRowLastColumn="0"/>
              <w:rPr>
                <w:del w:id="695" w:author="Harris, Jenine" w:date="2022-07-03T13:55:00Z"/>
                <w:rFonts w:ascii="Times New Roman" w:eastAsia="Times New Roman" w:hAnsi="Times New Roman" w:cs="Times New Roman"/>
                <w:noProof w:val="0"/>
                <w:sz w:val="19"/>
                <w:szCs w:val="19"/>
                <w:lang w:val="en-US"/>
              </w:rPr>
            </w:pPr>
          </w:p>
        </w:tc>
      </w:tr>
      <w:tr w:rsidR="008533FA" w:rsidRPr="008533FA" w:rsidDel="00E93D9E" w14:paraId="1A247A33" w14:textId="59A65ABE" w:rsidTr="00E93D9E">
        <w:tblPrEx>
          <w:tblW w:w="0" w:type="auto"/>
          <w:tblPrExChange w:id="696" w:author="Harris, Jenine" w:date="2022-07-03T13:55:00Z">
            <w:tblPrEx>
              <w:tblW w:w="0" w:type="auto"/>
            </w:tblPrEx>
          </w:tblPrExChange>
        </w:tblPrEx>
        <w:trPr>
          <w:cnfStyle w:val="000000100000" w:firstRow="0" w:lastRow="0" w:firstColumn="0" w:lastColumn="0" w:oddVBand="0" w:evenVBand="0" w:oddHBand="1" w:evenHBand="0" w:firstRowFirstColumn="0" w:firstRowLastColumn="0" w:lastRowFirstColumn="0" w:lastRowLastColumn="0"/>
          <w:trHeight w:val="751"/>
          <w:del w:id="697" w:author="Harris, Jenine" w:date="2022-07-03T13:55:00Z"/>
          <w:trPrChange w:id="698" w:author="Harris, Jenine" w:date="2022-07-03T13:55:00Z">
            <w:trPr>
              <w:trHeight w:val="751"/>
            </w:trPr>
          </w:trPrChange>
        </w:trPr>
        <w:tc>
          <w:tcPr>
            <w:cnfStyle w:val="001000000000" w:firstRow="0" w:lastRow="0" w:firstColumn="1" w:lastColumn="0" w:oddVBand="0" w:evenVBand="0" w:oddHBand="0" w:evenHBand="0" w:firstRowFirstColumn="0" w:firstRowLastColumn="0" w:lastRowFirstColumn="0" w:lastRowLastColumn="0"/>
            <w:tcW w:w="0" w:type="auto"/>
            <w:tcPrChange w:id="699" w:author="Harris, Jenine" w:date="2022-07-03T13:55:00Z">
              <w:tcPr>
                <w:tcW w:w="0" w:type="auto"/>
              </w:tcPr>
            </w:tcPrChange>
          </w:tcPr>
          <w:p w14:paraId="1C76ADC4" w14:textId="657B0CF1" w:rsidR="008533FA" w:rsidRPr="008533FA" w:rsidDel="00E93D9E" w:rsidRDefault="008533FA" w:rsidP="003953F3">
            <w:pPr>
              <w:spacing w:before="0" w:after="150"/>
              <w:jc w:val="left"/>
              <w:cnfStyle w:val="001000100000" w:firstRow="0" w:lastRow="0" w:firstColumn="1" w:lastColumn="0" w:oddVBand="0" w:evenVBand="0" w:oddHBand="1" w:evenHBand="0" w:firstRowFirstColumn="0" w:firstRowLastColumn="0" w:lastRowFirstColumn="0" w:lastRowLastColumn="0"/>
              <w:rPr>
                <w:del w:id="700" w:author="Harris, Jenine" w:date="2022-07-03T13:55:00Z"/>
                <w:rFonts w:ascii="Helvetica" w:eastAsia="Times New Roman" w:hAnsi="Helvetica" w:cs="Helvetica"/>
                <w:noProof w:val="0"/>
                <w:color w:val="333333"/>
                <w:sz w:val="19"/>
                <w:szCs w:val="19"/>
                <w:lang w:val="en-US"/>
              </w:rPr>
            </w:pPr>
            <w:del w:id="701" w:author="Harris, Jenine" w:date="2022-07-03T13:55:00Z">
              <w:r w:rsidRPr="008533FA" w:rsidDel="00E93D9E">
                <w:rPr>
                  <w:rFonts w:ascii="Helvetica" w:eastAsia="Times New Roman" w:hAnsi="Helvetica" w:cs="Helvetica"/>
                  <w:noProof w:val="0"/>
                  <w:color w:val="333333"/>
                  <w:sz w:val="19"/>
                  <w:szCs w:val="19"/>
                  <w:lang w:val="en-US"/>
                </w:rPr>
                <w:delText>Rural</w:delText>
              </w:r>
            </w:del>
          </w:p>
          <w:p w14:paraId="0FF50C80" w14:textId="5A401931" w:rsidR="008533FA" w:rsidRPr="008533FA" w:rsidDel="00E93D9E" w:rsidRDefault="008533FA" w:rsidP="003953F3">
            <w:pPr>
              <w:spacing w:before="0" w:after="150"/>
              <w:jc w:val="left"/>
              <w:cnfStyle w:val="001000100000" w:firstRow="0" w:lastRow="0" w:firstColumn="1" w:lastColumn="0" w:oddVBand="0" w:evenVBand="0" w:oddHBand="1" w:evenHBand="0" w:firstRowFirstColumn="0" w:firstRowLastColumn="0" w:lastRowFirstColumn="0" w:lastRowLastColumn="0"/>
              <w:rPr>
                <w:del w:id="702" w:author="Harris, Jenine" w:date="2022-07-03T13:55:00Z"/>
                <w:rFonts w:ascii="Helvetica" w:eastAsia="Times New Roman" w:hAnsi="Helvetica" w:cs="Helvetica"/>
                <w:noProof w:val="0"/>
                <w:color w:val="333333"/>
                <w:sz w:val="19"/>
                <w:szCs w:val="19"/>
                <w:lang w:val="en-US"/>
              </w:rPr>
            </w:pPr>
            <w:del w:id="703" w:author="Harris, Jenine" w:date="2022-07-03T13:55:00Z">
              <w:r w:rsidRPr="008533FA" w:rsidDel="00E93D9E">
                <w:rPr>
                  <w:rFonts w:ascii="Helvetica" w:eastAsia="Times New Roman" w:hAnsi="Helvetica" w:cs="Helvetica"/>
                  <w:noProof w:val="0"/>
                  <w:color w:val="333333"/>
                  <w:sz w:val="19"/>
                  <w:szCs w:val="19"/>
                  <w:lang w:val="en-US"/>
                </w:rPr>
                <w:delText>Urban</w:delText>
              </w:r>
            </w:del>
          </w:p>
        </w:tc>
        <w:tc>
          <w:tcPr>
            <w:tcW w:w="0" w:type="auto"/>
            <w:tcPrChange w:id="704" w:author="Harris, Jenine" w:date="2022-07-03T13:55:00Z">
              <w:tcPr>
                <w:tcW w:w="0" w:type="auto"/>
              </w:tcPr>
            </w:tcPrChange>
          </w:tcPr>
          <w:p w14:paraId="46ED4B3D" w14:textId="7CEDB542" w:rsidR="008533FA" w:rsidRPr="008533FA" w:rsidDel="00E93D9E" w:rsidRDefault="008533FA" w:rsidP="003953F3">
            <w:pPr>
              <w:spacing w:before="0" w:after="150"/>
              <w:jc w:val="left"/>
              <w:cnfStyle w:val="000000100000" w:firstRow="0" w:lastRow="0" w:firstColumn="0" w:lastColumn="0" w:oddVBand="0" w:evenVBand="0" w:oddHBand="1" w:evenHBand="0" w:firstRowFirstColumn="0" w:firstRowLastColumn="0" w:lastRowFirstColumn="0" w:lastRowLastColumn="0"/>
              <w:rPr>
                <w:del w:id="705" w:author="Harris, Jenine" w:date="2022-07-03T13:55:00Z"/>
                <w:rFonts w:ascii="Helvetica" w:eastAsia="Times New Roman" w:hAnsi="Helvetica" w:cs="Helvetica"/>
                <w:noProof w:val="0"/>
                <w:color w:val="333333"/>
                <w:sz w:val="19"/>
                <w:szCs w:val="19"/>
                <w:lang w:val="en-US"/>
              </w:rPr>
            </w:pPr>
            <w:del w:id="706" w:author="Harris, Jenine" w:date="2022-07-03T13:55:00Z">
              <w:r w:rsidRPr="008533FA" w:rsidDel="00E93D9E">
                <w:rPr>
                  <w:rFonts w:ascii="Helvetica" w:eastAsia="Times New Roman" w:hAnsi="Helvetica" w:cs="Helvetica"/>
                  <w:noProof w:val="0"/>
                  <w:color w:val="333333"/>
                  <w:sz w:val="19"/>
                  <w:szCs w:val="19"/>
                  <w:lang w:val="en-US"/>
                </w:rPr>
                <w:delText>1.05 (0.86 - 1.27)</w:delText>
              </w:r>
            </w:del>
          </w:p>
          <w:p w14:paraId="186C3A9B" w14:textId="68135C38" w:rsidR="008533FA" w:rsidRPr="008533FA" w:rsidDel="00E93D9E" w:rsidRDefault="008533FA" w:rsidP="003953F3">
            <w:pPr>
              <w:spacing w:before="0" w:after="150"/>
              <w:jc w:val="left"/>
              <w:cnfStyle w:val="000000100000" w:firstRow="0" w:lastRow="0" w:firstColumn="0" w:lastColumn="0" w:oddVBand="0" w:evenVBand="0" w:oddHBand="1" w:evenHBand="0" w:firstRowFirstColumn="0" w:firstRowLastColumn="0" w:lastRowFirstColumn="0" w:lastRowLastColumn="0"/>
              <w:rPr>
                <w:del w:id="707" w:author="Harris, Jenine" w:date="2022-07-03T13:55:00Z"/>
                <w:rFonts w:ascii="Helvetica" w:eastAsia="Times New Roman" w:hAnsi="Helvetica" w:cs="Helvetica"/>
                <w:noProof w:val="0"/>
                <w:color w:val="333333"/>
                <w:sz w:val="19"/>
                <w:szCs w:val="19"/>
                <w:lang w:val="en-US"/>
              </w:rPr>
            </w:pPr>
            <w:del w:id="708" w:author="Harris, Jenine" w:date="2022-07-03T13:55:00Z">
              <w:r w:rsidRPr="008533FA" w:rsidDel="00E93D9E">
                <w:rPr>
                  <w:rFonts w:ascii="Helvetica" w:eastAsia="Times New Roman" w:hAnsi="Helvetica" w:cs="Helvetica"/>
                  <w:noProof w:val="0"/>
                  <w:color w:val="333333"/>
                  <w:sz w:val="19"/>
                  <w:szCs w:val="19"/>
                  <w:lang w:val="en-US"/>
                </w:rPr>
                <w:delText>Ref.</w:delText>
              </w:r>
            </w:del>
          </w:p>
        </w:tc>
        <w:tc>
          <w:tcPr>
            <w:tcW w:w="0" w:type="auto"/>
            <w:tcPrChange w:id="709" w:author="Harris, Jenine" w:date="2022-07-03T13:55:00Z">
              <w:tcPr>
                <w:tcW w:w="0" w:type="auto"/>
              </w:tcPr>
            </w:tcPrChange>
          </w:tcPr>
          <w:p w14:paraId="0B10FED0" w14:textId="6D262C11" w:rsidR="008533FA" w:rsidRPr="008533FA" w:rsidDel="00E93D9E" w:rsidRDefault="008533FA" w:rsidP="003953F3">
            <w:pPr>
              <w:spacing w:before="0" w:after="150"/>
              <w:jc w:val="left"/>
              <w:cnfStyle w:val="000000100000" w:firstRow="0" w:lastRow="0" w:firstColumn="0" w:lastColumn="0" w:oddVBand="0" w:evenVBand="0" w:oddHBand="1" w:evenHBand="0" w:firstRowFirstColumn="0" w:firstRowLastColumn="0" w:lastRowFirstColumn="0" w:lastRowLastColumn="0"/>
              <w:rPr>
                <w:del w:id="710" w:author="Harris, Jenine" w:date="2022-07-03T13:55:00Z"/>
                <w:rFonts w:ascii="Helvetica" w:eastAsia="Times New Roman" w:hAnsi="Helvetica" w:cs="Helvetica"/>
                <w:noProof w:val="0"/>
                <w:color w:val="333333"/>
                <w:sz w:val="19"/>
                <w:szCs w:val="19"/>
                <w:lang w:val="en-US"/>
              </w:rPr>
            </w:pPr>
            <w:del w:id="711" w:author="Harris, Jenine" w:date="2022-07-03T13:55:00Z">
              <w:r w:rsidRPr="008533FA" w:rsidDel="00E93D9E">
                <w:rPr>
                  <w:rFonts w:ascii="Helvetica" w:eastAsia="Times New Roman" w:hAnsi="Helvetica" w:cs="Helvetica"/>
                  <w:noProof w:val="0"/>
                  <w:color w:val="333333"/>
                  <w:sz w:val="19"/>
                  <w:szCs w:val="19"/>
                  <w:lang w:val="en-US"/>
                </w:rPr>
                <w:delText>0.556</w:delText>
              </w:r>
            </w:del>
          </w:p>
          <w:p w14:paraId="260C3560" w14:textId="49C5AE01" w:rsidR="008533FA" w:rsidRPr="008533FA" w:rsidDel="00E93D9E" w:rsidRDefault="008533FA" w:rsidP="003953F3">
            <w:pPr>
              <w:spacing w:before="0" w:after="150"/>
              <w:jc w:val="left"/>
              <w:cnfStyle w:val="000000100000" w:firstRow="0" w:lastRow="0" w:firstColumn="0" w:lastColumn="0" w:oddVBand="0" w:evenVBand="0" w:oddHBand="1" w:evenHBand="0" w:firstRowFirstColumn="0" w:firstRowLastColumn="0" w:lastRowFirstColumn="0" w:lastRowLastColumn="0"/>
              <w:rPr>
                <w:del w:id="712" w:author="Harris, Jenine" w:date="2022-07-03T13:55:00Z"/>
                <w:rFonts w:ascii="Helvetica" w:eastAsia="Times New Roman" w:hAnsi="Helvetica" w:cs="Helvetica"/>
                <w:noProof w:val="0"/>
                <w:color w:val="333333"/>
                <w:sz w:val="19"/>
                <w:szCs w:val="19"/>
                <w:lang w:val="en-US"/>
              </w:rPr>
            </w:pPr>
            <w:del w:id="713" w:author="Harris, Jenine" w:date="2022-07-03T13:55:00Z">
              <w:r w:rsidRPr="008533FA" w:rsidDel="00E93D9E">
                <w:rPr>
                  <w:rFonts w:ascii="Helvetica" w:eastAsia="Times New Roman" w:hAnsi="Helvetica" w:cs="Helvetica"/>
                  <w:noProof w:val="0"/>
                  <w:color w:val="333333"/>
                  <w:sz w:val="19"/>
                  <w:szCs w:val="19"/>
                  <w:lang w:val="en-US"/>
                </w:rPr>
                <w:delText>Ref.</w:delText>
              </w:r>
            </w:del>
          </w:p>
        </w:tc>
        <w:tc>
          <w:tcPr>
            <w:tcW w:w="0" w:type="auto"/>
            <w:tcPrChange w:id="714" w:author="Harris, Jenine" w:date="2022-07-03T13:55:00Z">
              <w:tcPr>
                <w:tcW w:w="0" w:type="auto"/>
              </w:tcPr>
            </w:tcPrChange>
          </w:tcPr>
          <w:p w14:paraId="3D68661D" w14:textId="64E4BBD3" w:rsidR="008533FA" w:rsidRPr="008533FA" w:rsidDel="00E93D9E" w:rsidRDefault="008533FA" w:rsidP="003953F3">
            <w:pPr>
              <w:spacing w:before="0" w:after="150"/>
              <w:jc w:val="left"/>
              <w:cnfStyle w:val="000000100000" w:firstRow="0" w:lastRow="0" w:firstColumn="0" w:lastColumn="0" w:oddVBand="0" w:evenVBand="0" w:oddHBand="1" w:evenHBand="0" w:firstRowFirstColumn="0" w:firstRowLastColumn="0" w:lastRowFirstColumn="0" w:lastRowLastColumn="0"/>
              <w:rPr>
                <w:del w:id="715" w:author="Harris, Jenine" w:date="2022-07-03T13:55:00Z"/>
                <w:rFonts w:ascii="Helvetica" w:eastAsia="Times New Roman" w:hAnsi="Helvetica" w:cs="Helvetica"/>
                <w:noProof w:val="0"/>
                <w:color w:val="333333"/>
                <w:sz w:val="19"/>
                <w:szCs w:val="19"/>
                <w:lang w:val="en-US"/>
              </w:rPr>
            </w:pPr>
            <w:del w:id="716" w:author="Harris, Jenine" w:date="2022-07-03T13:55:00Z">
              <w:r w:rsidRPr="008533FA" w:rsidDel="00E93D9E">
                <w:rPr>
                  <w:rFonts w:ascii="Helvetica" w:eastAsia="Times New Roman" w:hAnsi="Helvetica" w:cs="Helvetica"/>
                  <w:noProof w:val="0"/>
                  <w:color w:val="333333"/>
                  <w:sz w:val="19"/>
                  <w:szCs w:val="19"/>
                  <w:lang w:val="en-US"/>
                </w:rPr>
                <w:delText>1.02 (0.92 - 1.12)</w:delText>
              </w:r>
            </w:del>
          </w:p>
          <w:p w14:paraId="69222FE3" w14:textId="3FB13827" w:rsidR="008533FA" w:rsidRPr="008533FA" w:rsidDel="00E93D9E" w:rsidRDefault="008533FA" w:rsidP="003953F3">
            <w:pPr>
              <w:spacing w:before="0" w:after="150"/>
              <w:jc w:val="left"/>
              <w:cnfStyle w:val="000000100000" w:firstRow="0" w:lastRow="0" w:firstColumn="0" w:lastColumn="0" w:oddVBand="0" w:evenVBand="0" w:oddHBand="1" w:evenHBand="0" w:firstRowFirstColumn="0" w:firstRowLastColumn="0" w:lastRowFirstColumn="0" w:lastRowLastColumn="0"/>
              <w:rPr>
                <w:del w:id="717" w:author="Harris, Jenine" w:date="2022-07-03T13:55:00Z"/>
                <w:rFonts w:ascii="Helvetica" w:eastAsia="Times New Roman" w:hAnsi="Helvetica" w:cs="Helvetica"/>
                <w:noProof w:val="0"/>
                <w:color w:val="333333"/>
                <w:sz w:val="19"/>
                <w:szCs w:val="19"/>
                <w:lang w:val="en-US"/>
              </w:rPr>
            </w:pPr>
            <w:del w:id="718" w:author="Harris, Jenine" w:date="2022-07-03T13:55:00Z">
              <w:r w:rsidRPr="008533FA" w:rsidDel="00E93D9E">
                <w:rPr>
                  <w:rFonts w:ascii="Helvetica" w:eastAsia="Times New Roman" w:hAnsi="Helvetica" w:cs="Helvetica"/>
                  <w:noProof w:val="0"/>
                  <w:color w:val="333333"/>
                  <w:sz w:val="19"/>
                  <w:szCs w:val="19"/>
                  <w:lang w:val="en-US"/>
                </w:rPr>
                <w:delText>Ref.</w:delText>
              </w:r>
            </w:del>
          </w:p>
        </w:tc>
        <w:tc>
          <w:tcPr>
            <w:tcW w:w="0" w:type="auto"/>
            <w:tcPrChange w:id="719" w:author="Harris, Jenine" w:date="2022-07-03T13:55:00Z">
              <w:tcPr>
                <w:tcW w:w="0" w:type="auto"/>
              </w:tcPr>
            </w:tcPrChange>
          </w:tcPr>
          <w:p w14:paraId="5F9410FF" w14:textId="18B7AE05" w:rsidR="008533FA" w:rsidRPr="008533FA" w:rsidDel="00E93D9E" w:rsidRDefault="008533FA" w:rsidP="003953F3">
            <w:pPr>
              <w:spacing w:before="0" w:after="150"/>
              <w:jc w:val="left"/>
              <w:cnfStyle w:val="000000100000" w:firstRow="0" w:lastRow="0" w:firstColumn="0" w:lastColumn="0" w:oddVBand="0" w:evenVBand="0" w:oddHBand="1" w:evenHBand="0" w:firstRowFirstColumn="0" w:firstRowLastColumn="0" w:lastRowFirstColumn="0" w:lastRowLastColumn="0"/>
              <w:rPr>
                <w:del w:id="720" w:author="Harris, Jenine" w:date="2022-07-03T13:55:00Z"/>
                <w:rFonts w:ascii="Helvetica" w:eastAsia="Times New Roman" w:hAnsi="Helvetica" w:cs="Helvetica"/>
                <w:noProof w:val="0"/>
                <w:color w:val="333333"/>
                <w:sz w:val="19"/>
                <w:szCs w:val="19"/>
                <w:lang w:val="en-US"/>
              </w:rPr>
            </w:pPr>
            <w:del w:id="721" w:author="Harris, Jenine" w:date="2022-07-03T13:55:00Z">
              <w:r w:rsidRPr="008533FA" w:rsidDel="00E93D9E">
                <w:rPr>
                  <w:rFonts w:ascii="Helvetica" w:eastAsia="Times New Roman" w:hAnsi="Helvetica" w:cs="Helvetica"/>
                  <w:noProof w:val="0"/>
                  <w:color w:val="333333"/>
                  <w:sz w:val="19"/>
                  <w:szCs w:val="19"/>
                  <w:lang w:val="en-US"/>
                </w:rPr>
                <w:delText>0.850</w:delText>
              </w:r>
            </w:del>
          </w:p>
          <w:p w14:paraId="4E5CF84D" w14:textId="0CC3F734" w:rsidR="008533FA" w:rsidRPr="008533FA" w:rsidDel="00E93D9E" w:rsidRDefault="008533FA" w:rsidP="003953F3">
            <w:pPr>
              <w:spacing w:before="0" w:after="150"/>
              <w:jc w:val="left"/>
              <w:cnfStyle w:val="000000100000" w:firstRow="0" w:lastRow="0" w:firstColumn="0" w:lastColumn="0" w:oddVBand="0" w:evenVBand="0" w:oddHBand="1" w:evenHBand="0" w:firstRowFirstColumn="0" w:firstRowLastColumn="0" w:lastRowFirstColumn="0" w:lastRowLastColumn="0"/>
              <w:rPr>
                <w:del w:id="722" w:author="Harris, Jenine" w:date="2022-07-03T13:55:00Z"/>
                <w:rFonts w:ascii="Helvetica" w:eastAsia="Times New Roman" w:hAnsi="Helvetica" w:cs="Helvetica"/>
                <w:noProof w:val="0"/>
                <w:color w:val="333333"/>
                <w:sz w:val="19"/>
                <w:szCs w:val="19"/>
                <w:lang w:val="en-US"/>
              </w:rPr>
            </w:pPr>
            <w:del w:id="723" w:author="Harris, Jenine" w:date="2022-07-03T13:55:00Z">
              <w:r w:rsidRPr="008533FA" w:rsidDel="00E93D9E">
                <w:rPr>
                  <w:rFonts w:ascii="Helvetica" w:eastAsia="Times New Roman" w:hAnsi="Helvetica" w:cs="Helvetica"/>
                  <w:noProof w:val="0"/>
                  <w:color w:val="333333"/>
                  <w:sz w:val="19"/>
                  <w:szCs w:val="19"/>
                  <w:lang w:val="en-US"/>
                </w:rPr>
                <w:delText>Ref</w:delText>
              </w:r>
            </w:del>
          </w:p>
        </w:tc>
        <w:tc>
          <w:tcPr>
            <w:tcW w:w="0" w:type="auto"/>
            <w:tcPrChange w:id="724" w:author="Harris, Jenine" w:date="2022-07-03T13:55:00Z">
              <w:tcPr>
                <w:tcW w:w="0" w:type="auto"/>
              </w:tcPr>
            </w:tcPrChange>
          </w:tcPr>
          <w:p w14:paraId="5FAE90DD" w14:textId="1DBD8CFC" w:rsidR="008533FA" w:rsidRPr="008533FA" w:rsidDel="00E93D9E" w:rsidRDefault="008533FA" w:rsidP="003953F3">
            <w:pPr>
              <w:spacing w:before="0" w:after="150"/>
              <w:jc w:val="left"/>
              <w:cnfStyle w:val="000000100000" w:firstRow="0" w:lastRow="0" w:firstColumn="0" w:lastColumn="0" w:oddVBand="0" w:evenVBand="0" w:oddHBand="1" w:evenHBand="0" w:firstRowFirstColumn="0" w:firstRowLastColumn="0" w:lastRowFirstColumn="0" w:lastRowLastColumn="0"/>
              <w:rPr>
                <w:del w:id="725" w:author="Harris, Jenine" w:date="2022-07-03T13:55:00Z"/>
                <w:rFonts w:ascii="Helvetica" w:eastAsia="Times New Roman" w:hAnsi="Helvetica" w:cs="Helvetica"/>
                <w:noProof w:val="0"/>
                <w:color w:val="333333"/>
                <w:sz w:val="19"/>
                <w:szCs w:val="19"/>
                <w:lang w:val="en-US"/>
              </w:rPr>
            </w:pPr>
            <w:del w:id="726" w:author="Harris, Jenine" w:date="2022-07-03T13:55:00Z">
              <w:r w:rsidRPr="008533FA" w:rsidDel="00E93D9E">
                <w:rPr>
                  <w:rFonts w:ascii="Helvetica" w:eastAsia="Times New Roman" w:hAnsi="Helvetica" w:cs="Helvetica"/>
                  <w:noProof w:val="0"/>
                  <w:color w:val="333333"/>
                  <w:sz w:val="19"/>
                  <w:szCs w:val="19"/>
                  <w:lang w:val="en-US"/>
                </w:rPr>
                <w:delText>1.05 (0.93 - 1.18)</w:delText>
              </w:r>
            </w:del>
          </w:p>
          <w:p w14:paraId="46F867E5" w14:textId="54EF40DC" w:rsidR="008533FA" w:rsidRPr="008533FA" w:rsidDel="00E93D9E" w:rsidRDefault="008533FA" w:rsidP="003953F3">
            <w:pPr>
              <w:spacing w:before="0" w:after="150"/>
              <w:jc w:val="left"/>
              <w:cnfStyle w:val="000000100000" w:firstRow="0" w:lastRow="0" w:firstColumn="0" w:lastColumn="0" w:oddVBand="0" w:evenVBand="0" w:oddHBand="1" w:evenHBand="0" w:firstRowFirstColumn="0" w:firstRowLastColumn="0" w:lastRowFirstColumn="0" w:lastRowLastColumn="0"/>
              <w:rPr>
                <w:del w:id="727" w:author="Harris, Jenine" w:date="2022-07-03T13:55:00Z"/>
                <w:rFonts w:ascii="Helvetica" w:eastAsia="Times New Roman" w:hAnsi="Helvetica" w:cs="Helvetica"/>
                <w:noProof w:val="0"/>
                <w:color w:val="333333"/>
                <w:sz w:val="19"/>
                <w:szCs w:val="19"/>
                <w:lang w:val="en-US"/>
              </w:rPr>
            </w:pPr>
            <w:del w:id="728" w:author="Harris, Jenine" w:date="2022-07-03T13:55:00Z">
              <w:r w:rsidRPr="008533FA" w:rsidDel="00E93D9E">
                <w:rPr>
                  <w:rFonts w:ascii="Helvetica" w:eastAsia="Times New Roman" w:hAnsi="Helvetica" w:cs="Helvetica"/>
                  <w:noProof w:val="0"/>
                  <w:color w:val="333333"/>
                  <w:sz w:val="19"/>
                  <w:szCs w:val="19"/>
                  <w:lang w:val="en-US"/>
                </w:rPr>
                <w:delText>Ref</w:delText>
              </w:r>
            </w:del>
          </w:p>
        </w:tc>
        <w:tc>
          <w:tcPr>
            <w:tcW w:w="0" w:type="auto"/>
            <w:tcPrChange w:id="729" w:author="Harris, Jenine" w:date="2022-07-03T13:55:00Z">
              <w:tcPr>
                <w:tcW w:w="0" w:type="auto"/>
              </w:tcPr>
            </w:tcPrChange>
          </w:tcPr>
          <w:p w14:paraId="42B68E76" w14:textId="5669CBD7" w:rsidR="008533FA" w:rsidRPr="008533FA" w:rsidDel="00E93D9E" w:rsidRDefault="008533FA" w:rsidP="003953F3">
            <w:pPr>
              <w:spacing w:before="0" w:after="150"/>
              <w:jc w:val="left"/>
              <w:cnfStyle w:val="000000100000" w:firstRow="0" w:lastRow="0" w:firstColumn="0" w:lastColumn="0" w:oddVBand="0" w:evenVBand="0" w:oddHBand="1" w:evenHBand="0" w:firstRowFirstColumn="0" w:firstRowLastColumn="0" w:lastRowFirstColumn="0" w:lastRowLastColumn="0"/>
              <w:rPr>
                <w:del w:id="730" w:author="Harris, Jenine" w:date="2022-07-03T13:55:00Z"/>
                <w:rFonts w:ascii="Helvetica" w:eastAsia="Times New Roman" w:hAnsi="Helvetica" w:cs="Helvetica"/>
                <w:noProof w:val="0"/>
                <w:color w:val="333333"/>
                <w:sz w:val="19"/>
                <w:szCs w:val="19"/>
                <w:lang w:val="en-US"/>
              </w:rPr>
            </w:pPr>
            <w:del w:id="731" w:author="Harris, Jenine" w:date="2022-07-03T13:55:00Z">
              <w:r w:rsidRPr="008533FA" w:rsidDel="00E93D9E">
                <w:rPr>
                  <w:rFonts w:ascii="Helvetica" w:eastAsia="Times New Roman" w:hAnsi="Helvetica" w:cs="Helvetica"/>
                  <w:noProof w:val="0"/>
                  <w:color w:val="333333"/>
                  <w:sz w:val="19"/>
                  <w:szCs w:val="19"/>
                  <w:lang w:val="en-US"/>
                </w:rPr>
                <w:delText>0.437</w:delText>
              </w:r>
            </w:del>
          </w:p>
          <w:p w14:paraId="70842FA3" w14:textId="79980FE2" w:rsidR="008533FA" w:rsidRPr="008533FA" w:rsidDel="00E93D9E" w:rsidRDefault="008533FA" w:rsidP="003953F3">
            <w:pPr>
              <w:spacing w:before="0" w:after="150"/>
              <w:jc w:val="left"/>
              <w:cnfStyle w:val="000000100000" w:firstRow="0" w:lastRow="0" w:firstColumn="0" w:lastColumn="0" w:oddVBand="0" w:evenVBand="0" w:oddHBand="1" w:evenHBand="0" w:firstRowFirstColumn="0" w:firstRowLastColumn="0" w:lastRowFirstColumn="0" w:lastRowLastColumn="0"/>
              <w:rPr>
                <w:del w:id="732" w:author="Harris, Jenine" w:date="2022-07-03T13:55:00Z"/>
                <w:rFonts w:ascii="Helvetica" w:eastAsia="Times New Roman" w:hAnsi="Helvetica" w:cs="Helvetica"/>
                <w:noProof w:val="0"/>
                <w:color w:val="333333"/>
                <w:sz w:val="19"/>
                <w:szCs w:val="19"/>
                <w:lang w:val="en-US"/>
              </w:rPr>
            </w:pPr>
            <w:del w:id="733" w:author="Harris, Jenine" w:date="2022-07-03T13:55:00Z">
              <w:r w:rsidRPr="008533FA" w:rsidDel="00E93D9E">
                <w:rPr>
                  <w:rFonts w:ascii="Helvetica" w:eastAsia="Times New Roman" w:hAnsi="Helvetica" w:cs="Helvetica"/>
                  <w:noProof w:val="0"/>
                  <w:color w:val="333333"/>
                  <w:sz w:val="19"/>
                  <w:szCs w:val="19"/>
                  <w:lang w:val="en-US"/>
                </w:rPr>
                <w:delText>Ref</w:delText>
              </w:r>
            </w:del>
          </w:p>
        </w:tc>
      </w:tr>
      <w:tr w:rsidR="008533FA" w:rsidRPr="008533FA" w:rsidDel="00E93D9E" w14:paraId="660F25DD" w14:textId="29C5554D" w:rsidTr="00E93D9E">
        <w:tblPrEx>
          <w:tblW w:w="0" w:type="auto"/>
          <w:tblPrExChange w:id="734" w:author="Harris, Jenine" w:date="2022-07-03T13:55:00Z">
            <w:tblPrEx>
              <w:tblW w:w="0" w:type="auto"/>
            </w:tblPrEx>
          </w:tblPrExChange>
        </w:tblPrEx>
        <w:trPr>
          <w:trHeight w:val="231"/>
          <w:del w:id="735" w:author="Harris, Jenine" w:date="2022-07-03T13:55:00Z"/>
          <w:trPrChange w:id="736" w:author="Harris, Jenine" w:date="2022-07-03T13:55:00Z">
            <w:trPr>
              <w:trHeight w:val="231"/>
            </w:trPr>
          </w:trPrChange>
        </w:trPr>
        <w:tc>
          <w:tcPr>
            <w:cnfStyle w:val="001000000000" w:firstRow="0" w:lastRow="0" w:firstColumn="1" w:lastColumn="0" w:oddVBand="0" w:evenVBand="0" w:oddHBand="0" w:evenHBand="0" w:firstRowFirstColumn="0" w:firstRowLastColumn="0" w:lastRowFirstColumn="0" w:lastRowLastColumn="0"/>
            <w:tcW w:w="0" w:type="auto"/>
            <w:tcPrChange w:id="737" w:author="Harris, Jenine" w:date="2022-07-03T13:55:00Z">
              <w:tcPr>
                <w:tcW w:w="0" w:type="auto"/>
              </w:tcPr>
            </w:tcPrChange>
          </w:tcPr>
          <w:p w14:paraId="0470C548" w14:textId="5DF41EC9" w:rsidR="008533FA" w:rsidRPr="008533FA" w:rsidDel="00E93D9E" w:rsidRDefault="008533FA" w:rsidP="003953F3">
            <w:pPr>
              <w:spacing w:before="0"/>
              <w:jc w:val="left"/>
              <w:rPr>
                <w:del w:id="738" w:author="Harris, Jenine" w:date="2022-07-03T13:55:00Z"/>
                <w:rFonts w:ascii="Helvetica" w:eastAsia="Times New Roman" w:hAnsi="Helvetica" w:cs="Helvetica"/>
                <w:noProof w:val="0"/>
                <w:color w:val="333333"/>
                <w:sz w:val="19"/>
                <w:szCs w:val="19"/>
                <w:lang w:val="en-US"/>
              </w:rPr>
            </w:pPr>
            <w:del w:id="739" w:author="Harris, Jenine" w:date="2022-07-03T13:55:00Z">
              <w:r w:rsidRPr="008533FA" w:rsidDel="00E93D9E">
                <w:rPr>
                  <w:rFonts w:ascii="Helvetica" w:eastAsia="Times New Roman" w:hAnsi="Helvetica" w:cs="Helvetica"/>
                  <w:noProof w:val="0"/>
                  <w:color w:val="333333"/>
                  <w:sz w:val="19"/>
                  <w:szCs w:val="19"/>
                  <w:lang w:val="en-US"/>
                </w:rPr>
                <w:delText>Education:</w:delText>
              </w:r>
            </w:del>
          </w:p>
        </w:tc>
        <w:tc>
          <w:tcPr>
            <w:tcW w:w="0" w:type="auto"/>
            <w:tcPrChange w:id="740" w:author="Harris, Jenine" w:date="2022-07-03T13:55:00Z">
              <w:tcPr>
                <w:tcW w:w="0" w:type="auto"/>
              </w:tcPr>
            </w:tcPrChange>
          </w:tcPr>
          <w:p w14:paraId="754D0AF5" w14:textId="794DF735" w:rsidR="008533FA" w:rsidRPr="008533FA" w:rsidDel="00E93D9E" w:rsidRDefault="008533FA" w:rsidP="003953F3">
            <w:pPr>
              <w:spacing w:before="0"/>
              <w:jc w:val="left"/>
              <w:cnfStyle w:val="000000000000" w:firstRow="0" w:lastRow="0" w:firstColumn="0" w:lastColumn="0" w:oddVBand="0" w:evenVBand="0" w:oddHBand="0" w:evenHBand="0" w:firstRowFirstColumn="0" w:firstRowLastColumn="0" w:lastRowFirstColumn="0" w:lastRowLastColumn="0"/>
              <w:rPr>
                <w:del w:id="741" w:author="Harris, Jenine" w:date="2022-07-03T13:55:00Z"/>
                <w:rFonts w:ascii="Helvetica" w:eastAsia="Times New Roman" w:hAnsi="Helvetica" w:cs="Helvetica"/>
                <w:noProof w:val="0"/>
                <w:color w:val="333333"/>
                <w:sz w:val="19"/>
                <w:szCs w:val="19"/>
                <w:lang w:val="en-US"/>
              </w:rPr>
            </w:pPr>
          </w:p>
        </w:tc>
        <w:tc>
          <w:tcPr>
            <w:tcW w:w="0" w:type="auto"/>
            <w:tcPrChange w:id="742" w:author="Harris, Jenine" w:date="2022-07-03T13:55:00Z">
              <w:tcPr>
                <w:tcW w:w="0" w:type="auto"/>
              </w:tcPr>
            </w:tcPrChange>
          </w:tcPr>
          <w:p w14:paraId="27AA54DD" w14:textId="3F11A590" w:rsidR="008533FA" w:rsidRPr="008533FA" w:rsidDel="00E93D9E" w:rsidRDefault="008533FA" w:rsidP="003953F3">
            <w:pPr>
              <w:spacing w:before="0"/>
              <w:jc w:val="left"/>
              <w:cnfStyle w:val="000000000000" w:firstRow="0" w:lastRow="0" w:firstColumn="0" w:lastColumn="0" w:oddVBand="0" w:evenVBand="0" w:oddHBand="0" w:evenHBand="0" w:firstRowFirstColumn="0" w:firstRowLastColumn="0" w:lastRowFirstColumn="0" w:lastRowLastColumn="0"/>
              <w:rPr>
                <w:del w:id="743" w:author="Harris, Jenine" w:date="2022-07-03T13:55:00Z"/>
                <w:rFonts w:ascii="Times New Roman" w:eastAsia="Times New Roman" w:hAnsi="Times New Roman" w:cs="Times New Roman"/>
                <w:noProof w:val="0"/>
                <w:sz w:val="19"/>
                <w:szCs w:val="19"/>
                <w:lang w:val="en-US"/>
              </w:rPr>
            </w:pPr>
          </w:p>
        </w:tc>
        <w:tc>
          <w:tcPr>
            <w:tcW w:w="0" w:type="auto"/>
            <w:tcPrChange w:id="744" w:author="Harris, Jenine" w:date="2022-07-03T13:55:00Z">
              <w:tcPr>
                <w:tcW w:w="0" w:type="auto"/>
              </w:tcPr>
            </w:tcPrChange>
          </w:tcPr>
          <w:p w14:paraId="4C865F80" w14:textId="23096227" w:rsidR="008533FA" w:rsidRPr="008533FA" w:rsidDel="00E93D9E" w:rsidRDefault="008533FA" w:rsidP="003953F3">
            <w:pPr>
              <w:spacing w:before="0"/>
              <w:jc w:val="left"/>
              <w:cnfStyle w:val="000000000000" w:firstRow="0" w:lastRow="0" w:firstColumn="0" w:lastColumn="0" w:oddVBand="0" w:evenVBand="0" w:oddHBand="0" w:evenHBand="0" w:firstRowFirstColumn="0" w:firstRowLastColumn="0" w:lastRowFirstColumn="0" w:lastRowLastColumn="0"/>
              <w:rPr>
                <w:del w:id="745" w:author="Harris, Jenine" w:date="2022-07-03T13:55:00Z"/>
                <w:rFonts w:ascii="Times New Roman" w:eastAsia="Times New Roman" w:hAnsi="Times New Roman" w:cs="Times New Roman"/>
                <w:noProof w:val="0"/>
                <w:sz w:val="19"/>
                <w:szCs w:val="19"/>
                <w:lang w:val="en-US"/>
              </w:rPr>
            </w:pPr>
          </w:p>
        </w:tc>
        <w:tc>
          <w:tcPr>
            <w:tcW w:w="0" w:type="auto"/>
            <w:tcPrChange w:id="746" w:author="Harris, Jenine" w:date="2022-07-03T13:55:00Z">
              <w:tcPr>
                <w:tcW w:w="0" w:type="auto"/>
              </w:tcPr>
            </w:tcPrChange>
          </w:tcPr>
          <w:p w14:paraId="5A0A9AB3" w14:textId="3A0727AB" w:rsidR="008533FA" w:rsidRPr="008533FA" w:rsidDel="00E93D9E" w:rsidRDefault="008533FA" w:rsidP="003953F3">
            <w:pPr>
              <w:spacing w:before="0"/>
              <w:jc w:val="left"/>
              <w:cnfStyle w:val="000000000000" w:firstRow="0" w:lastRow="0" w:firstColumn="0" w:lastColumn="0" w:oddVBand="0" w:evenVBand="0" w:oddHBand="0" w:evenHBand="0" w:firstRowFirstColumn="0" w:firstRowLastColumn="0" w:lastRowFirstColumn="0" w:lastRowLastColumn="0"/>
              <w:rPr>
                <w:del w:id="747" w:author="Harris, Jenine" w:date="2022-07-03T13:55:00Z"/>
                <w:rFonts w:ascii="Times New Roman" w:eastAsia="Times New Roman" w:hAnsi="Times New Roman" w:cs="Times New Roman"/>
                <w:noProof w:val="0"/>
                <w:sz w:val="19"/>
                <w:szCs w:val="19"/>
                <w:lang w:val="en-US"/>
              </w:rPr>
            </w:pPr>
          </w:p>
        </w:tc>
        <w:tc>
          <w:tcPr>
            <w:tcW w:w="0" w:type="auto"/>
            <w:tcPrChange w:id="748" w:author="Harris, Jenine" w:date="2022-07-03T13:55:00Z">
              <w:tcPr>
                <w:tcW w:w="0" w:type="auto"/>
              </w:tcPr>
            </w:tcPrChange>
          </w:tcPr>
          <w:p w14:paraId="63DD9FC3" w14:textId="3F89991F" w:rsidR="008533FA" w:rsidRPr="008533FA" w:rsidDel="00E93D9E" w:rsidRDefault="008533FA" w:rsidP="003953F3">
            <w:pPr>
              <w:spacing w:before="0"/>
              <w:jc w:val="left"/>
              <w:cnfStyle w:val="000000000000" w:firstRow="0" w:lastRow="0" w:firstColumn="0" w:lastColumn="0" w:oddVBand="0" w:evenVBand="0" w:oddHBand="0" w:evenHBand="0" w:firstRowFirstColumn="0" w:firstRowLastColumn="0" w:lastRowFirstColumn="0" w:lastRowLastColumn="0"/>
              <w:rPr>
                <w:del w:id="749" w:author="Harris, Jenine" w:date="2022-07-03T13:55:00Z"/>
                <w:rFonts w:ascii="Times New Roman" w:eastAsia="Times New Roman" w:hAnsi="Times New Roman" w:cs="Times New Roman"/>
                <w:noProof w:val="0"/>
                <w:sz w:val="19"/>
                <w:szCs w:val="19"/>
                <w:lang w:val="en-US"/>
              </w:rPr>
            </w:pPr>
          </w:p>
        </w:tc>
        <w:tc>
          <w:tcPr>
            <w:tcW w:w="0" w:type="auto"/>
            <w:tcPrChange w:id="750" w:author="Harris, Jenine" w:date="2022-07-03T13:55:00Z">
              <w:tcPr>
                <w:tcW w:w="0" w:type="auto"/>
              </w:tcPr>
            </w:tcPrChange>
          </w:tcPr>
          <w:p w14:paraId="4846FAC5" w14:textId="1CC4177A" w:rsidR="008533FA" w:rsidRPr="008533FA" w:rsidDel="00E93D9E" w:rsidRDefault="008533FA" w:rsidP="003953F3">
            <w:pPr>
              <w:spacing w:before="0"/>
              <w:jc w:val="left"/>
              <w:cnfStyle w:val="000000000000" w:firstRow="0" w:lastRow="0" w:firstColumn="0" w:lastColumn="0" w:oddVBand="0" w:evenVBand="0" w:oddHBand="0" w:evenHBand="0" w:firstRowFirstColumn="0" w:firstRowLastColumn="0" w:lastRowFirstColumn="0" w:lastRowLastColumn="0"/>
              <w:rPr>
                <w:del w:id="751" w:author="Harris, Jenine" w:date="2022-07-03T13:55:00Z"/>
                <w:rFonts w:ascii="Times New Roman" w:eastAsia="Times New Roman" w:hAnsi="Times New Roman" w:cs="Times New Roman"/>
                <w:noProof w:val="0"/>
                <w:sz w:val="19"/>
                <w:szCs w:val="19"/>
                <w:lang w:val="en-US"/>
              </w:rPr>
            </w:pPr>
          </w:p>
        </w:tc>
      </w:tr>
      <w:tr w:rsidR="008533FA" w:rsidRPr="008533FA" w:rsidDel="00E93D9E" w14:paraId="24E34D6C" w14:textId="0A995A8D" w:rsidTr="00E93D9E">
        <w:tblPrEx>
          <w:tblW w:w="0" w:type="auto"/>
          <w:tblPrExChange w:id="752" w:author="Harris, Jenine" w:date="2022-07-03T13:55:00Z">
            <w:tblPrEx>
              <w:tblW w:w="0" w:type="auto"/>
            </w:tblPrEx>
          </w:tblPrExChange>
        </w:tblPrEx>
        <w:trPr>
          <w:cnfStyle w:val="000000100000" w:firstRow="0" w:lastRow="0" w:firstColumn="0" w:lastColumn="0" w:oddVBand="0" w:evenVBand="0" w:oddHBand="1" w:evenHBand="0" w:firstRowFirstColumn="0" w:firstRowLastColumn="0" w:lastRowFirstColumn="0" w:lastRowLastColumn="0"/>
          <w:trHeight w:val="1503"/>
          <w:del w:id="753" w:author="Harris, Jenine" w:date="2022-07-03T13:55:00Z"/>
          <w:trPrChange w:id="754" w:author="Harris, Jenine" w:date="2022-07-03T13:55:00Z">
            <w:trPr>
              <w:trHeight w:val="1503"/>
            </w:trPr>
          </w:trPrChange>
        </w:trPr>
        <w:tc>
          <w:tcPr>
            <w:cnfStyle w:val="001000000000" w:firstRow="0" w:lastRow="0" w:firstColumn="1" w:lastColumn="0" w:oddVBand="0" w:evenVBand="0" w:oddHBand="0" w:evenHBand="0" w:firstRowFirstColumn="0" w:firstRowLastColumn="0" w:lastRowFirstColumn="0" w:lastRowLastColumn="0"/>
            <w:tcW w:w="0" w:type="auto"/>
            <w:tcPrChange w:id="755" w:author="Harris, Jenine" w:date="2022-07-03T13:55:00Z">
              <w:tcPr>
                <w:tcW w:w="0" w:type="auto"/>
              </w:tcPr>
            </w:tcPrChange>
          </w:tcPr>
          <w:p w14:paraId="6E2C885E" w14:textId="3D8C3C56" w:rsidR="008533FA" w:rsidRPr="008533FA" w:rsidDel="00E93D9E" w:rsidRDefault="008533FA" w:rsidP="003953F3">
            <w:pPr>
              <w:spacing w:before="0" w:after="150"/>
              <w:jc w:val="left"/>
              <w:cnfStyle w:val="001000100000" w:firstRow="0" w:lastRow="0" w:firstColumn="1" w:lastColumn="0" w:oddVBand="0" w:evenVBand="0" w:oddHBand="1" w:evenHBand="0" w:firstRowFirstColumn="0" w:firstRowLastColumn="0" w:lastRowFirstColumn="0" w:lastRowLastColumn="0"/>
              <w:rPr>
                <w:del w:id="756" w:author="Harris, Jenine" w:date="2022-07-03T13:55:00Z"/>
                <w:rFonts w:ascii="Helvetica" w:eastAsia="Times New Roman" w:hAnsi="Helvetica" w:cs="Helvetica"/>
                <w:noProof w:val="0"/>
                <w:color w:val="333333"/>
                <w:sz w:val="19"/>
                <w:szCs w:val="19"/>
                <w:lang w:val="en-US"/>
              </w:rPr>
            </w:pPr>
            <w:del w:id="757" w:author="Harris, Jenine" w:date="2022-07-03T13:55:00Z">
              <w:r w:rsidRPr="008533FA" w:rsidDel="00E93D9E">
                <w:rPr>
                  <w:rFonts w:ascii="Helvetica" w:eastAsia="Times New Roman" w:hAnsi="Helvetica" w:cs="Helvetica"/>
                  <w:noProof w:val="0"/>
                  <w:color w:val="333333"/>
                  <w:sz w:val="19"/>
                  <w:szCs w:val="19"/>
                  <w:lang w:val="en-US"/>
                </w:rPr>
                <w:delText>No Education</w:delText>
              </w:r>
            </w:del>
          </w:p>
          <w:p w14:paraId="3D786C5E" w14:textId="65B93278" w:rsidR="008533FA" w:rsidRPr="008533FA" w:rsidDel="00E93D9E" w:rsidRDefault="008533FA" w:rsidP="003953F3">
            <w:pPr>
              <w:spacing w:before="0" w:after="150"/>
              <w:jc w:val="left"/>
              <w:cnfStyle w:val="001000100000" w:firstRow="0" w:lastRow="0" w:firstColumn="1" w:lastColumn="0" w:oddVBand="0" w:evenVBand="0" w:oddHBand="1" w:evenHBand="0" w:firstRowFirstColumn="0" w:firstRowLastColumn="0" w:lastRowFirstColumn="0" w:lastRowLastColumn="0"/>
              <w:rPr>
                <w:del w:id="758" w:author="Harris, Jenine" w:date="2022-07-03T13:55:00Z"/>
                <w:rFonts w:ascii="Helvetica" w:eastAsia="Times New Roman" w:hAnsi="Helvetica" w:cs="Helvetica"/>
                <w:noProof w:val="0"/>
                <w:color w:val="333333"/>
                <w:sz w:val="19"/>
                <w:szCs w:val="19"/>
                <w:lang w:val="en-US"/>
              </w:rPr>
            </w:pPr>
            <w:del w:id="759" w:author="Harris, Jenine" w:date="2022-07-03T13:55:00Z">
              <w:r w:rsidRPr="008533FA" w:rsidDel="00E93D9E">
                <w:rPr>
                  <w:rFonts w:ascii="Helvetica" w:eastAsia="Times New Roman" w:hAnsi="Helvetica" w:cs="Helvetica"/>
                  <w:noProof w:val="0"/>
                  <w:color w:val="333333"/>
                  <w:sz w:val="19"/>
                  <w:szCs w:val="19"/>
                  <w:lang w:val="en-US"/>
                </w:rPr>
                <w:delText>Primary</w:delText>
              </w:r>
            </w:del>
          </w:p>
          <w:p w14:paraId="4FE2337B" w14:textId="73FE206B" w:rsidR="008533FA" w:rsidRPr="008533FA" w:rsidDel="00E93D9E" w:rsidRDefault="008533FA" w:rsidP="003953F3">
            <w:pPr>
              <w:spacing w:before="0" w:after="150"/>
              <w:jc w:val="left"/>
              <w:cnfStyle w:val="001000100000" w:firstRow="0" w:lastRow="0" w:firstColumn="1" w:lastColumn="0" w:oddVBand="0" w:evenVBand="0" w:oddHBand="1" w:evenHBand="0" w:firstRowFirstColumn="0" w:firstRowLastColumn="0" w:lastRowFirstColumn="0" w:lastRowLastColumn="0"/>
              <w:rPr>
                <w:del w:id="760" w:author="Harris, Jenine" w:date="2022-07-03T13:55:00Z"/>
                <w:rFonts w:ascii="Helvetica" w:eastAsia="Times New Roman" w:hAnsi="Helvetica" w:cs="Helvetica"/>
                <w:noProof w:val="0"/>
                <w:color w:val="333333"/>
                <w:sz w:val="19"/>
                <w:szCs w:val="19"/>
                <w:lang w:val="en-US"/>
              </w:rPr>
            </w:pPr>
            <w:del w:id="761" w:author="Harris, Jenine" w:date="2022-07-03T13:55:00Z">
              <w:r w:rsidRPr="008533FA" w:rsidDel="00E93D9E">
                <w:rPr>
                  <w:rFonts w:ascii="Helvetica" w:eastAsia="Times New Roman" w:hAnsi="Helvetica" w:cs="Helvetica"/>
                  <w:noProof w:val="0"/>
                  <w:color w:val="333333"/>
                  <w:sz w:val="19"/>
                  <w:szCs w:val="19"/>
                  <w:lang w:val="en-US"/>
                </w:rPr>
                <w:delText>Secondary</w:delText>
              </w:r>
            </w:del>
          </w:p>
          <w:p w14:paraId="33DDCDA7" w14:textId="1266245F" w:rsidR="008533FA" w:rsidRPr="008533FA" w:rsidDel="00E93D9E" w:rsidRDefault="008533FA" w:rsidP="003953F3">
            <w:pPr>
              <w:spacing w:before="0" w:after="150"/>
              <w:jc w:val="left"/>
              <w:cnfStyle w:val="001000100000" w:firstRow="0" w:lastRow="0" w:firstColumn="1" w:lastColumn="0" w:oddVBand="0" w:evenVBand="0" w:oddHBand="1" w:evenHBand="0" w:firstRowFirstColumn="0" w:firstRowLastColumn="0" w:lastRowFirstColumn="0" w:lastRowLastColumn="0"/>
              <w:rPr>
                <w:del w:id="762" w:author="Harris, Jenine" w:date="2022-07-03T13:55:00Z"/>
                <w:rFonts w:ascii="Helvetica" w:eastAsia="Times New Roman" w:hAnsi="Helvetica" w:cs="Helvetica"/>
                <w:noProof w:val="0"/>
                <w:color w:val="333333"/>
                <w:sz w:val="19"/>
                <w:szCs w:val="19"/>
                <w:lang w:val="en-US"/>
              </w:rPr>
            </w:pPr>
            <w:del w:id="763" w:author="Harris, Jenine" w:date="2022-07-03T13:55:00Z">
              <w:r w:rsidRPr="008533FA" w:rsidDel="00E93D9E">
                <w:rPr>
                  <w:rFonts w:ascii="Helvetica" w:eastAsia="Times New Roman" w:hAnsi="Helvetica" w:cs="Helvetica"/>
                  <w:noProof w:val="0"/>
                  <w:color w:val="333333"/>
                  <w:sz w:val="19"/>
                  <w:szCs w:val="19"/>
                  <w:lang w:val="en-US"/>
                </w:rPr>
                <w:delText>Higher education</w:delText>
              </w:r>
            </w:del>
          </w:p>
        </w:tc>
        <w:tc>
          <w:tcPr>
            <w:tcW w:w="0" w:type="auto"/>
            <w:tcPrChange w:id="764" w:author="Harris, Jenine" w:date="2022-07-03T13:55:00Z">
              <w:tcPr>
                <w:tcW w:w="0" w:type="auto"/>
              </w:tcPr>
            </w:tcPrChange>
          </w:tcPr>
          <w:p w14:paraId="5F273C95" w14:textId="74AD7824" w:rsidR="008533FA" w:rsidRPr="008533FA" w:rsidDel="00E93D9E" w:rsidRDefault="008533FA" w:rsidP="003953F3">
            <w:pPr>
              <w:spacing w:before="0" w:after="150"/>
              <w:jc w:val="left"/>
              <w:cnfStyle w:val="000000100000" w:firstRow="0" w:lastRow="0" w:firstColumn="0" w:lastColumn="0" w:oddVBand="0" w:evenVBand="0" w:oddHBand="1" w:evenHBand="0" w:firstRowFirstColumn="0" w:firstRowLastColumn="0" w:lastRowFirstColumn="0" w:lastRowLastColumn="0"/>
              <w:rPr>
                <w:del w:id="765" w:author="Harris, Jenine" w:date="2022-07-03T13:55:00Z"/>
                <w:rFonts w:ascii="Helvetica" w:eastAsia="Times New Roman" w:hAnsi="Helvetica" w:cs="Helvetica"/>
                <w:noProof w:val="0"/>
                <w:color w:val="333333"/>
                <w:sz w:val="19"/>
                <w:szCs w:val="19"/>
                <w:lang w:val="en-US"/>
              </w:rPr>
            </w:pPr>
            <w:del w:id="766" w:author="Harris, Jenine" w:date="2022-07-03T13:55:00Z">
              <w:r w:rsidRPr="008533FA" w:rsidDel="00E93D9E">
                <w:rPr>
                  <w:rFonts w:ascii="Helvetica" w:eastAsia="Times New Roman" w:hAnsi="Helvetica" w:cs="Helvetica"/>
                  <w:noProof w:val="0"/>
                  <w:color w:val="333333"/>
                  <w:sz w:val="19"/>
                  <w:szCs w:val="19"/>
                  <w:lang w:val="en-US"/>
                </w:rPr>
                <w:delText>1.53 (1.05 - 2.26)</w:delText>
              </w:r>
            </w:del>
          </w:p>
          <w:p w14:paraId="7F4C13D1" w14:textId="6144C844" w:rsidR="008533FA" w:rsidRPr="008533FA" w:rsidDel="00E93D9E" w:rsidRDefault="008533FA" w:rsidP="003953F3">
            <w:pPr>
              <w:spacing w:before="0" w:after="150"/>
              <w:jc w:val="left"/>
              <w:cnfStyle w:val="000000100000" w:firstRow="0" w:lastRow="0" w:firstColumn="0" w:lastColumn="0" w:oddVBand="0" w:evenVBand="0" w:oddHBand="1" w:evenHBand="0" w:firstRowFirstColumn="0" w:firstRowLastColumn="0" w:lastRowFirstColumn="0" w:lastRowLastColumn="0"/>
              <w:rPr>
                <w:del w:id="767" w:author="Harris, Jenine" w:date="2022-07-03T13:55:00Z"/>
                <w:rFonts w:ascii="Helvetica" w:eastAsia="Times New Roman" w:hAnsi="Helvetica" w:cs="Helvetica"/>
                <w:noProof w:val="0"/>
                <w:color w:val="333333"/>
                <w:sz w:val="19"/>
                <w:szCs w:val="19"/>
                <w:lang w:val="en-US"/>
              </w:rPr>
            </w:pPr>
            <w:del w:id="768" w:author="Harris, Jenine" w:date="2022-07-03T13:55:00Z">
              <w:r w:rsidRPr="008533FA" w:rsidDel="00E93D9E">
                <w:rPr>
                  <w:rFonts w:ascii="Helvetica" w:eastAsia="Times New Roman" w:hAnsi="Helvetica" w:cs="Helvetica"/>
                  <w:noProof w:val="0"/>
                  <w:color w:val="333333"/>
                  <w:sz w:val="19"/>
                  <w:szCs w:val="19"/>
                  <w:lang w:val="en-US"/>
                </w:rPr>
                <w:delText>0.95 (0.64 - 1.43)</w:delText>
              </w:r>
            </w:del>
          </w:p>
          <w:p w14:paraId="24A12426" w14:textId="7DC77F16" w:rsidR="008533FA" w:rsidRPr="008533FA" w:rsidDel="00E93D9E" w:rsidRDefault="008533FA" w:rsidP="003953F3">
            <w:pPr>
              <w:spacing w:before="0" w:after="150"/>
              <w:jc w:val="left"/>
              <w:cnfStyle w:val="000000100000" w:firstRow="0" w:lastRow="0" w:firstColumn="0" w:lastColumn="0" w:oddVBand="0" w:evenVBand="0" w:oddHBand="1" w:evenHBand="0" w:firstRowFirstColumn="0" w:firstRowLastColumn="0" w:lastRowFirstColumn="0" w:lastRowLastColumn="0"/>
              <w:rPr>
                <w:del w:id="769" w:author="Harris, Jenine" w:date="2022-07-03T13:55:00Z"/>
                <w:rFonts w:ascii="Helvetica" w:eastAsia="Times New Roman" w:hAnsi="Helvetica" w:cs="Helvetica"/>
                <w:noProof w:val="0"/>
                <w:color w:val="333333"/>
                <w:sz w:val="19"/>
                <w:szCs w:val="19"/>
                <w:lang w:val="en-US"/>
              </w:rPr>
            </w:pPr>
            <w:del w:id="770" w:author="Harris, Jenine" w:date="2022-07-03T13:55:00Z">
              <w:r w:rsidRPr="008533FA" w:rsidDel="00E93D9E">
                <w:rPr>
                  <w:rFonts w:ascii="Helvetica" w:eastAsia="Times New Roman" w:hAnsi="Helvetica" w:cs="Helvetica"/>
                  <w:noProof w:val="0"/>
                  <w:color w:val="333333"/>
                  <w:sz w:val="19"/>
                  <w:szCs w:val="19"/>
                  <w:lang w:val="en-US"/>
                </w:rPr>
                <w:delText>1.02 (0.72 - 1.47)</w:delText>
              </w:r>
            </w:del>
          </w:p>
          <w:p w14:paraId="54F49CF2" w14:textId="738E093B" w:rsidR="008533FA" w:rsidRPr="008533FA" w:rsidDel="00E93D9E" w:rsidRDefault="008533FA" w:rsidP="003953F3">
            <w:pPr>
              <w:spacing w:before="0" w:after="150"/>
              <w:jc w:val="left"/>
              <w:cnfStyle w:val="000000100000" w:firstRow="0" w:lastRow="0" w:firstColumn="0" w:lastColumn="0" w:oddVBand="0" w:evenVBand="0" w:oddHBand="1" w:evenHBand="0" w:firstRowFirstColumn="0" w:firstRowLastColumn="0" w:lastRowFirstColumn="0" w:lastRowLastColumn="0"/>
              <w:rPr>
                <w:del w:id="771" w:author="Harris, Jenine" w:date="2022-07-03T13:55:00Z"/>
                <w:rFonts w:ascii="Helvetica" w:eastAsia="Times New Roman" w:hAnsi="Helvetica" w:cs="Helvetica"/>
                <w:noProof w:val="0"/>
                <w:color w:val="333333"/>
                <w:sz w:val="19"/>
                <w:szCs w:val="19"/>
                <w:lang w:val="en-US"/>
              </w:rPr>
            </w:pPr>
            <w:del w:id="772" w:author="Harris, Jenine" w:date="2022-07-03T13:55:00Z">
              <w:r w:rsidRPr="008533FA" w:rsidDel="00E93D9E">
                <w:rPr>
                  <w:rFonts w:ascii="Helvetica" w:eastAsia="Times New Roman" w:hAnsi="Helvetica" w:cs="Helvetica"/>
                  <w:noProof w:val="0"/>
                  <w:color w:val="333333"/>
                  <w:sz w:val="19"/>
                  <w:szCs w:val="19"/>
                  <w:lang w:val="en-US"/>
                </w:rPr>
                <w:delText>Ref</w:delText>
              </w:r>
            </w:del>
          </w:p>
        </w:tc>
        <w:tc>
          <w:tcPr>
            <w:tcW w:w="0" w:type="auto"/>
            <w:tcPrChange w:id="773" w:author="Harris, Jenine" w:date="2022-07-03T13:55:00Z">
              <w:tcPr>
                <w:tcW w:w="0" w:type="auto"/>
              </w:tcPr>
            </w:tcPrChange>
          </w:tcPr>
          <w:p w14:paraId="4735D345" w14:textId="53B14FF9" w:rsidR="008533FA" w:rsidRPr="008533FA" w:rsidDel="00E93D9E" w:rsidRDefault="008533FA" w:rsidP="003953F3">
            <w:pPr>
              <w:spacing w:before="0" w:after="150"/>
              <w:jc w:val="left"/>
              <w:cnfStyle w:val="000000100000" w:firstRow="0" w:lastRow="0" w:firstColumn="0" w:lastColumn="0" w:oddVBand="0" w:evenVBand="0" w:oddHBand="1" w:evenHBand="0" w:firstRowFirstColumn="0" w:firstRowLastColumn="0" w:lastRowFirstColumn="0" w:lastRowLastColumn="0"/>
              <w:rPr>
                <w:del w:id="774" w:author="Harris, Jenine" w:date="2022-07-03T13:55:00Z"/>
                <w:rFonts w:ascii="Helvetica" w:eastAsia="Times New Roman" w:hAnsi="Helvetica" w:cs="Helvetica"/>
                <w:noProof w:val="0"/>
                <w:color w:val="333333"/>
                <w:sz w:val="19"/>
                <w:szCs w:val="19"/>
                <w:lang w:val="en-US"/>
              </w:rPr>
            </w:pPr>
            <w:del w:id="775" w:author="Harris, Jenine" w:date="2022-07-03T13:55:00Z">
              <w:r w:rsidRPr="008533FA" w:rsidDel="00E93D9E">
                <w:rPr>
                  <w:rFonts w:ascii="Helvetica" w:eastAsia="Times New Roman" w:hAnsi="Helvetica" w:cs="Helvetica"/>
                  <w:noProof w:val="0"/>
                  <w:color w:val="333333"/>
                  <w:sz w:val="19"/>
                  <w:szCs w:val="19"/>
                  <w:lang w:val="en-US"/>
                </w:rPr>
                <w:delText>0.031</w:delText>
              </w:r>
            </w:del>
          </w:p>
          <w:p w14:paraId="76F6D25C" w14:textId="7C9EC3B6" w:rsidR="008533FA" w:rsidRPr="008533FA" w:rsidDel="00E93D9E" w:rsidRDefault="008533FA" w:rsidP="003953F3">
            <w:pPr>
              <w:spacing w:before="0" w:after="150"/>
              <w:jc w:val="left"/>
              <w:cnfStyle w:val="000000100000" w:firstRow="0" w:lastRow="0" w:firstColumn="0" w:lastColumn="0" w:oddVBand="0" w:evenVBand="0" w:oddHBand="1" w:evenHBand="0" w:firstRowFirstColumn="0" w:firstRowLastColumn="0" w:lastRowFirstColumn="0" w:lastRowLastColumn="0"/>
              <w:rPr>
                <w:del w:id="776" w:author="Harris, Jenine" w:date="2022-07-03T13:55:00Z"/>
                <w:rFonts w:ascii="Helvetica" w:eastAsia="Times New Roman" w:hAnsi="Helvetica" w:cs="Helvetica"/>
                <w:noProof w:val="0"/>
                <w:color w:val="333333"/>
                <w:sz w:val="19"/>
                <w:szCs w:val="19"/>
                <w:lang w:val="en-US"/>
              </w:rPr>
            </w:pPr>
            <w:del w:id="777" w:author="Harris, Jenine" w:date="2022-07-03T13:55:00Z">
              <w:r w:rsidRPr="008533FA" w:rsidDel="00E93D9E">
                <w:rPr>
                  <w:rFonts w:ascii="Helvetica" w:eastAsia="Times New Roman" w:hAnsi="Helvetica" w:cs="Helvetica"/>
                  <w:noProof w:val="0"/>
                  <w:color w:val="333333"/>
                  <w:sz w:val="19"/>
                  <w:szCs w:val="19"/>
                  <w:lang w:val="en-US"/>
                </w:rPr>
                <w:delText>0.843</w:delText>
              </w:r>
            </w:del>
          </w:p>
          <w:p w14:paraId="75F0FA85" w14:textId="7BDCC5A4" w:rsidR="008533FA" w:rsidRPr="008533FA" w:rsidDel="00E93D9E" w:rsidRDefault="008533FA" w:rsidP="003953F3">
            <w:pPr>
              <w:spacing w:before="0" w:after="150"/>
              <w:jc w:val="left"/>
              <w:cnfStyle w:val="000000100000" w:firstRow="0" w:lastRow="0" w:firstColumn="0" w:lastColumn="0" w:oddVBand="0" w:evenVBand="0" w:oddHBand="1" w:evenHBand="0" w:firstRowFirstColumn="0" w:firstRowLastColumn="0" w:lastRowFirstColumn="0" w:lastRowLastColumn="0"/>
              <w:rPr>
                <w:del w:id="778" w:author="Harris, Jenine" w:date="2022-07-03T13:55:00Z"/>
                <w:rFonts w:ascii="Helvetica" w:eastAsia="Times New Roman" w:hAnsi="Helvetica" w:cs="Helvetica"/>
                <w:noProof w:val="0"/>
                <w:color w:val="333333"/>
                <w:sz w:val="19"/>
                <w:szCs w:val="19"/>
                <w:lang w:val="en-US"/>
              </w:rPr>
            </w:pPr>
            <w:del w:id="779" w:author="Harris, Jenine" w:date="2022-07-03T13:55:00Z">
              <w:r w:rsidRPr="008533FA" w:rsidDel="00E93D9E">
                <w:rPr>
                  <w:rFonts w:ascii="Helvetica" w:eastAsia="Times New Roman" w:hAnsi="Helvetica" w:cs="Helvetica"/>
                  <w:noProof w:val="0"/>
                  <w:color w:val="333333"/>
                  <w:sz w:val="19"/>
                  <w:szCs w:val="19"/>
                  <w:lang w:val="en-US"/>
                </w:rPr>
                <w:delText>0.858</w:delText>
              </w:r>
            </w:del>
          </w:p>
          <w:p w14:paraId="38C7BE1F" w14:textId="2B050988" w:rsidR="008533FA" w:rsidRPr="008533FA" w:rsidDel="00E93D9E" w:rsidRDefault="008533FA" w:rsidP="003953F3">
            <w:pPr>
              <w:spacing w:before="0" w:after="150"/>
              <w:jc w:val="left"/>
              <w:cnfStyle w:val="000000100000" w:firstRow="0" w:lastRow="0" w:firstColumn="0" w:lastColumn="0" w:oddVBand="0" w:evenVBand="0" w:oddHBand="1" w:evenHBand="0" w:firstRowFirstColumn="0" w:firstRowLastColumn="0" w:lastRowFirstColumn="0" w:lastRowLastColumn="0"/>
              <w:rPr>
                <w:del w:id="780" w:author="Harris, Jenine" w:date="2022-07-03T13:55:00Z"/>
                <w:rFonts w:ascii="Helvetica" w:eastAsia="Times New Roman" w:hAnsi="Helvetica" w:cs="Helvetica"/>
                <w:noProof w:val="0"/>
                <w:color w:val="333333"/>
                <w:sz w:val="19"/>
                <w:szCs w:val="19"/>
                <w:lang w:val="en-US"/>
              </w:rPr>
            </w:pPr>
            <w:del w:id="781" w:author="Harris, Jenine" w:date="2022-07-03T13:55:00Z">
              <w:r w:rsidRPr="008533FA" w:rsidDel="00E93D9E">
                <w:rPr>
                  <w:rFonts w:ascii="Helvetica" w:eastAsia="Times New Roman" w:hAnsi="Helvetica" w:cs="Helvetica"/>
                  <w:noProof w:val="0"/>
                  <w:color w:val="333333"/>
                  <w:sz w:val="19"/>
                  <w:szCs w:val="19"/>
                  <w:lang w:val="en-US"/>
                </w:rPr>
                <w:delText>Ref</w:delText>
              </w:r>
            </w:del>
          </w:p>
        </w:tc>
        <w:tc>
          <w:tcPr>
            <w:tcW w:w="0" w:type="auto"/>
            <w:tcPrChange w:id="782" w:author="Harris, Jenine" w:date="2022-07-03T13:55:00Z">
              <w:tcPr>
                <w:tcW w:w="0" w:type="auto"/>
              </w:tcPr>
            </w:tcPrChange>
          </w:tcPr>
          <w:p w14:paraId="61D58433" w14:textId="1DE55FD0" w:rsidR="008533FA" w:rsidRPr="008533FA" w:rsidDel="00E93D9E" w:rsidRDefault="008533FA" w:rsidP="003953F3">
            <w:pPr>
              <w:spacing w:before="0" w:after="150"/>
              <w:jc w:val="left"/>
              <w:cnfStyle w:val="000000100000" w:firstRow="0" w:lastRow="0" w:firstColumn="0" w:lastColumn="0" w:oddVBand="0" w:evenVBand="0" w:oddHBand="1" w:evenHBand="0" w:firstRowFirstColumn="0" w:firstRowLastColumn="0" w:lastRowFirstColumn="0" w:lastRowLastColumn="0"/>
              <w:rPr>
                <w:del w:id="783" w:author="Harris, Jenine" w:date="2022-07-03T13:55:00Z"/>
                <w:rFonts w:ascii="Helvetica" w:eastAsia="Times New Roman" w:hAnsi="Helvetica" w:cs="Helvetica"/>
                <w:noProof w:val="0"/>
                <w:color w:val="333333"/>
                <w:sz w:val="19"/>
                <w:szCs w:val="19"/>
                <w:lang w:val="en-US"/>
              </w:rPr>
            </w:pPr>
            <w:del w:id="784" w:author="Harris, Jenine" w:date="2022-07-03T13:55:00Z">
              <w:r w:rsidRPr="008533FA" w:rsidDel="00E93D9E">
                <w:rPr>
                  <w:rFonts w:ascii="Helvetica" w:eastAsia="Times New Roman" w:hAnsi="Helvetica" w:cs="Helvetica"/>
                  <w:noProof w:val="0"/>
                  <w:color w:val="333333"/>
                  <w:sz w:val="19"/>
                  <w:szCs w:val="19"/>
                  <w:lang w:val="en-US"/>
                </w:rPr>
                <w:delText>3.20 (2.58 - 4.00)</w:delText>
              </w:r>
            </w:del>
          </w:p>
          <w:p w14:paraId="573D89AB" w14:textId="317D9256" w:rsidR="008533FA" w:rsidRPr="008533FA" w:rsidDel="00E93D9E" w:rsidRDefault="008533FA" w:rsidP="003953F3">
            <w:pPr>
              <w:spacing w:before="0" w:after="150"/>
              <w:jc w:val="left"/>
              <w:cnfStyle w:val="000000100000" w:firstRow="0" w:lastRow="0" w:firstColumn="0" w:lastColumn="0" w:oddVBand="0" w:evenVBand="0" w:oddHBand="1" w:evenHBand="0" w:firstRowFirstColumn="0" w:firstRowLastColumn="0" w:lastRowFirstColumn="0" w:lastRowLastColumn="0"/>
              <w:rPr>
                <w:del w:id="785" w:author="Harris, Jenine" w:date="2022-07-03T13:55:00Z"/>
                <w:rFonts w:ascii="Helvetica" w:eastAsia="Times New Roman" w:hAnsi="Helvetica" w:cs="Helvetica"/>
                <w:noProof w:val="0"/>
                <w:color w:val="333333"/>
                <w:sz w:val="19"/>
                <w:szCs w:val="19"/>
                <w:lang w:val="en-US"/>
              </w:rPr>
            </w:pPr>
            <w:del w:id="786" w:author="Harris, Jenine" w:date="2022-07-03T13:55:00Z">
              <w:r w:rsidRPr="008533FA" w:rsidDel="00E93D9E">
                <w:rPr>
                  <w:rFonts w:ascii="Helvetica" w:eastAsia="Times New Roman" w:hAnsi="Helvetica" w:cs="Helvetica"/>
                  <w:noProof w:val="0"/>
                  <w:color w:val="333333"/>
                  <w:sz w:val="19"/>
                  <w:szCs w:val="19"/>
                  <w:lang w:val="en-US"/>
                </w:rPr>
                <w:delText>2.31 (1.85 - 2.89)</w:delText>
              </w:r>
            </w:del>
          </w:p>
          <w:p w14:paraId="6ED74999" w14:textId="444ACD31" w:rsidR="008533FA" w:rsidRPr="008533FA" w:rsidDel="00E93D9E" w:rsidRDefault="008533FA" w:rsidP="003953F3">
            <w:pPr>
              <w:spacing w:before="0" w:after="150"/>
              <w:jc w:val="left"/>
              <w:cnfStyle w:val="000000100000" w:firstRow="0" w:lastRow="0" w:firstColumn="0" w:lastColumn="0" w:oddVBand="0" w:evenVBand="0" w:oddHBand="1" w:evenHBand="0" w:firstRowFirstColumn="0" w:firstRowLastColumn="0" w:lastRowFirstColumn="0" w:lastRowLastColumn="0"/>
              <w:rPr>
                <w:del w:id="787" w:author="Harris, Jenine" w:date="2022-07-03T13:55:00Z"/>
                <w:rFonts w:ascii="Helvetica" w:eastAsia="Times New Roman" w:hAnsi="Helvetica" w:cs="Helvetica"/>
                <w:noProof w:val="0"/>
                <w:color w:val="333333"/>
                <w:sz w:val="19"/>
                <w:szCs w:val="19"/>
                <w:lang w:val="en-US"/>
              </w:rPr>
            </w:pPr>
            <w:del w:id="788" w:author="Harris, Jenine" w:date="2022-07-03T13:55:00Z">
              <w:r w:rsidRPr="008533FA" w:rsidDel="00E93D9E">
                <w:rPr>
                  <w:rFonts w:ascii="Helvetica" w:eastAsia="Times New Roman" w:hAnsi="Helvetica" w:cs="Helvetica"/>
                  <w:noProof w:val="0"/>
                  <w:color w:val="333333"/>
                  <w:sz w:val="19"/>
                  <w:szCs w:val="19"/>
                  <w:lang w:val="en-US"/>
                </w:rPr>
                <w:delText>1.64 (1.34 - 2.02)</w:delText>
              </w:r>
            </w:del>
          </w:p>
          <w:p w14:paraId="542F62AD" w14:textId="7B4B6BDD" w:rsidR="008533FA" w:rsidRPr="008533FA" w:rsidDel="00E93D9E" w:rsidRDefault="008533FA" w:rsidP="003953F3">
            <w:pPr>
              <w:spacing w:before="0" w:after="150"/>
              <w:jc w:val="left"/>
              <w:cnfStyle w:val="000000100000" w:firstRow="0" w:lastRow="0" w:firstColumn="0" w:lastColumn="0" w:oddVBand="0" w:evenVBand="0" w:oddHBand="1" w:evenHBand="0" w:firstRowFirstColumn="0" w:firstRowLastColumn="0" w:lastRowFirstColumn="0" w:lastRowLastColumn="0"/>
              <w:rPr>
                <w:del w:id="789" w:author="Harris, Jenine" w:date="2022-07-03T13:55:00Z"/>
                <w:rFonts w:ascii="Helvetica" w:eastAsia="Times New Roman" w:hAnsi="Helvetica" w:cs="Helvetica"/>
                <w:noProof w:val="0"/>
                <w:color w:val="333333"/>
                <w:sz w:val="19"/>
                <w:szCs w:val="19"/>
                <w:lang w:val="en-US"/>
              </w:rPr>
            </w:pPr>
            <w:del w:id="790" w:author="Harris, Jenine" w:date="2022-07-03T13:55:00Z">
              <w:r w:rsidRPr="008533FA" w:rsidDel="00E93D9E">
                <w:rPr>
                  <w:rFonts w:ascii="Helvetica" w:eastAsia="Times New Roman" w:hAnsi="Helvetica" w:cs="Helvetica"/>
                  <w:noProof w:val="0"/>
                  <w:color w:val="333333"/>
                  <w:sz w:val="19"/>
                  <w:szCs w:val="19"/>
                  <w:lang w:val="en-US"/>
                </w:rPr>
                <w:delText>Ref</w:delText>
              </w:r>
            </w:del>
          </w:p>
        </w:tc>
        <w:tc>
          <w:tcPr>
            <w:tcW w:w="0" w:type="auto"/>
            <w:tcPrChange w:id="791" w:author="Harris, Jenine" w:date="2022-07-03T13:55:00Z">
              <w:tcPr>
                <w:tcW w:w="0" w:type="auto"/>
              </w:tcPr>
            </w:tcPrChange>
          </w:tcPr>
          <w:p w14:paraId="38E9567F" w14:textId="7E4EB58B" w:rsidR="008533FA" w:rsidRPr="008533FA" w:rsidDel="00E93D9E" w:rsidRDefault="008533FA" w:rsidP="003953F3">
            <w:pPr>
              <w:spacing w:before="0" w:after="150"/>
              <w:jc w:val="left"/>
              <w:cnfStyle w:val="000000100000" w:firstRow="0" w:lastRow="0" w:firstColumn="0" w:lastColumn="0" w:oddVBand="0" w:evenVBand="0" w:oddHBand="1" w:evenHBand="0" w:firstRowFirstColumn="0" w:firstRowLastColumn="0" w:lastRowFirstColumn="0" w:lastRowLastColumn="0"/>
              <w:rPr>
                <w:del w:id="792" w:author="Harris, Jenine" w:date="2022-07-03T13:55:00Z"/>
                <w:rFonts w:ascii="Helvetica" w:eastAsia="Times New Roman" w:hAnsi="Helvetica" w:cs="Helvetica"/>
                <w:noProof w:val="0"/>
                <w:color w:val="333333"/>
                <w:sz w:val="19"/>
                <w:szCs w:val="19"/>
                <w:lang w:val="en-US"/>
              </w:rPr>
            </w:pPr>
            <w:del w:id="793" w:author="Harris, Jenine" w:date="2022-07-03T13:55:00Z">
              <w:r w:rsidRPr="008533FA" w:rsidDel="00E93D9E">
                <w:rPr>
                  <w:rFonts w:ascii="Helvetica" w:eastAsia="Times New Roman" w:hAnsi="Helvetica" w:cs="Helvetica"/>
                  <w:noProof w:val="0"/>
                  <w:color w:val="333333"/>
                  <w:sz w:val="19"/>
                  <w:szCs w:val="19"/>
                  <w:lang w:val="en-US"/>
                </w:rPr>
                <w:delText>&lt; 0.001</w:delText>
              </w:r>
            </w:del>
          </w:p>
          <w:p w14:paraId="6AA82332" w14:textId="4EC9C09A" w:rsidR="008533FA" w:rsidRPr="008533FA" w:rsidDel="00E93D9E" w:rsidRDefault="008533FA" w:rsidP="003953F3">
            <w:pPr>
              <w:spacing w:before="0" w:after="150"/>
              <w:jc w:val="left"/>
              <w:cnfStyle w:val="000000100000" w:firstRow="0" w:lastRow="0" w:firstColumn="0" w:lastColumn="0" w:oddVBand="0" w:evenVBand="0" w:oddHBand="1" w:evenHBand="0" w:firstRowFirstColumn="0" w:firstRowLastColumn="0" w:lastRowFirstColumn="0" w:lastRowLastColumn="0"/>
              <w:rPr>
                <w:del w:id="794" w:author="Harris, Jenine" w:date="2022-07-03T13:55:00Z"/>
                <w:rFonts w:ascii="Helvetica" w:eastAsia="Times New Roman" w:hAnsi="Helvetica" w:cs="Helvetica"/>
                <w:noProof w:val="0"/>
                <w:color w:val="333333"/>
                <w:sz w:val="19"/>
                <w:szCs w:val="19"/>
                <w:lang w:val="en-US"/>
              </w:rPr>
            </w:pPr>
            <w:del w:id="795" w:author="Harris, Jenine" w:date="2022-07-03T13:55:00Z">
              <w:r w:rsidRPr="008533FA" w:rsidDel="00E93D9E">
                <w:rPr>
                  <w:rFonts w:ascii="Helvetica" w:eastAsia="Times New Roman" w:hAnsi="Helvetica" w:cs="Helvetica"/>
                  <w:noProof w:val="0"/>
                  <w:color w:val="333333"/>
                  <w:sz w:val="19"/>
                  <w:szCs w:val="19"/>
                  <w:lang w:val="en-US"/>
                </w:rPr>
                <w:delText>&lt; 0.001</w:delText>
              </w:r>
            </w:del>
          </w:p>
          <w:p w14:paraId="4F5B25EE" w14:textId="5AD2F219" w:rsidR="008533FA" w:rsidRPr="008533FA" w:rsidDel="00E93D9E" w:rsidRDefault="008533FA" w:rsidP="003953F3">
            <w:pPr>
              <w:spacing w:before="0" w:after="150"/>
              <w:jc w:val="left"/>
              <w:cnfStyle w:val="000000100000" w:firstRow="0" w:lastRow="0" w:firstColumn="0" w:lastColumn="0" w:oddVBand="0" w:evenVBand="0" w:oddHBand="1" w:evenHBand="0" w:firstRowFirstColumn="0" w:firstRowLastColumn="0" w:lastRowFirstColumn="0" w:lastRowLastColumn="0"/>
              <w:rPr>
                <w:del w:id="796" w:author="Harris, Jenine" w:date="2022-07-03T13:55:00Z"/>
                <w:rFonts w:ascii="Helvetica" w:eastAsia="Times New Roman" w:hAnsi="Helvetica" w:cs="Helvetica"/>
                <w:noProof w:val="0"/>
                <w:color w:val="333333"/>
                <w:sz w:val="19"/>
                <w:szCs w:val="19"/>
                <w:lang w:val="en-US"/>
              </w:rPr>
            </w:pPr>
            <w:del w:id="797" w:author="Harris, Jenine" w:date="2022-07-03T13:55:00Z">
              <w:r w:rsidRPr="008533FA" w:rsidDel="00E93D9E">
                <w:rPr>
                  <w:rFonts w:ascii="Helvetica" w:eastAsia="Times New Roman" w:hAnsi="Helvetica" w:cs="Helvetica"/>
                  <w:noProof w:val="0"/>
                  <w:color w:val="333333"/>
                  <w:sz w:val="19"/>
                  <w:szCs w:val="19"/>
                  <w:lang w:val="en-US"/>
                </w:rPr>
                <w:delText>&lt; 0.001</w:delText>
              </w:r>
            </w:del>
          </w:p>
          <w:p w14:paraId="76CB0375" w14:textId="1775E5BD" w:rsidR="008533FA" w:rsidRPr="008533FA" w:rsidDel="00E93D9E" w:rsidRDefault="008533FA" w:rsidP="003953F3">
            <w:pPr>
              <w:spacing w:before="0" w:after="150"/>
              <w:jc w:val="left"/>
              <w:cnfStyle w:val="000000100000" w:firstRow="0" w:lastRow="0" w:firstColumn="0" w:lastColumn="0" w:oddVBand="0" w:evenVBand="0" w:oddHBand="1" w:evenHBand="0" w:firstRowFirstColumn="0" w:firstRowLastColumn="0" w:lastRowFirstColumn="0" w:lastRowLastColumn="0"/>
              <w:rPr>
                <w:del w:id="798" w:author="Harris, Jenine" w:date="2022-07-03T13:55:00Z"/>
                <w:rFonts w:ascii="Helvetica" w:eastAsia="Times New Roman" w:hAnsi="Helvetica" w:cs="Helvetica"/>
                <w:noProof w:val="0"/>
                <w:color w:val="333333"/>
                <w:sz w:val="19"/>
                <w:szCs w:val="19"/>
                <w:lang w:val="en-US"/>
              </w:rPr>
            </w:pPr>
            <w:del w:id="799" w:author="Harris, Jenine" w:date="2022-07-03T13:55:00Z">
              <w:r w:rsidRPr="008533FA" w:rsidDel="00E93D9E">
                <w:rPr>
                  <w:rFonts w:ascii="Helvetica" w:eastAsia="Times New Roman" w:hAnsi="Helvetica" w:cs="Helvetica"/>
                  <w:noProof w:val="0"/>
                  <w:color w:val="333333"/>
                  <w:sz w:val="19"/>
                  <w:szCs w:val="19"/>
                  <w:lang w:val="en-US"/>
                </w:rPr>
                <w:delText>Ref</w:delText>
              </w:r>
            </w:del>
          </w:p>
        </w:tc>
        <w:tc>
          <w:tcPr>
            <w:tcW w:w="0" w:type="auto"/>
            <w:tcPrChange w:id="800" w:author="Harris, Jenine" w:date="2022-07-03T13:55:00Z">
              <w:tcPr>
                <w:tcW w:w="0" w:type="auto"/>
              </w:tcPr>
            </w:tcPrChange>
          </w:tcPr>
          <w:p w14:paraId="6550A433" w14:textId="1BBE0A20" w:rsidR="008533FA" w:rsidRPr="008533FA" w:rsidDel="00E93D9E" w:rsidRDefault="008533FA" w:rsidP="003953F3">
            <w:pPr>
              <w:spacing w:before="0" w:after="150"/>
              <w:jc w:val="left"/>
              <w:cnfStyle w:val="000000100000" w:firstRow="0" w:lastRow="0" w:firstColumn="0" w:lastColumn="0" w:oddVBand="0" w:evenVBand="0" w:oddHBand="1" w:evenHBand="0" w:firstRowFirstColumn="0" w:firstRowLastColumn="0" w:lastRowFirstColumn="0" w:lastRowLastColumn="0"/>
              <w:rPr>
                <w:del w:id="801" w:author="Harris, Jenine" w:date="2022-07-03T13:55:00Z"/>
                <w:rFonts w:ascii="Helvetica" w:eastAsia="Times New Roman" w:hAnsi="Helvetica" w:cs="Helvetica"/>
                <w:noProof w:val="0"/>
                <w:color w:val="333333"/>
                <w:sz w:val="19"/>
                <w:szCs w:val="19"/>
                <w:lang w:val="en-US"/>
              </w:rPr>
            </w:pPr>
            <w:del w:id="802" w:author="Harris, Jenine" w:date="2022-07-03T13:55:00Z">
              <w:r w:rsidRPr="008533FA" w:rsidDel="00E93D9E">
                <w:rPr>
                  <w:rFonts w:ascii="Helvetica" w:eastAsia="Times New Roman" w:hAnsi="Helvetica" w:cs="Helvetica"/>
                  <w:noProof w:val="0"/>
                  <w:color w:val="333333"/>
                  <w:sz w:val="19"/>
                  <w:szCs w:val="19"/>
                  <w:lang w:val="en-US"/>
                </w:rPr>
                <w:delText>2.81 (2.18 - 3.66)</w:delText>
              </w:r>
            </w:del>
          </w:p>
          <w:p w14:paraId="61B82CBD" w14:textId="1628453F" w:rsidR="008533FA" w:rsidRPr="008533FA" w:rsidDel="00E93D9E" w:rsidRDefault="008533FA" w:rsidP="003953F3">
            <w:pPr>
              <w:spacing w:before="0" w:after="150"/>
              <w:jc w:val="left"/>
              <w:cnfStyle w:val="000000100000" w:firstRow="0" w:lastRow="0" w:firstColumn="0" w:lastColumn="0" w:oddVBand="0" w:evenVBand="0" w:oddHBand="1" w:evenHBand="0" w:firstRowFirstColumn="0" w:firstRowLastColumn="0" w:lastRowFirstColumn="0" w:lastRowLastColumn="0"/>
              <w:rPr>
                <w:del w:id="803" w:author="Harris, Jenine" w:date="2022-07-03T13:55:00Z"/>
                <w:rFonts w:ascii="Helvetica" w:eastAsia="Times New Roman" w:hAnsi="Helvetica" w:cs="Helvetica"/>
                <w:noProof w:val="0"/>
                <w:color w:val="333333"/>
                <w:sz w:val="19"/>
                <w:szCs w:val="19"/>
                <w:lang w:val="en-US"/>
              </w:rPr>
            </w:pPr>
            <w:del w:id="804" w:author="Harris, Jenine" w:date="2022-07-03T13:55:00Z">
              <w:r w:rsidRPr="008533FA" w:rsidDel="00E93D9E">
                <w:rPr>
                  <w:rFonts w:ascii="Helvetica" w:eastAsia="Times New Roman" w:hAnsi="Helvetica" w:cs="Helvetica"/>
                  <w:noProof w:val="0"/>
                  <w:color w:val="333333"/>
                  <w:sz w:val="19"/>
                  <w:szCs w:val="19"/>
                  <w:lang w:val="en-US"/>
                </w:rPr>
                <w:delText>1.55 (1.19 - 2.04)</w:delText>
              </w:r>
            </w:del>
          </w:p>
          <w:p w14:paraId="7199444B" w14:textId="5AB3386D" w:rsidR="008533FA" w:rsidRPr="008533FA" w:rsidDel="00E93D9E" w:rsidRDefault="008533FA" w:rsidP="003953F3">
            <w:pPr>
              <w:spacing w:before="0" w:after="150"/>
              <w:jc w:val="left"/>
              <w:cnfStyle w:val="000000100000" w:firstRow="0" w:lastRow="0" w:firstColumn="0" w:lastColumn="0" w:oddVBand="0" w:evenVBand="0" w:oddHBand="1" w:evenHBand="0" w:firstRowFirstColumn="0" w:firstRowLastColumn="0" w:lastRowFirstColumn="0" w:lastRowLastColumn="0"/>
              <w:rPr>
                <w:del w:id="805" w:author="Harris, Jenine" w:date="2022-07-03T13:55:00Z"/>
                <w:rFonts w:ascii="Helvetica" w:eastAsia="Times New Roman" w:hAnsi="Helvetica" w:cs="Helvetica"/>
                <w:noProof w:val="0"/>
                <w:color w:val="333333"/>
                <w:sz w:val="19"/>
                <w:szCs w:val="19"/>
                <w:lang w:val="en-US"/>
              </w:rPr>
            </w:pPr>
            <w:del w:id="806" w:author="Harris, Jenine" w:date="2022-07-03T13:55:00Z">
              <w:r w:rsidRPr="008533FA" w:rsidDel="00E93D9E">
                <w:rPr>
                  <w:rFonts w:ascii="Helvetica" w:eastAsia="Times New Roman" w:hAnsi="Helvetica" w:cs="Helvetica"/>
                  <w:noProof w:val="0"/>
                  <w:color w:val="333333"/>
                  <w:sz w:val="19"/>
                  <w:szCs w:val="19"/>
                  <w:lang w:val="en-US"/>
                </w:rPr>
                <w:delText>1.33 (1.04 - 1.70)</w:delText>
              </w:r>
            </w:del>
          </w:p>
          <w:p w14:paraId="1FDDF832" w14:textId="20FB3F3B" w:rsidR="008533FA" w:rsidRPr="008533FA" w:rsidDel="00E93D9E" w:rsidRDefault="008533FA" w:rsidP="003953F3">
            <w:pPr>
              <w:spacing w:before="0" w:after="150"/>
              <w:jc w:val="left"/>
              <w:cnfStyle w:val="000000100000" w:firstRow="0" w:lastRow="0" w:firstColumn="0" w:lastColumn="0" w:oddVBand="0" w:evenVBand="0" w:oddHBand="1" w:evenHBand="0" w:firstRowFirstColumn="0" w:firstRowLastColumn="0" w:lastRowFirstColumn="0" w:lastRowLastColumn="0"/>
              <w:rPr>
                <w:del w:id="807" w:author="Harris, Jenine" w:date="2022-07-03T13:55:00Z"/>
                <w:rFonts w:ascii="Helvetica" w:eastAsia="Times New Roman" w:hAnsi="Helvetica" w:cs="Helvetica"/>
                <w:noProof w:val="0"/>
                <w:color w:val="333333"/>
                <w:sz w:val="19"/>
                <w:szCs w:val="19"/>
                <w:lang w:val="en-US"/>
              </w:rPr>
            </w:pPr>
            <w:del w:id="808" w:author="Harris, Jenine" w:date="2022-07-03T13:55:00Z">
              <w:r w:rsidRPr="008533FA" w:rsidDel="00E93D9E">
                <w:rPr>
                  <w:rFonts w:ascii="Helvetica" w:eastAsia="Times New Roman" w:hAnsi="Helvetica" w:cs="Helvetica"/>
                  <w:noProof w:val="0"/>
                  <w:color w:val="333333"/>
                  <w:sz w:val="19"/>
                  <w:szCs w:val="19"/>
                  <w:lang w:val="en-US"/>
                </w:rPr>
                <w:delText>Ref</w:delText>
              </w:r>
            </w:del>
          </w:p>
        </w:tc>
        <w:tc>
          <w:tcPr>
            <w:tcW w:w="0" w:type="auto"/>
            <w:tcPrChange w:id="809" w:author="Harris, Jenine" w:date="2022-07-03T13:55:00Z">
              <w:tcPr>
                <w:tcW w:w="0" w:type="auto"/>
              </w:tcPr>
            </w:tcPrChange>
          </w:tcPr>
          <w:p w14:paraId="21874EE3" w14:textId="1D8C2390" w:rsidR="008533FA" w:rsidRPr="008533FA" w:rsidDel="00E93D9E" w:rsidRDefault="008533FA" w:rsidP="003953F3">
            <w:pPr>
              <w:spacing w:before="0" w:after="150"/>
              <w:jc w:val="left"/>
              <w:cnfStyle w:val="000000100000" w:firstRow="0" w:lastRow="0" w:firstColumn="0" w:lastColumn="0" w:oddVBand="0" w:evenVBand="0" w:oddHBand="1" w:evenHBand="0" w:firstRowFirstColumn="0" w:firstRowLastColumn="0" w:lastRowFirstColumn="0" w:lastRowLastColumn="0"/>
              <w:rPr>
                <w:del w:id="810" w:author="Harris, Jenine" w:date="2022-07-03T13:55:00Z"/>
                <w:rFonts w:ascii="Helvetica" w:eastAsia="Times New Roman" w:hAnsi="Helvetica" w:cs="Helvetica"/>
                <w:noProof w:val="0"/>
                <w:color w:val="333333"/>
                <w:sz w:val="19"/>
                <w:szCs w:val="19"/>
                <w:lang w:val="en-US"/>
              </w:rPr>
            </w:pPr>
            <w:del w:id="811" w:author="Harris, Jenine" w:date="2022-07-03T13:55:00Z">
              <w:r w:rsidRPr="008533FA" w:rsidDel="00E93D9E">
                <w:rPr>
                  <w:rFonts w:ascii="Helvetica" w:eastAsia="Times New Roman" w:hAnsi="Helvetica" w:cs="Helvetica"/>
                  <w:noProof w:val="0"/>
                  <w:color w:val="333333"/>
                  <w:sz w:val="19"/>
                  <w:szCs w:val="19"/>
                  <w:lang w:val="en-US"/>
                </w:rPr>
                <w:delText>&lt; 0.001</w:delText>
              </w:r>
            </w:del>
          </w:p>
          <w:p w14:paraId="5EEA2132" w14:textId="53075D0E" w:rsidR="008533FA" w:rsidRPr="008533FA" w:rsidDel="00E93D9E" w:rsidRDefault="008533FA" w:rsidP="003953F3">
            <w:pPr>
              <w:spacing w:before="0" w:after="150"/>
              <w:jc w:val="left"/>
              <w:cnfStyle w:val="000000100000" w:firstRow="0" w:lastRow="0" w:firstColumn="0" w:lastColumn="0" w:oddVBand="0" w:evenVBand="0" w:oddHBand="1" w:evenHBand="0" w:firstRowFirstColumn="0" w:firstRowLastColumn="0" w:lastRowFirstColumn="0" w:lastRowLastColumn="0"/>
              <w:rPr>
                <w:del w:id="812" w:author="Harris, Jenine" w:date="2022-07-03T13:55:00Z"/>
                <w:rFonts w:ascii="Helvetica" w:eastAsia="Times New Roman" w:hAnsi="Helvetica" w:cs="Helvetica"/>
                <w:noProof w:val="0"/>
                <w:color w:val="333333"/>
                <w:sz w:val="19"/>
                <w:szCs w:val="19"/>
                <w:lang w:val="en-US"/>
              </w:rPr>
            </w:pPr>
            <w:del w:id="813" w:author="Harris, Jenine" w:date="2022-07-03T13:55:00Z">
              <w:r w:rsidRPr="008533FA" w:rsidDel="00E93D9E">
                <w:rPr>
                  <w:rFonts w:ascii="Helvetica" w:eastAsia="Times New Roman" w:hAnsi="Helvetica" w:cs="Helvetica"/>
                  <w:noProof w:val="0"/>
                  <w:color w:val="333333"/>
                  <w:sz w:val="19"/>
                  <w:szCs w:val="19"/>
                  <w:lang w:val="en-US"/>
                </w:rPr>
                <w:delText>&lt; 0.001</w:delText>
              </w:r>
            </w:del>
          </w:p>
          <w:p w14:paraId="570866FC" w14:textId="2AEA058C" w:rsidR="008533FA" w:rsidRPr="008533FA" w:rsidDel="00E93D9E" w:rsidRDefault="008533FA" w:rsidP="003953F3">
            <w:pPr>
              <w:spacing w:before="0" w:after="150"/>
              <w:jc w:val="left"/>
              <w:cnfStyle w:val="000000100000" w:firstRow="0" w:lastRow="0" w:firstColumn="0" w:lastColumn="0" w:oddVBand="0" w:evenVBand="0" w:oddHBand="1" w:evenHBand="0" w:firstRowFirstColumn="0" w:firstRowLastColumn="0" w:lastRowFirstColumn="0" w:lastRowLastColumn="0"/>
              <w:rPr>
                <w:del w:id="814" w:author="Harris, Jenine" w:date="2022-07-03T13:55:00Z"/>
                <w:rFonts w:ascii="Helvetica" w:eastAsia="Times New Roman" w:hAnsi="Helvetica" w:cs="Helvetica"/>
                <w:noProof w:val="0"/>
                <w:color w:val="333333"/>
                <w:sz w:val="19"/>
                <w:szCs w:val="19"/>
                <w:lang w:val="en-US"/>
              </w:rPr>
            </w:pPr>
            <w:del w:id="815" w:author="Harris, Jenine" w:date="2022-07-03T13:55:00Z">
              <w:r w:rsidRPr="008533FA" w:rsidDel="00E93D9E">
                <w:rPr>
                  <w:rFonts w:ascii="Helvetica" w:eastAsia="Times New Roman" w:hAnsi="Helvetica" w:cs="Helvetica"/>
                  <w:noProof w:val="0"/>
                  <w:color w:val="333333"/>
                  <w:sz w:val="19"/>
                  <w:szCs w:val="19"/>
                  <w:lang w:val="en-US"/>
                </w:rPr>
                <w:delText>0.022</w:delText>
              </w:r>
            </w:del>
          </w:p>
          <w:p w14:paraId="7863B9FE" w14:textId="61B57D6B" w:rsidR="008533FA" w:rsidRPr="008533FA" w:rsidDel="00E93D9E" w:rsidRDefault="008533FA" w:rsidP="003953F3">
            <w:pPr>
              <w:spacing w:before="0" w:after="150"/>
              <w:jc w:val="left"/>
              <w:cnfStyle w:val="000000100000" w:firstRow="0" w:lastRow="0" w:firstColumn="0" w:lastColumn="0" w:oddVBand="0" w:evenVBand="0" w:oddHBand="1" w:evenHBand="0" w:firstRowFirstColumn="0" w:firstRowLastColumn="0" w:lastRowFirstColumn="0" w:lastRowLastColumn="0"/>
              <w:rPr>
                <w:del w:id="816" w:author="Harris, Jenine" w:date="2022-07-03T13:55:00Z"/>
                <w:rFonts w:ascii="Helvetica" w:eastAsia="Times New Roman" w:hAnsi="Helvetica" w:cs="Helvetica"/>
                <w:noProof w:val="0"/>
                <w:color w:val="333333"/>
                <w:sz w:val="19"/>
                <w:szCs w:val="19"/>
                <w:lang w:val="en-US"/>
              </w:rPr>
            </w:pPr>
            <w:del w:id="817" w:author="Harris, Jenine" w:date="2022-07-03T13:55:00Z">
              <w:r w:rsidRPr="008533FA" w:rsidDel="00E93D9E">
                <w:rPr>
                  <w:rFonts w:ascii="Helvetica" w:eastAsia="Times New Roman" w:hAnsi="Helvetica" w:cs="Helvetica"/>
                  <w:noProof w:val="0"/>
                  <w:color w:val="333333"/>
                  <w:sz w:val="19"/>
                  <w:szCs w:val="19"/>
                  <w:lang w:val="en-US"/>
                </w:rPr>
                <w:delText>Ref</w:delText>
              </w:r>
            </w:del>
          </w:p>
        </w:tc>
      </w:tr>
      <w:tr w:rsidR="008533FA" w:rsidRPr="008533FA" w:rsidDel="00E93D9E" w14:paraId="392A1103" w14:textId="24778DBA" w:rsidTr="00E93D9E">
        <w:tblPrEx>
          <w:tblW w:w="0" w:type="auto"/>
          <w:tblPrExChange w:id="818" w:author="Harris, Jenine" w:date="2022-07-03T13:55:00Z">
            <w:tblPrEx>
              <w:tblW w:w="0" w:type="auto"/>
            </w:tblPrEx>
          </w:tblPrExChange>
        </w:tblPrEx>
        <w:trPr>
          <w:trHeight w:val="231"/>
          <w:del w:id="819" w:author="Harris, Jenine" w:date="2022-07-03T13:55:00Z"/>
          <w:trPrChange w:id="820" w:author="Harris, Jenine" w:date="2022-07-03T13:55:00Z">
            <w:trPr>
              <w:trHeight w:val="231"/>
            </w:trPr>
          </w:trPrChange>
        </w:trPr>
        <w:tc>
          <w:tcPr>
            <w:cnfStyle w:val="001000000000" w:firstRow="0" w:lastRow="0" w:firstColumn="1" w:lastColumn="0" w:oddVBand="0" w:evenVBand="0" w:oddHBand="0" w:evenHBand="0" w:firstRowFirstColumn="0" w:firstRowLastColumn="0" w:lastRowFirstColumn="0" w:lastRowLastColumn="0"/>
            <w:tcW w:w="0" w:type="auto"/>
            <w:tcPrChange w:id="821" w:author="Harris, Jenine" w:date="2022-07-03T13:55:00Z">
              <w:tcPr>
                <w:tcW w:w="0" w:type="auto"/>
              </w:tcPr>
            </w:tcPrChange>
          </w:tcPr>
          <w:p w14:paraId="3F1DDD5C" w14:textId="38337D2F" w:rsidR="008533FA" w:rsidRPr="008533FA" w:rsidDel="00E93D9E" w:rsidRDefault="008533FA" w:rsidP="003953F3">
            <w:pPr>
              <w:spacing w:before="0"/>
              <w:jc w:val="left"/>
              <w:rPr>
                <w:del w:id="822" w:author="Harris, Jenine" w:date="2022-07-03T13:55:00Z"/>
                <w:rFonts w:ascii="Helvetica" w:eastAsia="Times New Roman" w:hAnsi="Helvetica" w:cs="Helvetica"/>
                <w:noProof w:val="0"/>
                <w:color w:val="333333"/>
                <w:sz w:val="19"/>
                <w:szCs w:val="19"/>
                <w:lang w:val="en-US"/>
              </w:rPr>
            </w:pPr>
            <w:del w:id="823" w:author="Harris, Jenine" w:date="2022-07-03T13:55:00Z">
              <w:r w:rsidRPr="008533FA" w:rsidDel="00E93D9E">
                <w:rPr>
                  <w:rFonts w:ascii="Helvetica" w:eastAsia="Times New Roman" w:hAnsi="Helvetica" w:cs="Helvetica"/>
                  <w:noProof w:val="0"/>
                  <w:color w:val="333333"/>
                  <w:sz w:val="19"/>
                  <w:szCs w:val="19"/>
                  <w:lang w:val="en-US"/>
                </w:rPr>
                <w:delText>Wealth Index:</w:delText>
              </w:r>
            </w:del>
          </w:p>
        </w:tc>
        <w:tc>
          <w:tcPr>
            <w:tcW w:w="0" w:type="auto"/>
            <w:tcPrChange w:id="824" w:author="Harris, Jenine" w:date="2022-07-03T13:55:00Z">
              <w:tcPr>
                <w:tcW w:w="0" w:type="auto"/>
              </w:tcPr>
            </w:tcPrChange>
          </w:tcPr>
          <w:p w14:paraId="77C1E3F1" w14:textId="2A564320" w:rsidR="008533FA" w:rsidRPr="008533FA" w:rsidDel="00E93D9E" w:rsidRDefault="008533FA" w:rsidP="003953F3">
            <w:pPr>
              <w:spacing w:before="0"/>
              <w:jc w:val="left"/>
              <w:cnfStyle w:val="000000000000" w:firstRow="0" w:lastRow="0" w:firstColumn="0" w:lastColumn="0" w:oddVBand="0" w:evenVBand="0" w:oddHBand="0" w:evenHBand="0" w:firstRowFirstColumn="0" w:firstRowLastColumn="0" w:lastRowFirstColumn="0" w:lastRowLastColumn="0"/>
              <w:rPr>
                <w:del w:id="825" w:author="Harris, Jenine" w:date="2022-07-03T13:55:00Z"/>
                <w:rFonts w:ascii="Helvetica" w:eastAsia="Times New Roman" w:hAnsi="Helvetica" w:cs="Helvetica"/>
                <w:noProof w:val="0"/>
                <w:color w:val="333333"/>
                <w:sz w:val="19"/>
                <w:szCs w:val="19"/>
                <w:lang w:val="en-US"/>
              </w:rPr>
            </w:pPr>
          </w:p>
        </w:tc>
        <w:tc>
          <w:tcPr>
            <w:tcW w:w="0" w:type="auto"/>
            <w:tcPrChange w:id="826" w:author="Harris, Jenine" w:date="2022-07-03T13:55:00Z">
              <w:tcPr>
                <w:tcW w:w="0" w:type="auto"/>
              </w:tcPr>
            </w:tcPrChange>
          </w:tcPr>
          <w:p w14:paraId="6452865D" w14:textId="4A59EE4D" w:rsidR="008533FA" w:rsidRPr="008533FA" w:rsidDel="00E93D9E" w:rsidRDefault="008533FA" w:rsidP="003953F3">
            <w:pPr>
              <w:spacing w:before="0"/>
              <w:jc w:val="left"/>
              <w:cnfStyle w:val="000000000000" w:firstRow="0" w:lastRow="0" w:firstColumn="0" w:lastColumn="0" w:oddVBand="0" w:evenVBand="0" w:oddHBand="0" w:evenHBand="0" w:firstRowFirstColumn="0" w:firstRowLastColumn="0" w:lastRowFirstColumn="0" w:lastRowLastColumn="0"/>
              <w:rPr>
                <w:del w:id="827" w:author="Harris, Jenine" w:date="2022-07-03T13:55:00Z"/>
                <w:rFonts w:ascii="Times New Roman" w:eastAsia="Times New Roman" w:hAnsi="Times New Roman" w:cs="Times New Roman"/>
                <w:noProof w:val="0"/>
                <w:sz w:val="19"/>
                <w:szCs w:val="19"/>
                <w:lang w:val="en-US"/>
              </w:rPr>
            </w:pPr>
          </w:p>
        </w:tc>
        <w:tc>
          <w:tcPr>
            <w:tcW w:w="0" w:type="auto"/>
            <w:tcPrChange w:id="828" w:author="Harris, Jenine" w:date="2022-07-03T13:55:00Z">
              <w:tcPr>
                <w:tcW w:w="0" w:type="auto"/>
              </w:tcPr>
            </w:tcPrChange>
          </w:tcPr>
          <w:p w14:paraId="4CF99AB1" w14:textId="7717EB58" w:rsidR="008533FA" w:rsidRPr="008533FA" w:rsidDel="00E93D9E" w:rsidRDefault="008533FA" w:rsidP="003953F3">
            <w:pPr>
              <w:spacing w:before="0"/>
              <w:jc w:val="left"/>
              <w:cnfStyle w:val="000000000000" w:firstRow="0" w:lastRow="0" w:firstColumn="0" w:lastColumn="0" w:oddVBand="0" w:evenVBand="0" w:oddHBand="0" w:evenHBand="0" w:firstRowFirstColumn="0" w:firstRowLastColumn="0" w:lastRowFirstColumn="0" w:lastRowLastColumn="0"/>
              <w:rPr>
                <w:del w:id="829" w:author="Harris, Jenine" w:date="2022-07-03T13:55:00Z"/>
                <w:rFonts w:ascii="Times New Roman" w:eastAsia="Times New Roman" w:hAnsi="Times New Roman" w:cs="Times New Roman"/>
                <w:noProof w:val="0"/>
                <w:sz w:val="19"/>
                <w:szCs w:val="19"/>
                <w:lang w:val="en-US"/>
              </w:rPr>
            </w:pPr>
          </w:p>
        </w:tc>
        <w:tc>
          <w:tcPr>
            <w:tcW w:w="0" w:type="auto"/>
            <w:tcPrChange w:id="830" w:author="Harris, Jenine" w:date="2022-07-03T13:55:00Z">
              <w:tcPr>
                <w:tcW w:w="0" w:type="auto"/>
              </w:tcPr>
            </w:tcPrChange>
          </w:tcPr>
          <w:p w14:paraId="1EB04A46" w14:textId="6BAC73F8" w:rsidR="008533FA" w:rsidRPr="008533FA" w:rsidDel="00E93D9E" w:rsidRDefault="008533FA" w:rsidP="003953F3">
            <w:pPr>
              <w:spacing w:before="0"/>
              <w:jc w:val="left"/>
              <w:cnfStyle w:val="000000000000" w:firstRow="0" w:lastRow="0" w:firstColumn="0" w:lastColumn="0" w:oddVBand="0" w:evenVBand="0" w:oddHBand="0" w:evenHBand="0" w:firstRowFirstColumn="0" w:firstRowLastColumn="0" w:lastRowFirstColumn="0" w:lastRowLastColumn="0"/>
              <w:rPr>
                <w:del w:id="831" w:author="Harris, Jenine" w:date="2022-07-03T13:55:00Z"/>
                <w:rFonts w:ascii="Times New Roman" w:eastAsia="Times New Roman" w:hAnsi="Times New Roman" w:cs="Times New Roman"/>
                <w:noProof w:val="0"/>
                <w:sz w:val="19"/>
                <w:szCs w:val="19"/>
                <w:lang w:val="en-US"/>
              </w:rPr>
            </w:pPr>
          </w:p>
        </w:tc>
        <w:tc>
          <w:tcPr>
            <w:tcW w:w="0" w:type="auto"/>
            <w:tcPrChange w:id="832" w:author="Harris, Jenine" w:date="2022-07-03T13:55:00Z">
              <w:tcPr>
                <w:tcW w:w="0" w:type="auto"/>
              </w:tcPr>
            </w:tcPrChange>
          </w:tcPr>
          <w:p w14:paraId="6C1E2E54" w14:textId="51E9EB9A" w:rsidR="008533FA" w:rsidRPr="008533FA" w:rsidDel="00E93D9E" w:rsidRDefault="008533FA" w:rsidP="003953F3">
            <w:pPr>
              <w:spacing w:before="0"/>
              <w:jc w:val="left"/>
              <w:cnfStyle w:val="000000000000" w:firstRow="0" w:lastRow="0" w:firstColumn="0" w:lastColumn="0" w:oddVBand="0" w:evenVBand="0" w:oddHBand="0" w:evenHBand="0" w:firstRowFirstColumn="0" w:firstRowLastColumn="0" w:lastRowFirstColumn="0" w:lastRowLastColumn="0"/>
              <w:rPr>
                <w:del w:id="833" w:author="Harris, Jenine" w:date="2022-07-03T13:55:00Z"/>
                <w:rFonts w:ascii="Times New Roman" w:eastAsia="Times New Roman" w:hAnsi="Times New Roman" w:cs="Times New Roman"/>
                <w:noProof w:val="0"/>
                <w:sz w:val="19"/>
                <w:szCs w:val="19"/>
                <w:lang w:val="en-US"/>
              </w:rPr>
            </w:pPr>
          </w:p>
        </w:tc>
        <w:tc>
          <w:tcPr>
            <w:tcW w:w="0" w:type="auto"/>
            <w:tcPrChange w:id="834" w:author="Harris, Jenine" w:date="2022-07-03T13:55:00Z">
              <w:tcPr>
                <w:tcW w:w="0" w:type="auto"/>
              </w:tcPr>
            </w:tcPrChange>
          </w:tcPr>
          <w:p w14:paraId="5CE4309E" w14:textId="16004C30" w:rsidR="008533FA" w:rsidRPr="008533FA" w:rsidDel="00E93D9E" w:rsidRDefault="008533FA" w:rsidP="003953F3">
            <w:pPr>
              <w:spacing w:before="0"/>
              <w:jc w:val="left"/>
              <w:cnfStyle w:val="000000000000" w:firstRow="0" w:lastRow="0" w:firstColumn="0" w:lastColumn="0" w:oddVBand="0" w:evenVBand="0" w:oddHBand="0" w:evenHBand="0" w:firstRowFirstColumn="0" w:firstRowLastColumn="0" w:lastRowFirstColumn="0" w:lastRowLastColumn="0"/>
              <w:rPr>
                <w:del w:id="835" w:author="Harris, Jenine" w:date="2022-07-03T13:55:00Z"/>
                <w:rFonts w:ascii="Times New Roman" w:eastAsia="Times New Roman" w:hAnsi="Times New Roman" w:cs="Times New Roman"/>
                <w:noProof w:val="0"/>
                <w:sz w:val="19"/>
                <w:szCs w:val="19"/>
                <w:lang w:val="en-US"/>
              </w:rPr>
            </w:pPr>
          </w:p>
        </w:tc>
      </w:tr>
      <w:tr w:rsidR="008533FA" w:rsidRPr="008533FA" w:rsidDel="00E93D9E" w14:paraId="54356C22" w14:textId="1F5FC718" w:rsidTr="00E93D9E">
        <w:tblPrEx>
          <w:tblW w:w="0" w:type="auto"/>
          <w:tblPrExChange w:id="836" w:author="Harris, Jenine" w:date="2022-07-03T13:55:00Z">
            <w:tblPrEx>
              <w:tblW w:w="0" w:type="auto"/>
            </w:tblPrEx>
          </w:tblPrExChange>
        </w:tblPrEx>
        <w:trPr>
          <w:cnfStyle w:val="000000100000" w:firstRow="0" w:lastRow="0" w:firstColumn="0" w:lastColumn="0" w:oddVBand="0" w:evenVBand="0" w:oddHBand="1" w:evenHBand="0" w:firstRowFirstColumn="0" w:firstRowLastColumn="0" w:lastRowFirstColumn="0" w:lastRowLastColumn="0"/>
          <w:trHeight w:val="1894"/>
          <w:del w:id="837" w:author="Harris, Jenine" w:date="2022-07-03T13:55:00Z"/>
          <w:trPrChange w:id="838" w:author="Harris, Jenine" w:date="2022-07-03T13:55:00Z">
            <w:trPr>
              <w:trHeight w:val="1894"/>
            </w:trPr>
          </w:trPrChange>
        </w:trPr>
        <w:tc>
          <w:tcPr>
            <w:cnfStyle w:val="001000000000" w:firstRow="0" w:lastRow="0" w:firstColumn="1" w:lastColumn="0" w:oddVBand="0" w:evenVBand="0" w:oddHBand="0" w:evenHBand="0" w:firstRowFirstColumn="0" w:firstRowLastColumn="0" w:lastRowFirstColumn="0" w:lastRowLastColumn="0"/>
            <w:tcW w:w="0" w:type="auto"/>
            <w:tcPrChange w:id="839" w:author="Harris, Jenine" w:date="2022-07-03T13:55:00Z">
              <w:tcPr>
                <w:tcW w:w="0" w:type="auto"/>
              </w:tcPr>
            </w:tcPrChange>
          </w:tcPr>
          <w:p w14:paraId="1DDB8459" w14:textId="153CA539" w:rsidR="008533FA" w:rsidRPr="008533FA" w:rsidDel="00E93D9E" w:rsidRDefault="008533FA" w:rsidP="003953F3">
            <w:pPr>
              <w:spacing w:before="0" w:after="150"/>
              <w:jc w:val="left"/>
              <w:cnfStyle w:val="001000100000" w:firstRow="0" w:lastRow="0" w:firstColumn="1" w:lastColumn="0" w:oddVBand="0" w:evenVBand="0" w:oddHBand="1" w:evenHBand="0" w:firstRowFirstColumn="0" w:firstRowLastColumn="0" w:lastRowFirstColumn="0" w:lastRowLastColumn="0"/>
              <w:rPr>
                <w:del w:id="840" w:author="Harris, Jenine" w:date="2022-07-03T13:55:00Z"/>
                <w:rFonts w:ascii="Helvetica" w:eastAsia="Times New Roman" w:hAnsi="Helvetica" w:cs="Helvetica"/>
                <w:noProof w:val="0"/>
                <w:color w:val="333333"/>
                <w:sz w:val="19"/>
                <w:szCs w:val="19"/>
                <w:lang w:val="en-US"/>
              </w:rPr>
            </w:pPr>
            <w:del w:id="841" w:author="Harris, Jenine" w:date="2022-07-03T13:55:00Z">
              <w:r w:rsidRPr="008533FA" w:rsidDel="00E93D9E">
                <w:rPr>
                  <w:rFonts w:ascii="Helvetica" w:eastAsia="Times New Roman" w:hAnsi="Helvetica" w:cs="Helvetica"/>
                  <w:noProof w:val="0"/>
                  <w:color w:val="333333"/>
                  <w:sz w:val="19"/>
                  <w:szCs w:val="19"/>
                  <w:lang w:val="en-US"/>
                </w:rPr>
                <w:delText>Poorest</w:delText>
              </w:r>
            </w:del>
          </w:p>
          <w:p w14:paraId="0970FF29" w14:textId="26E81A40" w:rsidR="008533FA" w:rsidRPr="008533FA" w:rsidDel="00E93D9E" w:rsidRDefault="008533FA" w:rsidP="003953F3">
            <w:pPr>
              <w:spacing w:before="0" w:after="150"/>
              <w:jc w:val="left"/>
              <w:cnfStyle w:val="001000100000" w:firstRow="0" w:lastRow="0" w:firstColumn="1" w:lastColumn="0" w:oddVBand="0" w:evenVBand="0" w:oddHBand="1" w:evenHBand="0" w:firstRowFirstColumn="0" w:firstRowLastColumn="0" w:lastRowFirstColumn="0" w:lastRowLastColumn="0"/>
              <w:rPr>
                <w:del w:id="842" w:author="Harris, Jenine" w:date="2022-07-03T13:55:00Z"/>
                <w:rFonts w:ascii="Helvetica" w:eastAsia="Times New Roman" w:hAnsi="Helvetica" w:cs="Helvetica"/>
                <w:noProof w:val="0"/>
                <w:color w:val="333333"/>
                <w:sz w:val="19"/>
                <w:szCs w:val="19"/>
                <w:lang w:val="en-US"/>
              </w:rPr>
            </w:pPr>
            <w:del w:id="843" w:author="Harris, Jenine" w:date="2022-07-03T13:55:00Z">
              <w:r w:rsidRPr="008533FA" w:rsidDel="00E93D9E">
                <w:rPr>
                  <w:rFonts w:ascii="Helvetica" w:eastAsia="Times New Roman" w:hAnsi="Helvetica" w:cs="Helvetica"/>
                  <w:noProof w:val="0"/>
                  <w:color w:val="333333"/>
                  <w:sz w:val="19"/>
                  <w:szCs w:val="19"/>
                  <w:lang w:val="en-US"/>
                </w:rPr>
                <w:delText>Poorer</w:delText>
              </w:r>
            </w:del>
          </w:p>
          <w:p w14:paraId="4EF97D8B" w14:textId="13FBA013" w:rsidR="008533FA" w:rsidRPr="008533FA" w:rsidDel="00E93D9E" w:rsidRDefault="008533FA" w:rsidP="003953F3">
            <w:pPr>
              <w:spacing w:before="0" w:after="150"/>
              <w:jc w:val="left"/>
              <w:cnfStyle w:val="001000100000" w:firstRow="0" w:lastRow="0" w:firstColumn="1" w:lastColumn="0" w:oddVBand="0" w:evenVBand="0" w:oddHBand="1" w:evenHBand="0" w:firstRowFirstColumn="0" w:firstRowLastColumn="0" w:lastRowFirstColumn="0" w:lastRowLastColumn="0"/>
              <w:rPr>
                <w:del w:id="844" w:author="Harris, Jenine" w:date="2022-07-03T13:55:00Z"/>
                <w:rFonts w:ascii="Helvetica" w:eastAsia="Times New Roman" w:hAnsi="Helvetica" w:cs="Helvetica"/>
                <w:noProof w:val="0"/>
                <w:color w:val="333333"/>
                <w:sz w:val="19"/>
                <w:szCs w:val="19"/>
                <w:lang w:val="en-US"/>
              </w:rPr>
            </w:pPr>
            <w:del w:id="845" w:author="Harris, Jenine" w:date="2022-07-03T13:55:00Z">
              <w:r w:rsidRPr="008533FA" w:rsidDel="00E93D9E">
                <w:rPr>
                  <w:rFonts w:ascii="Helvetica" w:eastAsia="Times New Roman" w:hAnsi="Helvetica" w:cs="Helvetica"/>
                  <w:noProof w:val="0"/>
                  <w:color w:val="333333"/>
                  <w:sz w:val="19"/>
                  <w:szCs w:val="19"/>
                  <w:lang w:val="en-US"/>
                </w:rPr>
                <w:delText>Middle</w:delText>
              </w:r>
            </w:del>
          </w:p>
          <w:p w14:paraId="5452196F" w14:textId="153F6B25" w:rsidR="008533FA" w:rsidRPr="008533FA" w:rsidDel="00E93D9E" w:rsidRDefault="008533FA" w:rsidP="003953F3">
            <w:pPr>
              <w:spacing w:before="0" w:after="150"/>
              <w:jc w:val="left"/>
              <w:cnfStyle w:val="001000100000" w:firstRow="0" w:lastRow="0" w:firstColumn="1" w:lastColumn="0" w:oddVBand="0" w:evenVBand="0" w:oddHBand="1" w:evenHBand="0" w:firstRowFirstColumn="0" w:firstRowLastColumn="0" w:lastRowFirstColumn="0" w:lastRowLastColumn="0"/>
              <w:rPr>
                <w:del w:id="846" w:author="Harris, Jenine" w:date="2022-07-03T13:55:00Z"/>
                <w:rFonts w:ascii="Helvetica" w:eastAsia="Times New Roman" w:hAnsi="Helvetica" w:cs="Helvetica"/>
                <w:noProof w:val="0"/>
                <w:color w:val="333333"/>
                <w:sz w:val="19"/>
                <w:szCs w:val="19"/>
                <w:lang w:val="en-US"/>
              </w:rPr>
            </w:pPr>
            <w:del w:id="847" w:author="Harris, Jenine" w:date="2022-07-03T13:55:00Z">
              <w:r w:rsidRPr="008533FA" w:rsidDel="00E93D9E">
                <w:rPr>
                  <w:rFonts w:ascii="Helvetica" w:eastAsia="Times New Roman" w:hAnsi="Helvetica" w:cs="Helvetica"/>
                  <w:noProof w:val="0"/>
                  <w:color w:val="333333"/>
                  <w:sz w:val="19"/>
                  <w:szCs w:val="19"/>
                  <w:lang w:val="en-US"/>
                </w:rPr>
                <w:delText>Richer</w:delText>
              </w:r>
            </w:del>
          </w:p>
          <w:p w14:paraId="6CA68C4A" w14:textId="1984EC91" w:rsidR="008533FA" w:rsidRPr="008533FA" w:rsidDel="00E93D9E" w:rsidRDefault="008533FA" w:rsidP="003953F3">
            <w:pPr>
              <w:spacing w:before="0" w:after="150"/>
              <w:jc w:val="left"/>
              <w:cnfStyle w:val="001000100000" w:firstRow="0" w:lastRow="0" w:firstColumn="1" w:lastColumn="0" w:oddVBand="0" w:evenVBand="0" w:oddHBand="1" w:evenHBand="0" w:firstRowFirstColumn="0" w:firstRowLastColumn="0" w:lastRowFirstColumn="0" w:lastRowLastColumn="0"/>
              <w:rPr>
                <w:del w:id="848" w:author="Harris, Jenine" w:date="2022-07-03T13:55:00Z"/>
                <w:rFonts w:ascii="Helvetica" w:eastAsia="Times New Roman" w:hAnsi="Helvetica" w:cs="Helvetica"/>
                <w:noProof w:val="0"/>
                <w:color w:val="333333"/>
                <w:sz w:val="19"/>
                <w:szCs w:val="19"/>
                <w:lang w:val="en-US"/>
              </w:rPr>
            </w:pPr>
            <w:del w:id="849" w:author="Harris, Jenine" w:date="2022-07-03T13:55:00Z">
              <w:r w:rsidRPr="008533FA" w:rsidDel="00E93D9E">
                <w:rPr>
                  <w:rFonts w:ascii="Helvetica" w:eastAsia="Times New Roman" w:hAnsi="Helvetica" w:cs="Helvetica"/>
                  <w:noProof w:val="0"/>
                  <w:color w:val="333333"/>
                  <w:sz w:val="19"/>
                  <w:szCs w:val="19"/>
                  <w:lang w:val="en-US"/>
                </w:rPr>
                <w:delText>Richest</w:delText>
              </w:r>
            </w:del>
          </w:p>
        </w:tc>
        <w:tc>
          <w:tcPr>
            <w:tcW w:w="0" w:type="auto"/>
            <w:tcPrChange w:id="850" w:author="Harris, Jenine" w:date="2022-07-03T13:55:00Z">
              <w:tcPr>
                <w:tcW w:w="0" w:type="auto"/>
              </w:tcPr>
            </w:tcPrChange>
          </w:tcPr>
          <w:p w14:paraId="4C60F256" w14:textId="1B060228" w:rsidR="008533FA" w:rsidRPr="008533FA" w:rsidDel="00E93D9E" w:rsidRDefault="008533FA" w:rsidP="003953F3">
            <w:pPr>
              <w:spacing w:before="0" w:after="150"/>
              <w:jc w:val="left"/>
              <w:cnfStyle w:val="000000100000" w:firstRow="0" w:lastRow="0" w:firstColumn="0" w:lastColumn="0" w:oddVBand="0" w:evenVBand="0" w:oddHBand="1" w:evenHBand="0" w:firstRowFirstColumn="0" w:firstRowLastColumn="0" w:lastRowFirstColumn="0" w:lastRowLastColumn="0"/>
              <w:rPr>
                <w:del w:id="851" w:author="Harris, Jenine" w:date="2022-07-03T13:55:00Z"/>
                <w:rFonts w:ascii="Helvetica" w:eastAsia="Times New Roman" w:hAnsi="Helvetica" w:cs="Helvetica"/>
                <w:noProof w:val="0"/>
                <w:color w:val="333333"/>
                <w:sz w:val="19"/>
                <w:szCs w:val="19"/>
                <w:lang w:val="en-US"/>
              </w:rPr>
            </w:pPr>
            <w:del w:id="852" w:author="Harris, Jenine" w:date="2022-07-03T13:55:00Z">
              <w:r w:rsidRPr="008533FA" w:rsidDel="00E93D9E">
                <w:rPr>
                  <w:rFonts w:ascii="Helvetica" w:eastAsia="Times New Roman" w:hAnsi="Helvetica" w:cs="Helvetica"/>
                  <w:noProof w:val="0"/>
                  <w:color w:val="333333"/>
                  <w:sz w:val="19"/>
                  <w:szCs w:val="19"/>
                  <w:lang w:val="en-US"/>
                </w:rPr>
                <w:delText>1.76 (1.24 - 2.51)</w:delText>
              </w:r>
            </w:del>
          </w:p>
          <w:p w14:paraId="3E3DA608" w14:textId="60ED66ED" w:rsidR="008533FA" w:rsidRPr="008533FA" w:rsidDel="00E93D9E" w:rsidRDefault="008533FA" w:rsidP="003953F3">
            <w:pPr>
              <w:spacing w:before="0" w:after="150"/>
              <w:jc w:val="left"/>
              <w:cnfStyle w:val="000000100000" w:firstRow="0" w:lastRow="0" w:firstColumn="0" w:lastColumn="0" w:oddVBand="0" w:evenVBand="0" w:oddHBand="1" w:evenHBand="0" w:firstRowFirstColumn="0" w:firstRowLastColumn="0" w:lastRowFirstColumn="0" w:lastRowLastColumn="0"/>
              <w:rPr>
                <w:del w:id="853" w:author="Harris, Jenine" w:date="2022-07-03T13:55:00Z"/>
                <w:rFonts w:ascii="Helvetica" w:eastAsia="Times New Roman" w:hAnsi="Helvetica" w:cs="Helvetica"/>
                <w:noProof w:val="0"/>
                <w:color w:val="333333"/>
                <w:sz w:val="19"/>
                <w:szCs w:val="19"/>
                <w:lang w:val="en-US"/>
              </w:rPr>
            </w:pPr>
            <w:del w:id="854" w:author="Harris, Jenine" w:date="2022-07-03T13:55:00Z">
              <w:r w:rsidRPr="008533FA" w:rsidDel="00E93D9E">
                <w:rPr>
                  <w:rFonts w:ascii="Helvetica" w:eastAsia="Times New Roman" w:hAnsi="Helvetica" w:cs="Helvetica"/>
                  <w:noProof w:val="0"/>
                  <w:color w:val="333333"/>
                  <w:sz w:val="19"/>
                  <w:szCs w:val="19"/>
                  <w:lang w:val="en-US"/>
                </w:rPr>
                <w:delText>1.33 (0.95 - 1.89)</w:delText>
              </w:r>
            </w:del>
          </w:p>
          <w:p w14:paraId="5E17641C" w14:textId="239C9858" w:rsidR="008533FA" w:rsidRPr="008533FA" w:rsidDel="00E93D9E" w:rsidRDefault="008533FA" w:rsidP="003953F3">
            <w:pPr>
              <w:spacing w:before="0" w:after="150"/>
              <w:jc w:val="left"/>
              <w:cnfStyle w:val="000000100000" w:firstRow="0" w:lastRow="0" w:firstColumn="0" w:lastColumn="0" w:oddVBand="0" w:evenVBand="0" w:oddHBand="1" w:evenHBand="0" w:firstRowFirstColumn="0" w:firstRowLastColumn="0" w:lastRowFirstColumn="0" w:lastRowLastColumn="0"/>
              <w:rPr>
                <w:del w:id="855" w:author="Harris, Jenine" w:date="2022-07-03T13:55:00Z"/>
                <w:rFonts w:ascii="Helvetica" w:eastAsia="Times New Roman" w:hAnsi="Helvetica" w:cs="Helvetica"/>
                <w:noProof w:val="0"/>
                <w:color w:val="333333"/>
                <w:sz w:val="19"/>
                <w:szCs w:val="19"/>
                <w:lang w:val="en-US"/>
              </w:rPr>
            </w:pPr>
            <w:del w:id="856" w:author="Harris, Jenine" w:date="2022-07-03T13:55:00Z">
              <w:r w:rsidRPr="008533FA" w:rsidDel="00E93D9E">
                <w:rPr>
                  <w:rFonts w:ascii="Helvetica" w:eastAsia="Times New Roman" w:hAnsi="Helvetica" w:cs="Helvetica"/>
                  <w:noProof w:val="0"/>
                  <w:color w:val="333333"/>
                  <w:sz w:val="19"/>
                  <w:szCs w:val="19"/>
                  <w:lang w:val="en-US"/>
                </w:rPr>
                <w:delText>1.37 (1.00 - 1.90)</w:delText>
              </w:r>
            </w:del>
          </w:p>
          <w:p w14:paraId="426872E5" w14:textId="45F26F9F" w:rsidR="008533FA" w:rsidRPr="008533FA" w:rsidDel="00E93D9E" w:rsidRDefault="008533FA" w:rsidP="003953F3">
            <w:pPr>
              <w:spacing w:before="0" w:after="150"/>
              <w:jc w:val="left"/>
              <w:cnfStyle w:val="000000100000" w:firstRow="0" w:lastRow="0" w:firstColumn="0" w:lastColumn="0" w:oddVBand="0" w:evenVBand="0" w:oddHBand="1" w:evenHBand="0" w:firstRowFirstColumn="0" w:firstRowLastColumn="0" w:lastRowFirstColumn="0" w:lastRowLastColumn="0"/>
              <w:rPr>
                <w:del w:id="857" w:author="Harris, Jenine" w:date="2022-07-03T13:55:00Z"/>
                <w:rFonts w:ascii="Helvetica" w:eastAsia="Times New Roman" w:hAnsi="Helvetica" w:cs="Helvetica"/>
                <w:noProof w:val="0"/>
                <w:color w:val="333333"/>
                <w:sz w:val="19"/>
                <w:szCs w:val="19"/>
                <w:lang w:val="en-US"/>
              </w:rPr>
            </w:pPr>
            <w:del w:id="858" w:author="Harris, Jenine" w:date="2022-07-03T13:55:00Z">
              <w:r w:rsidRPr="008533FA" w:rsidDel="00E93D9E">
                <w:rPr>
                  <w:rFonts w:ascii="Helvetica" w:eastAsia="Times New Roman" w:hAnsi="Helvetica" w:cs="Helvetica"/>
                  <w:noProof w:val="0"/>
                  <w:color w:val="333333"/>
                  <w:sz w:val="19"/>
                  <w:szCs w:val="19"/>
                  <w:lang w:val="en-US"/>
                </w:rPr>
                <w:delText>1.17 (0.86 - 1.59)</w:delText>
              </w:r>
            </w:del>
          </w:p>
          <w:p w14:paraId="3C0C842C" w14:textId="1B7441E8" w:rsidR="008533FA" w:rsidRPr="008533FA" w:rsidDel="00E93D9E" w:rsidRDefault="008533FA" w:rsidP="003953F3">
            <w:pPr>
              <w:spacing w:before="0" w:after="150"/>
              <w:jc w:val="left"/>
              <w:cnfStyle w:val="000000100000" w:firstRow="0" w:lastRow="0" w:firstColumn="0" w:lastColumn="0" w:oddVBand="0" w:evenVBand="0" w:oddHBand="1" w:evenHBand="0" w:firstRowFirstColumn="0" w:firstRowLastColumn="0" w:lastRowFirstColumn="0" w:lastRowLastColumn="0"/>
              <w:rPr>
                <w:del w:id="859" w:author="Harris, Jenine" w:date="2022-07-03T13:55:00Z"/>
                <w:rFonts w:ascii="Helvetica" w:eastAsia="Times New Roman" w:hAnsi="Helvetica" w:cs="Helvetica"/>
                <w:noProof w:val="0"/>
                <w:color w:val="333333"/>
                <w:sz w:val="19"/>
                <w:szCs w:val="19"/>
                <w:lang w:val="en-US"/>
              </w:rPr>
            </w:pPr>
            <w:del w:id="860" w:author="Harris, Jenine" w:date="2022-07-03T13:55:00Z">
              <w:r w:rsidRPr="008533FA" w:rsidDel="00E93D9E">
                <w:rPr>
                  <w:rFonts w:ascii="Helvetica" w:eastAsia="Times New Roman" w:hAnsi="Helvetica" w:cs="Helvetica"/>
                  <w:noProof w:val="0"/>
                  <w:color w:val="333333"/>
                  <w:sz w:val="19"/>
                  <w:szCs w:val="19"/>
                  <w:lang w:val="en-US"/>
                </w:rPr>
                <w:delText>Ref</w:delText>
              </w:r>
            </w:del>
          </w:p>
        </w:tc>
        <w:tc>
          <w:tcPr>
            <w:tcW w:w="0" w:type="auto"/>
            <w:tcPrChange w:id="861" w:author="Harris, Jenine" w:date="2022-07-03T13:55:00Z">
              <w:tcPr>
                <w:tcW w:w="0" w:type="auto"/>
              </w:tcPr>
            </w:tcPrChange>
          </w:tcPr>
          <w:p w14:paraId="473762AD" w14:textId="71B289F7" w:rsidR="008533FA" w:rsidRPr="008533FA" w:rsidDel="00E93D9E" w:rsidRDefault="008533FA" w:rsidP="003953F3">
            <w:pPr>
              <w:spacing w:before="0" w:after="150"/>
              <w:jc w:val="left"/>
              <w:cnfStyle w:val="000000100000" w:firstRow="0" w:lastRow="0" w:firstColumn="0" w:lastColumn="0" w:oddVBand="0" w:evenVBand="0" w:oddHBand="1" w:evenHBand="0" w:firstRowFirstColumn="0" w:firstRowLastColumn="0" w:lastRowFirstColumn="0" w:lastRowLastColumn="0"/>
              <w:rPr>
                <w:del w:id="862" w:author="Harris, Jenine" w:date="2022-07-03T13:55:00Z"/>
                <w:rFonts w:ascii="Helvetica" w:eastAsia="Times New Roman" w:hAnsi="Helvetica" w:cs="Helvetica"/>
                <w:noProof w:val="0"/>
                <w:color w:val="333333"/>
                <w:sz w:val="19"/>
                <w:szCs w:val="19"/>
                <w:lang w:val="en-US"/>
              </w:rPr>
            </w:pPr>
            <w:del w:id="863" w:author="Harris, Jenine" w:date="2022-07-03T13:55:00Z">
              <w:r w:rsidRPr="008533FA" w:rsidDel="00E93D9E">
                <w:rPr>
                  <w:rFonts w:ascii="Helvetica" w:eastAsia="Times New Roman" w:hAnsi="Helvetica" w:cs="Helvetica"/>
                  <w:noProof w:val="0"/>
                  <w:color w:val="333333"/>
                  <w:sz w:val="19"/>
                  <w:szCs w:val="19"/>
                  <w:lang w:val="en-US"/>
                </w:rPr>
                <w:delText>0.002</w:delText>
              </w:r>
            </w:del>
          </w:p>
          <w:p w14:paraId="32D166C2" w14:textId="318B2851" w:rsidR="008533FA" w:rsidRPr="008533FA" w:rsidDel="00E93D9E" w:rsidRDefault="008533FA" w:rsidP="003953F3">
            <w:pPr>
              <w:spacing w:before="0" w:after="150"/>
              <w:jc w:val="left"/>
              <w:cnfStyle w:val="000000100000" w:firstRow="0" w:lastRow="0" w:firstColumn="0" w:lastColumn="0" w:oddVBand="0" w:evenVBand="0" w:oddHBand="1" w:evenHBand="0" w:firstRowFirstColumn="0" w:firstRowLastColumn="0" w:lastRowFirstColumn="0" w:lastRowLastColumn="0"/>
              <w:rPr>
                <w:del w:id="864" w:author="Harris, Jenine" w:date="2022-07-03T13:55:00Z"/>
                <w:rFonts w:ascii="Helvetica" w:eastAsia="Times New Roman" w:hAnsi="Helvetica" w:cs="Helvetica"/>
                <w:noProof w:val="0"/>
                <w:color w:val="333333"/>
                <w:sz w:val="19"/>
                <w:szCs w:val="19"/>
                <w:lang w:val="en-US"/>
              </w:rPr>
            </w:pPr>
            <w:del w:id="865" w:author="Harris, Jenine" w:date="2022-07-03T13:55:00Z">
              <w:r w:rsidRPr="008533FA" w:rsidDel="00E93D9E">
                <w:rPr>
                  <w:rFonts w:ascii="Helvetica" w:eastAsia="Times New Roman" w:hAnsi="Helvetica" w:cs="Helvetica"/>
                  <w:noProof w:val="0"/>
                  <w:color w:val="333333"/>
                  <w:sz w:val="19"/>
                  <w:szCs w:val="19"/>
                  <w:lang w:val="en-US"/>
                </w:rPr>
                <w:delText>0.107</w:delText>
              </w:r>
            </w:del>
          </w:p>
          <w:p w14:paraId="265FE723" w14:textId="22CE3B86" w:rsidR="008533FA" w:rsidRPr="008533FA" w:rsidDel="00E93D9E" w:rsidRDefault="008533FA" w:rsidP="003953F3">
            <w:pPr>
              <w:spacing w:before="0" w:after="150"/>
              <w:jc w:val="left"/>
              <w:cnfStyle w:val="000000100000" w:firstRow="0" w:lastRow="0" w:firstColumn="0" w:lastColumn="0" w:oddVBand="0" w:evenVBand="0" w:oddHBand="1" w:evenHBand="0" w:firstRowFirstColumn="0" w:firstRowLastColumn="0" w:lastRowFirstColumn="0" w:lastRowLastColumn="0"/>
              <w:rPr>
                <w:del w:id="866" w:author="Harris, Jenine" w:date="2022-07-03T13:55:00Z"/>
                <w:rFonts w:ascii="Helvetica" w:eastAsia="Times New Roman" w:hAnsi="Helvetica" w:cs="Helvetica"/>
                <w:noProof w:val="0"/>
                <w:color w:val="333333"/>
                <w:sz w:val="19"/>
                <w:szCs w:val="19"/>
                <w:lang w:val="en-US"/>
              </w:rPr>
            </w:pPr>
            <w:del w:id="867" w:author="Harris, Jenine" w:date="2022-07-03T13:55:00Z">
              <w:r w:rsidRPr="008533FA" w:rsidDel="00E93D9E">
                <w:rPr>
                  <w:rFonts w:ascii="Helvetica" w:eastAsia="Times New Roman" w:hAnsi="Helvetica" w:cs="Helvetica"/>
                  <w:noProof w:val="0"/>
                  <w:color w:val="333333"/>
                  <w:sz w:val="19"/>
                  <w:szCs w:val="19"/>
                  <w:lang w:val="en-US"/>
                </w:rPr>
                <w:delText>0.051</w:delText>
              </w:r>
            </w:del>
          </w:p>
          <w:p w14:paraId="4832E834" w14:textId="727F3927" w:rsidR="008533FA" w:rsidRPr="008533FA" w:rsidDel="00E93D9E" w:rsidRDefault="008533FA" w:rsidP="003953F3">
            <w:pPr>
              <w:spacing w:before="0" w:after="150"/>
              <w:jc w:val="left"/>
              <w:cnfStyle w:val="000000100000" w:firstRow="0" w:lastRow="0" w:firstColumn="0" w:lastColumn="0" w:oddVBand="0" w:evenVBand="0" w:oddHBand="1" w:evenHBand="0" w:firstRowFirstColumn="0" w:firstRowLastColumn="0" w:lastRowFirstColumn="0" w:lastRowLastColumn="0"/>
              <w:rPr>
                <w:del w:id="868" w:author="Harris, Jenine" w:date="2022-07-03T13:55:00Z"/>
                <w:rFonts w:ascii="Helvetica" w:eastAsia="Times New Roman" w:hAnsi="Helvetica" w:cs="Helvetica"/>
                <w:noProof w:val="0"/>
                <w:color w:val="333333"/>
                <w:sz w:val="19"/>
                <w:szCs w:val="19"/>
                <w:lang w:val="en-US"/>
              </w:rPr>
            </w:pPr>
            <w:del w:id="869" w:author="Harris, Jenine" w:date="2022-07-03T13:55:00Z">
              <w:r w:rsidRPr="008533FA" w:rsidDel="00E93D9E">
                <w:rPr>
                  <w:rFonts w:ascii="Helvetica" w:eastAsia="Times New Roman" w:hAnsi="Helvetica" w:cs="Helvetica"/>
                  <w:noProof w:val="0"/>
                  <w:color w:val="333333"/>
                  <w:sz w:val="19"/>
                  <w:szCs w:val="19"/>
                  <w:lang w:val="en-US"/>
                </w:rPr>
                <w:delText>0.379</w:delText>
              </w:r>
            </w:del>
          </w:p>
          <w:p w14:paraId="6402FF76" w14:textId="561122D8" w:rsidR="008533FA" w:rsidRPr="008533FA" w:rsidDel="00E93D9E" w:rsidRDefault="008533FA" w:rsidP="003953F3">
            <w:pPr>
              <w:spacing w:before="0" w:after="150"/>
              <w:jc w:val="left"/>
              <w:cnfStyle w:val="000000100000" w:firstRow="0" w:lastRow="0" w:firstColumn="0" w:lastColumn="0" w:oddVBand="0" w:evenVBand="0" w:oddHBand="1" w:evenHBand="0" w:firstRowFirstColumn="0" w:firstRowLastColumn="0" w:lastRowFirstColumn="0" w:lastRowLastColumn="0"/>
              <w:rPr>
                <w:del w:id="870" w:author="Harris, Jenine" w:date="2022-07-03T13:55:00Z"/>
                <w:rFonts w:ascii="Helvetica" w:eastAsia="Times New Roman" w:hAnsi="Helvetica" w:cs="Helvetica"/>
                <w:noProof w:val="0"/>
                <w:color w:val="333333"/>
                <w:sz w:val="19"/>
                <w:szCs w:val="19"/>
                <w:lang w:val="en-US"/>
              </w:rPr>
            </w:pPr>
            <w:del w:id="871" w:author="Harris, Jenine" w:date="2022-07-03T13:55:00Z">
              <w:r w:rsidRPr="008533FA" w:rsidDel="00E93D9E">
                <w:rPr>
                  <w:rFonts w:ascii="Helvetica" w:eastAsia="Times New Roman" w:hAnsi="Helvetica" w:cs="Helvetica"/>
                  <w:noProof w:val="0"/>
                  <w:color w:val="333333"/>
                  <w:sz w:val="19"/>
                  <w:szCs w:val="19"/>
                  <w:lang w:val="en-US"/>
                </w:rPr>
                <w:delText>Ref</w:delText>
              </w:r>
            </w:del>
          </w:p>
        </w:tc>
        <w:tc>
          <w:tcPr>
            <w:tcW w:w="0" w:type="auto"/>
            <w:tcPrChange w:id="872" w:author="Harris, Jenine" w:date="2022-07-03T13:55:00Z">
              <w:tcPr>
                <w:tcW w:w="0" w:type="auto"/>
              </w:tcPr>
            </w:tcPrChange>
          </w:tcPr>
          <w:p w14:paraId="620F3346" w14:textId="095A1D43" w:rsidR="008533FA" w:rsidRPr="008533FA" w:rsidDel="00E93D9E" w:rsidRDefault="008533FA" w:rsidP="003953F3">
            <w:pPr>
              <w:spacing w:before="0" w:after="150"/>
              <w:jc w:val="left"/>
              <w:cnfStyle w:val="000000100000" w:firstRow="0" w:lastRow="0" w:firstColumn="0" w:lastColumn="0" w:oddVBand="0" w:evenVBand="0" w:oddHBand="1" w:evenHBand="0" w:firstRowFirstColumn="0" w:firstRowLastColumn="0" w:lastRowFirstColumn="0" w:lastRowLastColumn="0"/>
              <w:rPr>
                <w:del w:id="873" w:author="Harris, Jenine" w:date="2022-07-03T13:55:00Z"/>
                <w:rFonts w:ascii="Helvetica" w:eastAsia="Times New Roman" w:hAnsi="Helvetica" w:cs="Helvetica"/>
                <w:noProof w:val="0"/>
                <w:color w:val="333333"/>
                <w:sz w:val="19"/>
                <w:szCs w:val="19"/>
                <w:lang w:val="en-US"/>
              </w:rPr>
            </w:pPr>
            <w:del w:id="874" w:author="Harris, Jenine" w:date="2022-07-03T13:55:00Z">
              <w:r w:rsidRPr="008533FA" w:rsidDel="00E93D9E">
                <w:rPr>
                  <w:rFonts w:ascii="Helvetica" w:eastAsia="Times New Roman" w:hAnsi="Helvetica" w:cs="Helvetica"/>
                  <w:noProof w:val="0"/>
                  <w:color w:val="333333"/>
                  <w:sz w:val="19"/>
                  <w:szCs w:val="19"/>
                  <w:lang w:val="en-US"/>
                </w:rPr>
                <w:delText>2.46 (2.03 - 2.97)</w:delText>
              </w:r>
            </w:del>
          </w:p>
          <w:p w14:paraId="7C2EE35C" w14:textId="5586C782" w:rsidR="008533FA" w:rsidRPr="008533FA" w:rsidDel="00E93D9E" w:rsidRDefault="008533FA" w:rsidP="003953F3">
            <w:pPr>
              <w:spacing w:before="0" w:after="150"/>
              <w:jc w:val="left"/>
              <w:cnfStyle w:val="000000100000" w:firstRow="0" w:lastRow="0" w:firstColumn="0" w:lastColumn="0" w:oddVBand="0" w:evenVBand="0" w:oddHBand="1" w:evenHBand="0" w:firstRowFirstColumn="0" w:firstRowLastColumn="0" w:lastRowFirstColumn="0" w:lastRowLastColumn="0"/>
              <w:rPr>
                <w:del w:id="875" w:author="Harris, Jenine" w:date="2022-07-03T13:55:00Z"/>
                <w:rFonts w:ascii="Helvetica" w:eastAsia="Times New Roman" w:hAnsi="Helvetica" w:cs="Helvetica"/>
                <w:noProof w:val="0"/>
                <w:color w:val="333333"/>
                <w:sz w:val="19"/>
                <w:szCs w:val="19"/>
                <w:lang w:val="en-US"/>
              </w:rPr>
            </w:pPr>
            <w:del w:id="876" w:author="Harris, Jenine" w:date="2022-07-03T13:55:00Z">
              <w:r w:rsidRPr="008533FA" w:rsidDel="00E93D9E">
                <w:rPr>
                  <w:rFonts w:ascii="Helvetica" w:eastAsia="Times New Roman" w:hAnsi="Helvetica" w:cs="Helvetica"/>
                  <w:noProof w:val="0"/>
                  <w:color w:val="333333"/>
                  <w:sz w:val="19"/>
                  <w:szCs w:val="19"/>
                  <w:lang w:val="en-US"/>
                </w:rPr>
                <w:delText>2.17 (1.81 - 2.60)</w:delText>
              </w:r>
            </w:del>
          </w:p>
          <w:p w14:paraId="2DD545F2" w14:textId="66AA557F" w:rsidR="008533FA" w:rsidRPr="008533FA" w:rsidDel="00E93D9E" w:rsidRDefault="008533FA" w:rsidP="003953F3">
            <w:pPr>
              <w:spacing w:before="0" w:after="150"/>
              <w:jc w:val="left"/>
              <w:cnfStyle w:val="000000100000" w:firstRow="0" w:lastRow="0" w:firstColumn="0" w:lastColumn="0" w:oddVBand="0" w:evenVBand="0" w:oddHBand="1" w:evenHBand="0" w:firstRowFirstColumn="0" w:firstRowLastColumn="0" w:lastRowFirstColumn="0" w:lastRowLastColumn="0"/>
              <w:rPr>
                <w:del w:id="877" w:author="Harris, Jenine" w:date="2022-07-03T13:55:00Z"/>
                <w:rFonts w:ascii="Helvetica" w:eastAsia="Times New Roman" w:hAnsi="Helvetica" w:cs="Helvetica"/>
                <w:noProof w:val="0"/>
                <w:color w:val="333333"/>
                <w:sz w:val="19"/>
                <w:szCs w:val="19"/>
                <w:lang w:val="en-US"/>
              </w:rPr>
            </w:pPr>
            <w:del w:id="878" w:author="Harris, Jenine" w:date="2022-07-03T13:55:00Z">
              <w:r w:rsidRPr="008533FA" w:rsidDel="00E93D9E">
                <w:rPr>
                  <w:rFonts w:ascii="Helvetica" w:eastAsia="Times New Roman" w:hAnsi="Helvetica" w:cs="Helvetica"/>
                  <w:noProof w:val="0"/>
                  <w:color w:val="333333"/>
                  <w:sz w:val="19"/>
                  <w:szCs w:val="19"/>
                  <w:lang w:val="en-US"/>
                </w:rPr>
                <w:delText>1.83 (1.55 - 2.16)</w:delText>
              </w:r>
            </w:del>
          </w:p>
          <w:p w14:paraId="69E922C3" w14:textId="7B626331" w:rsidR="008533FA" w:rsidRPr="008533FA" w:rsidDel="00E93D9E" w:rsidRDefault="008533FA" w:rsidP="003953F3">
            <w:pPr>
              <w:spacing w:before="0" w:after="150"/>
              <w:jc w:val="left"/>
              <w:cnfStyle w:val="000000100000" w:firstRow="0" w:lastRow="0" w:firstColumn="0" w:lastColumn="0" w:oddVBand="0" w:evenVBand="0" w:oddHBand="1" w:evenHBand="0" w:firstRowFirstColumn="0" w:firstRowLastColumn="0" w:lastRowFirstColumn="0" w:lastRowLastColumn="0"/>
              <w:rPr>
                <w:del w:id="879" w:author="Harris, Jenine" w:date="2022-07-03T13:55:00Z"/>
                <w:rFonts w:ascii="Helvetica" w:eastAsia="Times New Roman" w:hAnsi="Helvetica" w:cs="Helvetica"/>
                <w:noProof w:val="0"/>
                <w:color w:val="333333"/>
                <w:sz w:val="19"/>
                <w:szCs w:val="19"/>
                <w:lang w:val="en-US"/>
              </w:rPr>
            </w:pPr>
            <w:del w:id="880" w:author="Harris, Jenine" w:date="2022-07-03T13:55:00Z">
              <w:r w:rsidRPr="008533FA" w:rsidDel="00E93D9E">
                <w:rPr>
                  <w:rFonts w:ascii="Helvetica" w:eastAsia="Times New Roman" w:hAnsi="Helvetica" w:cs="Helvetica"/>
                  <w:noProof w:val="0"/>
                  <w:color w:val="333333"/>
                  <w:sz w:val="19"/>
                  <w:szCs w:val="19"/>
                  <w:lang w:val="en-US"/>
                </w:rPr>
                <w:delText>1.32 (1.12 - 1.56)</w:delText>
              </w:r>
            </w:del>
          </w:p>
          <w:p w14:paraId="2FE7887B" w14:textId="6A728FD5" w:rsidR="008533FA" w:rsidRPr="008533FA" w:rsidDel="00E93D9E" w:rsidRDefault="008533FA" w:rsidP="003953F3">
            <w:pPr>
              <w:spacing w:before="0" w:after="150"/>
              <w:jc w:val="left"/>
              <w:cnfStyle w:val="000000100000" w:firstRow="0" w:lastRow="0" w:firstColumn="0" w:lastColumn="0" w:oddVBand="0" w:evenVBand="0" w:oddHBand="1" w:evenHBand="0" w:firstRowFirstColumn="0" w:firstRowLastColumn="0" w:lastRowFirstColumn="0" w:lastRowLastColumn="0"/>
              <w:rPr>
                <w:del w:id="881" w:author="Harris, Jenine" w:date="2022-07-03T13:55:00Z"/>
                <w:rFonts w:ascii="Helvetica" w:eastAsia="Times New Roman" w:hAnsi="Helvetica" w:cs="Helvetica"/>
                <w:noProof w:val="0"/>
                <w:color w:val="333333"/>
                <w:sz w:val="19"/>
                <w:szCs w:val="19"/>
                <w:lang w:val="en-US"/>
              </w:rPr>
            </w:pPr>
            <w:del w:id="882" w:author="Harris, Jenine" w:date="2022-07-03T13:55:00Z">
              <w:r w:rsidRPr="008533FA" w:rsidDel="00E93D9E">
                <w:rPr>
                  <w:rFonts w:ascii="Helvetica" w:eastAsia="Times New Roman" w:hAnsi="Helvetica" w:cs="Helvetica"/>
                  <w:noProof w:val="0"/>
                  <w:color w:val="333333"/>
                  <w:sz w:val="19"/>
                  <w:szCs w:val="19"/>
                  <w:lang w:val="en-US"/>
                </w:rPr>
                <w:delText>Ref</w:delText>
              </w:r>
            </w:del>
          </w:p>
        </w:tc>
        <w:tc>
          <w:tcPr>
            <w:tcW w:w="0" w:type="auto"/>
            <w:tcPrChange w:id="883" w:author="Harris, Jenine" w:date="2022-07-03T13:55:00Z">
              <w:tcPr>
                <w:tcW w:w="0" w:type="auto"/>
              </w:tcPr>
            </w:tcPrChange>
          </w:tcPr>
          <w:p w14:paraId="606B90E7" w14:textId="085603D9" w:rsidR="008533FA" w:rsidRPr="008533FA" w:rsidDel="00E93D9E" w:rsidRDefault="008533FA" w:rsidP="003953F3">
            <w:pPr>
              <w:spacing w:before="0" w:after="150"/>
              <w:jc w:val="left"/>
              <w:cnfStyle w:val="000000100000" w:firstRow="0" w:lastRow="0" w:firstColumn="0" w:lastColumn="0" w:oddVBand="0" w:evenVBand="0" w:oddHBand="1" w:evenHBand="0" w:firstRowFirstColumn="0" w:firstRowLastColumn="0" w:lastRowFirstColumn="0" w:lastRowLastColumn="0"/>
              <w:rPr>
                <w:del w:id="884" w:author="Harris, Jenine" w:date="2022-07-03T13:55:00Z"/>
                <w:rFonts w:ascii="Helvetica" w:eastAsia="Times New Roman" w:hAnsi="Helvetica" w:cs="Helvetica"/>
                <w:noProof w:val="0"/>
                <w:color w:val="333333"/>
                <w:sz w:val="19"/>
                <w:szCs w:val="19"/>
                <w:lang w:val="en-US"/>
              </w:rPr>
            </w:pPr>
            <w:del w:id="885" w:author="Harris, Jenine" w:date="2022-07-03T13:55:00Z">
              <w:r w:rsidRPr="008533FA" w:rsidDel="00E93D9E">
                <w:rPr>
                  <w:rFonts w:ascii="Helvetica" w:eastAsia="Times New Roman" w:hAnsi="Helvetica" w:cs="Helvetica"/>
                  <w:noProof w:val="0"/>
                  <w:color w:val="333333"/>
                  <w:sz w:val="19"/>
                  <w:szCs w:val="19"/>
                  <w:lang w:val="en-US"/>
                </w:rPr>
                <w:delText>&lt; 0.001</w:delText>
              </w:r>
            </w:del>
          </w:p>
          <w:p w14:paraId="19A2CCEE" w14:textId="7BE86099" w:rsidR="008533FA" w:rsidRPr="008533FA" w:rsidDel="00E93D9E" w:rsidRDefault="008533FA" w:rsidP="003953F3">
            <w:pPr>
              <w:spacing w:before="0" w:after="150"/>
              <w:jc w:val="left"/>
              <w:cnfStyle w:val="000000100000" w:firstRow="0" w:lastRow="0" w:firstColumn="0" w:lastColumn="0" w:oddVBand="0" w:evenVBand="0" w:oddHBand="1" w:evenHBand="0" w:firstRowFirstColumn="0" w:firstRowLastColumn="0" w:lastRowFirstColumn="0" w:lastRowLastColumn="0"/>
              <w:rPr>
                <w:del w:id="886" w:author="Harris, Jenine" w:date="2022-07-03T13:55:00Z"/>
                <w:rFonts w:ascii="Helvetica" w:eastAsia="Times New Roman" w:hAnsi="Helvetica" w:cs="Helvetica"/>
                <w:noProof w:val="0"/>
                <w:color w:val="333333"/>
                <w:sz w:val="19"/>
                <w:szCs w:val="19"/>
                <w:lang w:val="en-US"/>
              </w:rPr>
            </w:pPr>
            <w:del w:id="887" w:author="Harris, Jenine" w:date="2022-07-03T13:55:00Z">
              <w:r w:rsidRPr="008533FA" w:rsidDel="00E93D9E">
                <w:rPr>
                  <w:rFonts w:ascii="Helvetica" w:eastAsia="Times New Roman" w:hAnsi="Helvetica" w:cs="Helvetica"/>
                  <w:noProof w:val="0"/>
                  <w:color w:val="333333"/>
                  <w:sz w:val="19"/>
                  <w:szCs w:val="19"/>
                  <w:lang w:val="en-US"/>
                </w:rPr>
                <w:delText>&lt; 0.001</w:delText>
              </w:r>
            </w:del>
          </w:p>
          <w:p w14:paraId="159C863A" w14:textId="434C5A1E" w:rsidR="008533FA" w:rsidRPr="008533FA" w:rsidDel="00E93D9E" w:rsidRDefault="008533FA" w:rsidP="003953F3">
            <w:pPr>
              <w:spacing w:before="0" w:after="150"/>
              <w:jc w:val="left"/>
              <w:cnfStyle w:val="000000100000" w:firstRow="0" w:lastRow="0" w:firstColumn="0" w:lastColumn="0" w:oddVBand="0" w:evenVBand="0" w:oddHBand="1" w:evenHBand="0" w:firstRowFirstColumn="0" w:firstRowLastColumn="0" w:lastRowFirstColumn="0" w:lastRowLastColumn="0"/>
              <w:rPr>
                <w:del w:id="888" w:author="Harris, Jenine" w:date="2022-07-03T13:55:00Z"/>
                <w:rFonts w:ascii="Helvetica" w:eastAsia="Times New Roman" w:hAnsi="Helvetica" w:cs="Helvetica"/>
                <w:noProof w:val="0"/>
                <w:color w:val="333333"/>
                <w:sz w:val="19"/>
                <w:szCs w:val="19"/>
                <w:lang w:val="en-US"/>
              </w:rPr>
            </w:pPr>
            <w:del w:id="889" w:author="Harris, Jenine" w:date="2022-07-03T13:55:00Z">
              <w:r w:rsidRPr="008533FA" w:rsidDel="00E93D9E">
                <w:rPr>
                  <w:rFonts w:ascii="Helvetica" w:eastAsia="Times New Roman" w:hAnsi="Helvetica" w:cs="Helvetica"/>
                  <w:noProof w:val="0"/>
                  <w:color w:val="333333"/>
                  <w:sz w:val="19"/>
                  <w:szCs w:val="19"/>
                  <w:lang w:val="en-US"/>
                </w:rPr>
                <w:delText>&lt; 0.001</w:delText>
              </w:r>
            </w:del>
          </w:p>
          <w:p w14:paraId="30D628A7" w14:textId="5CCB7EC6" w:rsidR="008533FA" w:rsidRPr="008533FA" w:rsidDel="00E93D9E" w:rsidRDefault="008533FA" w:rsidP="003953F3">
            <w:pPr>
              <w:spacing w:before="0" w:after="150"/>
              <w:jc w:val="left"/>
              <w:cnfStyle w:val="000000100000" w:firstRow="0" w:lastRow="0" w:firstColumn="0" w:lastColumn="0" w:oddVBand="0" w:evenVBand="0" w:oddHBand="1" w:evenHBand="0" w:firstRowFirstColumn="0" w:firstRowLastColumn="0" w:lastRowFirstColumn="0" w:lastRowLastColumn="0"/>
              <w:rPr>
                <w:del w:id="890" w:author="Harris, Jenine" w:date="2022-07-03T13:55:00Z"/>
                <w:rFonts w:ascii="Helvetica" w:eastAsia="Times New Roman" w:hAnsi="Helvetica" w:cs="Helvetica"/>
                <w:noProof w:val="0"/>
                <w:color w:val="333333"/>
                <w:sz w:val="19"/>
                <w:szCs w:val="19"/>
                <w:lang w:val="en-US"/>
              </w:rPr>
            </w:pPr>
            <w:del w:id="891" w:author="Harris, Jenine" w:date="2022-07-03T13:55:00Z">
              <w:r w:rsidRPr="008533FA" w:rsidDel="00E93D9E">
                <w:rPr>
                  <w:rFonts w:ascii="Helvetica" w:eastAsia="Times New Roman" w:hAnsi="Helvetica" w:cs="Helvetica"/>
                  <w:noProof w:val="0"/>
                  <w:color w:val="333333"/>
                  <w:sz w:val="19"/>
                  <w:szCs w:val="19"/>
                  <w:lang w:val="en-US"/>
                </w:rPr>
                <w:delText>0.001</w:delText>
              </w:r>
            </w:del>
          </w:p>
          <w:p w14:paraId="22E25062" w14:textId="4804D6A3" w:rsidR="008533FA" w:rsidRPr="008533FA" w:rsidDel="00E93D9E" w:rsidRDefault="008533FA" w:rsidP="003953F3">
            <w:pPr>
              <w:spacing w:before="0" w:after="150"/>
              <w:jc w:val="left"/>
              <w:cnfStyle w:val="000000100000" w:firstRow="0" w:lastRow="0" w:firstColumn="0" w:lastColumn="0" w:oddVBand="0" w:evenVBand="0" w:oddHBand="1" w:evenHBand="0" w:firstRowFirstColumn="0" w:firstRowLastColumn="0" w:lastRowFirstColumn="0" w:lastRowLastColumn="0"/>
              <w:rPr>
                <w:del w:id="892" w:author="Harris, Jenine" w:date="2022-07-03T13:55:00Z"/>
                <w:rFonts w:ascii="Helvetica" w:eastAsia="Times New Roman" w:hAnsi="Helvetica" w:cs="Helvetica"/>
                <w:noProof w:val="0"/>
                <w:color w:val="333333"/>
                <w:sz w:val="19"/>
                <w:szCs w:val="19"/>
                <w:lang w:val="en-US"/>
              </w:rPr>
            </w:pPr>
            <w:del w:id="893" w:author="Harris, Jenine" w:date="2022-07-03T13:55:00Z">
              <w:r w:rsidRPr="008533FA" w:rsidDel="00E93D9E">
                <w:rPr>
                  <w:rFonts w:ascii="Helvetica" w:eastAsia="Times New Roman" w:hAnsi="Helvetica" w:cs="Helvetica"/>
                  <w:noProof w:val="0"/>
                  <w:color w:val="333333"/>
                  <w:sz w:val="19"/>
                  <w:szCs w:val="19"/>
                  <w:lang w:val="en-US"/>
                </w:rPr>
                <w:delText>Ref</w:delText>
              </w:r>
            </w:del>
          </w:p>
        </w:tc>
        <w:tc>
          <w:tcPr>
            <w:tcW w:w="0" w:type="auto"/>
            <w:tcPrChange w:id="894" w:author="Harris, Jenine" w:date="2022-07-03T13:55:00Z">
              <w:tcPr>
                <w:tcW w:w="0" w:type="auto"/>
              </w:tcPr>
            </w:tcPrChange>
          </w:tcPr>
          <w:p w14:paraId="5F327E8A" w14:textId="7115AF9D" w:rsidR="008533FA" w:rsidRPr="008533FA" w:rsidDel="00E93D9E" w:rsidRDefault="008533FA" w:rsidP="003953F3">
            <w:pPr>
              <w:spacing w:before="0" w:after="150"/>
              <w:jc w:val="left"/>
              <w:cnfStyle w:val="000000100000" w:firstRow="0" w:lastRow="0" w:firstColumn="0" w:lastColumn="0" w:oddVBand="0" w:evenVBand="0" w:oddHBand="1" w:evenHBand="0" w:firstRowFirstColumn="0" w:firstRowLastColumn="0" w:lastRowFirstColumn="0" w:lastRowLastColumn="0"/>
              <w:rPr>
                <w:del w:id="895" w:author="Harris, Jenine" w:date="2022-07-03T13:55:00Z"/>
                <w:rFonts w:ascii="Helvetica" w:eastAsia="Times New Roman" w:hAnsi="Helvetica" w:cs="Helvetica"/>
                <w:noProof w:val="0"/>
                <w:color w:val="333333"/>
                <w:sz w:val="19"/>
                <w:szCs w:val="19"/>
                <w:lang w:val="en-US"/>
              </w:rPr>
            </w:pPr>
            <w:del w:id="896" w:author="Harris, Jenine" w:date="2022-07-03T13:55:00Z">
              <w:r w:rsidRPr="008533FA" w:rsidDel="00E93D9E">
                <w:rPr>
                  <w:rFonts w:ascii="Helvetica" w:eastAsia="Times New Roman" w:hAnsi="Helvetica" w:cs="Helvetica"/>
                  <w:noProof w:val="0"/>
                  <w:color w:val="333333"/>
                  <w:sz w:val="19"/>
                  <w:szCs w:val="19"/>
                  <w:lang w:val="en-US"/>
                </w:rPr>
                <w:delText>2.09 (1.68 - 2.62)</w:delText>
              </w:r>
            </w:del>
          </w:p>
          <w:p w14:paraId="2F2D6427" w14:textId="41703E64" w:rsidR="008533FA" w:rsidRPr="008533FA" w:rsidDel="00E93D9E" w:rsidRDefault="008533FA" w:rsidP="003953F3">
            <w:pPr>
              <w:spacing w:before="0" w:after="150"/>
              <w:jc w:val="left"/>
              <w:cnfStyle w:val="000000100000" w:firstRow="0" w:lastRow="0" w:firstColumn="0" w:lastColumn="0" w:oddVBand="0" w:evenVBand="0" w:oddHBand="1" w:evenHBand="0" w:firstRowFirstColumn="0" w:firstRowLastColumn="0" w:lastRowFirstColumn="0" w:lastRowLastColumn="0"/>
              <w:rPr>
                <w:del w:id="897" w:author="Harris, Jenine" w:date="2022-07-03T13:55:00Z"/>
                <w:rFonts w:ascii="Helvetica" w:eastAsia="Times New Roman" w:hAnsi="Helvetica" w:cs="Helvetica"/>
                <w:noProof w:val="0"/>
                <w:color w:val="333333"/>
                <w:sz w:val="19"/>
                <w:szCs w:val="19"/>
                <w:lang w:val="en-US"/>
              </w:rPr>
            </w:pPr>
            <w:del w:id="898" w:author="Harris, Jenine" w:date="2022-07-03T13:55:00Z">
              <w:r w:rsidRPr="008533FA" w:rsidDel="00E93D9E">
                <w:rPr>
                  <w:rFonts w:ascii="Helvetica" w:eastAsia="Times New Roman" w:hAnsi="Helvetica" w:cs="Helvetica"/>
                  <w:noProof w:val="0"/>
                  <w:color w:val="333333"/>
                  <w:sz w:val="19"/>
                  <w:szCs w:val="19"/>
                  <w:lang w:val="en-US"/>
                </w:rPr>
                <w:delText>1.70 (1.37 - 2.10)</w:delText>
              </w:r>
            </w:del>
          </w:p>
          <w:p w14:paraId="7B67F4D8" w14:textId="17B24599" w:rsidR="008533FA" w:rsidRPr="008533FA" w:rsidDel="00E93D9E" w:rsidRDefault="008533FA" w:rsidP="003953F3">
            <w:pPr>
              <w:spacing w:before="0" w:after="150"/>
              <w:jc w:val="left"/>
              <w:cnfStyle w:val="000000100000" w:firstRow="0" w:lastRow="0" w:firstColumn="0" w:lastColumn="0" w:oddVBand="0" w:evenVBand="0" w:oddHBand="1" w:evenHBand="0" w:firstRowFirstColumn="0" w:firstRowLastColumn="0" w:lastRowFirstColumn="0" w:lastRowLastColumn="0"/>
              <w:rPr>
                <w:del w:id="899" w:author="Harris, Jenine" w:date="2022-07-03T13:55:00Z"/>
                <w:rFonts w:ascii="Helvetica" w:eastAsia="Times New Roman" w:hAnsi="Helvetica" w:cs="Helvetica"/>
                <w:noProof w:val="0"/>
                <w:color w:val="333333"/>
                <w:sz w:val="19"/>
                <w:szCs w:val="19"/>
                <w:lang w:val="en-US"/>
              </w:rPr>
            </w:pPr>
            <w:del w:id="900" w:author="Harris, Jenine" w:date="2022-07-03T13:55:00Z">
              <w:r w:rsidRPr="008533FA" w:rsidDel="00E93D9E">
                <w:rPr>
                  <w:rFonts w:ascii="Helvetica" w:eastAsia="Times New Roman" w:hAnsi="Helvetica" w:cs="Helvetica"/>
                  <w:noProof w:val="0"/>
                  <w:color w:val="333333"/>
                  <w:sz w:val="19"/>
                  <w:szCs w:val="19"/>
                  <w:lang w:val="en-US"/>
                </w:rPr>
                <w:delText>1.51 (1.24 - 1.86)</w:delText>
              </w:r>
            </w:del>
          </w:p>
          <w:p w14:paraId="5E290A03" w14:textId="736B1FA5" w:rsidR="008533FA" w:rsidRPr="008533FA" w:rsidDel="00E93D9E" w:rsidRDefault="008533FA" w:rsidP="003953F3">
            <w:pPr>
              <w:spacing w:before="0" w:after="150"/>
              <w:jc w:val="left"/>
              <w:cnfStyle w:val="000000100000" w:firstRow="0" w:lastRow="0" w:firstColumn="0" w:lastColumn="0" w:oddVBand="0" w:evenVBand="0" w:oddHBand="1" w:evenHBand="0" w:firstRowFirstColumn="0" w:firstRowLastColumn="0" w:lastRowFirstColumn="0" w:lastRowLastColumn="0"/>
              <w:rPr>
                <w:del w:id="901" w:author="Harris, Jenine" w:date="2022-07-03T13:55:00Z"/>
                <w:rFonts w:ascii="Helvetica" w:eastAsia="Times New Roman" w:hAnsi="Helvetica" w:cs="Helvetica"/>
                <w:noProof w:val="0"/>
                <w:color w:val="333333"/>
                <w:sz w:val="19"/>
                <w:szCs w:val="19"/>
                <w:lang w:val="en-US"/>
              </w:rPr>
            </w:pPr>
            <w:del w:id="902" w:author="Harris, Jenine" w:date="2022-07-03T13:55:00Z">
              <w:r w:rsidRPr="008533FA" w:rsidDel="00E93D9E">
                <w:rPr>
                  <w:rFonts w:ascii="Helvetica" w:eastAsia="Times New Roman" w:hAnsi="Helvetica" w:cs="Helvetica"/>
                  <w:noProof w:val="0"/>
                  <w:color w:val="333333"/>
                  <w:sz w:val="19"/>
                  <w:szCs w:val="19"/>
                  <w:lang w:val="en-US"/>
                </w:rPr>
                <w:delText>1.19 (0.98 - 1.46)</w:delText>
              </w:r>
            </w:del>
          </w:p>
          <w:p w14:paraId="6772058E" w14:textId="7CAB1982" w:rsidR="008533FA" w:rsidRPr="008533FA" w:rsidDel="00E93D9E" w:rsidRDefault="008533FA" w:rsidP="003953F3">
            <w:pPr>
              <w:spacing w:before="0" w:after="150"/>
              <w:jc w:val="left"/>
              <w:cnfStyle w:val="000000100000" w:firstRow="0" w:lastRow="0" w:firstColumn="0" w:lastColumn="0" w:oddVBand="0" w:evenVBand="0" w:oddHBand="1" w:evenHBand="0" w:firstRowFirstColumn="0" w:firstRowLastColumn="0" w:lastRowFirstColumn="0" w:lastRowLastColumn="0"/>
              <w:rPr>
                <w:del w:id="903" w:author="Harris, Jenine" w:date="2022-07-03T13:55:00Z"/>
                <w:rFonts w:ascii="Helvetica" w:eastAsia="Times New Roman" w:hAnsi="Helvetica" w:cs="Helvetica"/>
                <w:noProof w:val="0"/>
                <w:color w:val="333333"/>
                <w:sz w:val="19"/>
                <w:szCs w:val="19"/>
                <w:lang w:val="en-US"/>
              </w:rPr>
            </w:pPr>
            <w:del w:id="904" w:author="Harris, Jenine" w:date="2022-07-03T13:55:00Z">
              <w:r w:rsidRPr="008533FA" w:rsidDel="00E93D9E">
                <w:rPr>
                  <w:rFonts w:ascii="Helvetica" w:eastAsia="Times New Roman" w:hAnsi="Helvetica" w:cs="Helvetica"/>
                  <w:noProof w:val="0"/>
                  <w:color w:val="333333"/>
                  <w:sz w:val="19"/>
                  <w:szCs w:val="19"/>
                  <w:lang w:val="en-US"/>
                </w:rPr>
                <w:delText>Ref</w:delText>
              </w:r>
            </w:del>
          </w:p>
        </w:tc>
        <w:tc>
          <w:tcPr>
            <w:tcW w:w="0" w:type="auto"/>
            <w:tcPrChange w:id="905" w:author="Harris, Jenine" w:date="2022-07-03T13:55:00Z">
              <w:tcPr>
                <w:tcW w:w="0" w:type="auto"/>
              </w:tcPr>
            </w:tcPrChange>
          </w:tcPr>
          <w:p w14:paraId="1C4C0B14" w14:textId="06A8870D" w:rsidR="008533FA" w:rsidRPr="008533FA" w:rsidDel="00E93D9E" w:rsidRDefault="008533FA" w:rsidP="003953F3">
            <w:pPr>
              <w:spacing w:before="0" w:after="150"/>
              <w:jc w:val="left"/>
              <w:cnfStyle w:val="000000100000" w:firstRow="0" w:lastRow="0" w:firstColumn="0" w:lastColumn="0" w:oddVBand="0" w:evenVBand="0" w:oddHBand="1" w:evenHBand="0" w:firstRowFirstColumn="0" w:firstRowLastColumn="0" w:lastRowFirstColumn="0" w:lastRowLastColumn="0"/>
              <w:rPr>
                <w:del w:id="906" w:author="Harris, Jenine" w:date="2022-07-03T13:55:00Z"/>
                <w:rFonts w:ascii="Helvetica" w:eastAsia="Times New Roman" w:hAnsi="Helvetica" w:cs="Helvetica"/>
                <w:noProof w:val="0"/>
                <w:color w:val="333333"/>
                <w:sz w:val="19"/>
                <w:szCs w:val="19"/>
                <w:lang w:val="en-US"/>
              </w:rPr>
            </w:pPr>
            <w:del w:id="907" w:author="Harris, Jenine" w:date="2022-07-03T13:55:00Z">
              <w:r w:rsidRPr="008533FA" w:rsidDel="00E93D9E">
                <w:rPr>
                  <w:rFonts w:ascii="Helvetica" w:eastAsia="Times New Roman" w:hAnsi="Helvetica" w:cs="Helvetica"/>
                  <w:noProof w:val="0"/>
                  <w:color w:val="333333"/>
                  <w:sz w:val="19"/>
                  <w:szCs w:val="19"/>
                  <w:lang w:val="en-US"/>
                </w:rPr>
                <w:delText>&lt; 0.001</w:delText>
              </w:r>
            </w:del>
          </w:p>
          <w:p w14:paraId="2C51C6B9" w14:textId="794197A1" w:rsidR="008533FA" w:rsidRPr="008533FA" w:rsidDel="00E93D9E" w:rsidRDefault="008533FA" w:rsidP="003953F3">
            <w:pPr>
              <w:spacing w:before="0" w:after="150"/>
              <w:jc w:val="left"/>
              <w:cnfStyle w:val="000000100000" w:firstRow="0" w:lastRow="0" w:firstColumn="0" w:lastColumn="0" w:oddVBand="0" w:evenVBand="0" w:oddHBand="1" w:evenHBand="0" w:firstRowFirstColumn="0" w:firstRowLastColumn="0" w:lastRowFirstColumn="0" w:lastRowLastColumn="0"/>
              <w:rPr>
                <w:del w:id="908" w:author="Harris, Jenine" w:date="2022-07-03T13:55:00Z"/>
                <w:rFonts w:ascii="Helvetica" w:eastAsia="Times New Roman" w:hAnsi="Helvetica" w:cs="Helvetica"/>
                <w:noProof w:val="0"/>
                <w:color w:val="333333"/>
                <w:sz w:val="19"/>
                <w:szCs w:val="19"/>
                <w:lang w:val="en-US"/>
              </w:rPr>
            </w:pPr>
            <w:del w:id="909" w:author="Harris, Jenine" w:date="2022-07-03T13:55:00Z">
              <w:r w:rsidRPr="008533FA" w:rsidDel="00E93D9E">
                <w:rPr>
                  <w:rFonts w:ascii="Helvetica" w:eastAsia="Times New Roman" w:hAnsi="Helvetica" w:cs="Helvetica"/>
                  <w:noProof w:val="0"/>
                  <w:color w:val="333333"/>
                  <w:sz w:val="19"/>
                  <w:szCs w:val="19"/>
                  <w:lang w:val="en-US"/>
                </w:rPr>
                <w:delText>&lt; 0.001</w:delText>
              </w:r>
            </w:del>
          </w:p>
          <w:p w14:paraId="5841737C" w14:textId="442509A2" w:rsidR="008533FA" w:rsidRPr="008533FA" w:rsidDel="00E93D9E" w:rsidRDefault="008533FA" w:rsidP="003953F3">
            <w:pPr>
              <w:spacing w:before="0" w:after="150"/>
              <w:jc w:val="left"/>
              <w:cnfStyle w:val="000000100000" w:firstRow="0" w:lastRow="0" w:firstColumn="0" w:lastColumn="0" w:oddVBand="0" w:evenVBand="0" w:oddHBand="1" w:evenHBand="0" w:firstRowFirstColumn="0" w:firstRowLastColumn="0" w:lastRowFirstColumn="0" w:lastRowLastColumn="0"/>
              <w:rPr>
                <w:del w:id="910" w:author="Harris, Jenine" w:date="2022-07-03T13:55:00Z"/>
                <w:rFonts w:ascii="Helvetica" w:eastAsia="Times New Roman" w:hAnsi="Helvetica" w:cs="Helvetica"/>
                <w:noProof w:val="0"/>
                <w:color w:val="333333"/>
                <w:sz w:val="19"/>
                <w:szCs w:val="19"/>
                <w:lang w:val="en-US"/>
              </w:rPr>
            </w:pPr>
            <w:del w:id="911" w:author="Harris, Jenine" w:date="2022-07-03T13:55:00Z">
              <w:r w:rsidRPr="008533FA" w:rsidDel="00E93D9E">
                <w:rPr>
                  <w:rFonts w:ascii="Helvetica" w:eastAsia="Times New Roman" w:hAnsi="Helvetica" w:cs="Helvetica"/>
                  <w:noProof w:val="0"/>
                  <w:color w:val="333333"/>
                  <w:sz w:val="19"/>
                  <w:szCs w:val="19"/>
                  <w:lang w:val="en-US"/>
                </w:rPr>
                <w:delText>&lt; 0.001</w:delText>
              </w:r>
            </w:del>
          </w:p>
          <w:p w14:paraId="61F83270" w14:textId="0BF193E5" w:rsidR="008533FA" w:rsidRPr="008533FA" w:rsidDel="00E93D9E" w:rsidRDefault="008533FA" w:rsidP="003953F3">
            <w:pPr>
              <w:spacing w:before="0" w:after="150"/>
              <w:jc w:val="left"/>
              <w:cnfStyle w:val="000000100000" w:firstRow="0" w:lastRow="0" w:firstColumn="0" w:lastColumn="0" w:oddVBand="0" w:evenVBand="0" w:oddHBand="1" w:evenHBand="0" w:firstRowFirstColumn="0" w:firstRowLastColumn="0" w:lastRowFirstColumn="0" w:lastRowLastColumn="0"/>
              <w:rPr>
                <w:del w:id="912" w:author="Harris, Jenine" w:date="2022-07-03T13:55:00Z"/>
                <w:rFonts w:ascii="Helvetica" w:eastAsia="Times New Roman" w:hAnsi="Helvetica" w:cs="Helvetica"/>
                <w:noProof w:val="0"/>
                <w:color w:val="333333"/>
                <w:sz w:val="19"/>
                <w:szCs w:val="19"/>
                <w:lang w:val="en-US"/>
              </w:rPr>
            </w:pPr>
            <w:del w:id="913" w:author="Harris, Jenine" w:date="2022-07-03T13:55:00Z">
              <w:r w:rsidRPr="008533FA" w:rsidDel="00E93D9E">
                <w:rPr>
                  <w:rFonts w:ascii="Helvetica" w:eastAsia="Times New Roman" w:hAnsi="Helvetica" w:cs="Helvetica"/>
                  <w:noProof w:val="0"/>
                  <w:color w:val="333333"/>
                  <w:sz w:val="19"/>
                  <w:szCs w:val="19"/>
                  <w:lang w:val="en-US"/>
                </w:rPr>
                <w:delText>0.081</w:delText>
              </w:r>
            </w:del>
          </w:p>
          <w:p w14:paraId="09B3DD17" w14:textId="4AFE7874" w:rsidR="008533FA" w:rsidRPr="008533FA" w:rsidDel="00E93D9E" w:rsidRDefault="008533FA" w:rsidP="003953F3">
            <w:pPr>
              <w:spacing w:before="0" w:after="150"/>
              <w:jc w:val="left"/>
              <w:cnfStyle w:val="000000100000" w:firstRow="0" w:lastRow="0" w:firstColumn="0" w:lastColumn="0" w:oddVBand="0" w:evenVBand="0" w:oddHBand="1" w:evenHBand="0" w:firstRowFirstColumn="0" w:firstRowLastColumn="0" w:lastRowFirstColumn="0" w:lastRowLastColumn="0"/>
              <w:rPr>
                <w:del w:id="914" w:author="Harris, Jenine" w:date="2022-07-03T13:55:00Z"/>
                <w:rFonts w:ascii="Helvetica" w:eastAsia="Times New Roman" w:hAnsi="Helvetica" w:cs="Helvetica"/>
                <w:noProof w:val="0"/>
                <w:color w:val="333333"/>
                <w:sz w:val="19"/>
                <w:szCs w:val="19"/>
                <w:lang w:val="en-US"/>
              </w:rPr>
            </w:pPr>
            <w:del w:id="915" w:author="Harris, Jenine" w:date="2022-07-03T13:55:00Z">
              <w:r w:rsidRPr="008533FA" w:rsidDel="00E93D9E">
                <w:rPr>
                  <w:rFonts w:ascii="Helvetica" w:eastAsia="Times New Roman" w:hAnsi="Helvetica" w:cs="Helvetica"/>
                  <w:noProof w:val="0"/>
                  <w:color w:val="333333"/>
                  <w:sz w:val="19"/>
                  <w:szCs w:val="19"/>
                  <w:lang w:val="en-US"/>
                </w:rPr>
                <w:delText>Ref</w:delText>
              </w:r>
            </w:del>
          </w:p>
        </w:tc>
      </w:tr>
      <w:tr w:rsidR="008533FA" w:rsidRPr="008533FA" w:rsidDel="00E93D9E" w14:paraId="5F25DFA8" w14:textId="3D0657ED" w:rsidTr="00E93D9E">
        <w:tblPrEx>
          <w:tblW w:w="0" w:type="auto"/>
          <w:tblPrExChange w:id="916" w:author="Harris, Jenine" w:date="2022-07-03T13:55:00Z">
            <w:tblPrEx>
              <w:tblW w:w="0" w:type="auto"/>
            </w:tblPrEx>
          </w:tblPrExChange>
        </w:tblPrEx>
        <w:trPr>
          <w:trHeight w:val="231"/>
          <w:del w:id="917" w:author="Harris, Jenine" w:date="2022-07-03T13:55:00Z"/>
          <w:trPrChange w:id="918" w:author="Harris, Jenine" w:date="2022-07-03T13:55:00Z">
            <w:trPr>
              <w:trHeight w:val="231"/>
            </w:trPr>
          </w:trPrChange>
        </w:trPr>
        <w:tc>
          <w:tcPr>
            <w:cnfStyle w:val="001000000000" w:firstRow="0" w:lastRow="0" w:firstColumn="1" w:lastColumn="0" w:oddVBand="0" w:evenVBand="0" w:oddHBand="0" w:evenHBand="0" w:firstRowFirstColumn="0" w:firstRowLastColumn="0" w:lastRowFirstColumn="0" w:lastRowLastColumn="0"/>
            <w:tcW w:w="0" w:type="auto"/>
            <w:tcPrChange w:id="919" w:author="Harris, Jenine" w:date="2022-07-03T13:55:00Z">
              <w:tcPr>
                <w:tcW w:w="0" w:type="auto"/>
              </w:tcPr>
            </w:tcPrChange>
          </w:tcPr>
          <w:p w14:paraId="208237B5" w14:textId="3865AC1A" w:rsidR="008533FA" w:rsidRPr="008533FA" w:rsidDel="00E93D9E" w:rsidRDefault="008533FA" w:rsidP="003953F3">
            <w:pPr>
              <w:spacing w:before="0"/>
              <w:jc w:val="left"/>
              <w:rPr>
                <w:del w:id="920" w:author="Harris, Jenine" w:date="2022-07-03T13:55:00Z"/>
                <w:rFonts w:ascii="Helvetica" w:eastAsia="Times New Roman" w:hAnsi="Helvetica" w:cs="Helvetica"/>
                <w:noProof w:val="0"/>
                <w:color w:val="333333"/>
                <w:sz w:val="19"/>
                <w:szCs w:val="19"/>
                <w:lang w:val="en-US"/>
              </w:rPr>
            </w:pPr>
            <w:del w:id="921" w:author="Harris, Jenine" w:date="2022-07-03T13:55:00Z">
              <w:r w:rsidRPr="008533FA" w:rsidDel="00E93D9E">
                <w:rPr>
                  <w:rFonts w:ascii="Helvetica" w:eastAsia="Times New Roman" w:hAnsi="Helvetica" w:cs="Helvetica"/>
                  <w:noProof w:val="0"/>
                  <w:color w:val="333333"/>
                  <w:sz w:val="19"/>
                  <w:szCs w:val="19"/>
                  <w:lang w:val="en-US"/>
                </w:rPr>
                <w:delText>Employment:</w:delText>
              </w:r>
            </w:del>
          </w:p>
        </w:tc>
        <w:tc>
          <w:tcPr>
            <w:tcW w:w="0" w:type="auto"/>
            <w:tcPrChange w:id="922" w:author="Harris, Jenine" w:date="2022-07-03T13:55:00Z">
              <w:tcPr>
                <w:tcW w:w="0" w:type="auto"/>
              </w:tcPr>
            </w:tcPrChange>
          </w:tcPr>
          <w:p w14:paraId="3E9FEF0C" w14:textId="2F8826C1" w:rsidR="008533FA" w:rsidRPr="008533FA" w:rsidDel="00E93D9E" w:rsidRDefault="008533FA" w:rsidP="003953F3">
            <w:pPr>
              <w:spacing w:before="0"/>
              <w:jc w:val="left"/>
              <w:cnfStyle w:val="000000000000" w:firstRow="0" w:lastRow="0" w:firstColumn="0" w:lastColumn="0" w:oddVBand="0" w:evenVBand="0" w:oddHBand="0" w:evenHBand="0" w:firstRowFirstColumn="0" w:firstRowLastColumn="0" w:lastRowFirstColumn="0" w:lastRowLastColumn="0"/>
              <w:rPr>
                <w:del w:id="923" w:author="Harris, Jenine" w:date="2022-07-03T13:55:00Z"/>
                <w:rFonts w:ascii="Helvetica" w:eastAsia="Times New Roman" w:hAnsi="Helvetica" w:cs="Helvetica"/>
                <w:noProof w:val="0"/>
                <w:color w:val="333333"/>
                <w:sz w:val="19"/>
                <w:szCs w:val="19"/>
                <w:lang w:val="en-US"/>
              </w:rPr>
            </w:pPr>
          </w:p>
        </w:tc>
        <w:tc>
          <w:tcPr>
            <w:tcW w:w="0" w:type="auto"/>
            <w:tcPrChange w:id="924" w:author="Harris, Jenine" w:date="2022-07-03T13:55:00Z">
              <w:tcPr>
                <w:tcW w:w="0" w:type="auto"/>
              </w:tcPr>
            </w:tcPrChange>
          </w:tcPr>
          <w:p w14:paraId="18A28677" w14:textId="154394A1" w:rsidR="008533FA" w:rsidRPr="008533FA" w:rsidDel="00E93D9E" w:rsidRDefault="008533FA" w:rsidP="003953F3">
            <w:pPr>
              <w:spacing w:before="0"/>
              <w:jc w:val="left"/>
              <w:cnfStyle w:val="000000000000" w:firstRow="0" w:lastRow="0" w:firstColumn="0" w:lastColumn="0" w:oddVBand="0" w:evenVBand="0" w:oddHBand="0" w:evenHBand="0" w:firstRowFirstColumn="0" w:firstRowLastColumn="0" w:lastRowFirstColumn="0" w:lastRowLastColumn="0"/>
              <w:rPr>
                <w:del w:id="925" w:author="Harris, Jenine" w:date="2022-07-03T13:55:00Z"/>
                <w:rFonts w:ascii="Times New Roman" w:eastAsia="Times New Roman" w:hAnsi="Times New Roman" w:cs="Times New Roman"/>
                <w:noProof w:val="0"/>
                <w:sz w:val="19"/>
                <w:szCs w:val="19"/>
                <w:lang w:val="en-US"/>
              </w:rPr>
            </w:pPr>
          </w:p>
        </w:tc>
        <w:tc>
          <w:tcPr>
            <w:tcW w:w="0" w:type="auto"/>
            <w:tcPrChange w:id="926" w:author="Harris, Jenine" w:date="2022-07-03T13:55:00Z">
              <w:tcPr>
                <w:tcW w:w="0" w:type="auto"/>
              </w:tcPr>
            </w:tcPrChange>
          </w:tcPr>
          <w:p w14:paraId="2E0D344F" w14:textId="5CA9A826" w:rsidR="008533FA" w:rsidRPr="008533FA" w:rsidDel="00E93D9E" w:rsidRDefault="008533FA" w:rsidP="003953F3">
            <w:pPr>
              <w:spacing w:before="0"/>
              <w:jc w:val="left"/>
              <w:cnfStyle w:val="000000000000" w:firstRow="0" w:lastRow="0" w:firstColumn="0" w:lastColumn="0" w:oddVBand="0" w:evenVBand="0" w:oddHBand="0" w:evenHBand="0" w:firstRowFirstColumn="0" w:firstRowLastColumn="0" w:lastRowFirstColumn="0" w:lastRowLastColumn="0"/>
              <w:rPr>
                <w:del w:id="927" w:author="Harris, Jenine" w:date="2022-07-03T13:55:00Z"/>
                <w:rFonts w:ascii="Times New Roman" w:eastAsia="Times New Roman" w:hAnsi="Times New Roman" w:cs="Times New Roman"/>
                <w:noProof w:val="0"/>
                <w:sz w:val="19"/>
                <w:szCs w:val="19"/>
                <w:lang w:val="en-US"/>
              </w:rPr>
            </w:pPr>
          </w:p>
        </w:tc>
        <w:tc>
          <w:tcPr>
            <w:tcW w:w="0" w:type="auto"/>
            <w:tcPrChange w:id="928" w:author="Harris, Jenine" w:date="2022-07-03T13:55:00Z">
              <w:tcPr>
                <w:tcW w:w="0" w:type="auto"/>
              </w:tcPr>
            </w:tcPrChange>
          </w:tcPr>
          <w:p w14:paraId="4B9C9390" w14:textId="73A49477" w:rsidR="008533FA" w:rsidRPr="008533FA" w:rsidDel="00E93D9E" w:rsidRDefault="008533FA" w:rsidP="003953F3">
            <w:pPr>
              <w:spacing w:before="0"/>
              <w:jc w:val="left"/>
              <w:cnfStyle w:val="000000000000" w:firstRow="0" w:lastRow="0" w:firstColumn="0" w:lastColumn="0" w:oddVBand="0" w:evenVBand="0" w:oddHBand="0" w:evenHBand="0" w:firstRowFirstColumn="0" w:firstRowLastColumn="0" w:lastRowFirstColumn="0" w:lastRowLastColumn="0"/>
              <w:rPr>
                <w:del w:id="929" w:author="Harris, Jenine" w:date="2022-07-03T13:55:00Z"/>
                <w:rFonts w:ascii="Times New Roman" w:eastAsia="Times New Roman" w:hAnsi="Times New Roman" w:cs="Times New Roman"/>
                <w:noProof w:val="0"/>
                <w:sz w:val="19"/>
                <w:szCs w:val="19"/>
                <w:lang w:val="en-US"/>
              </w:rPr>
            </w:pPr>
          </w:p>
        </w:tc>
        <w:tc>
          <w:tcPr>
            <w:tcW w:w="0" w:type="auto"/>
            <w:tcPrChange w:id="930" w:author="Harris, Jenine" w:date="2022-07-03T13:55:00Z">
              <w:tcPr>
                <w:tcW w:w="0" w:type="auto"/>
              </w:tcPr>
            </w:tcPrChange>
          </w:tcPr>
          <w:p w14:paraId="50D5E57C" w14:textId="0BE09132" w:rsidR="008533FA" w:rsidRPr="008533FA" w:rsidDel="00E93D9E" w:rsidRDefault="008533FA" w:rsidP="003953F3">
            <w:pPr>
              <w:spacing w:before="0"/>
              <w:jc w:val="left"/>
              <w:cnfStyle w:val="000000000000" w:firstRow="0" w:lastRow="0" w:firstColumn="0" w:lastColumn="0" w:oddVBand="0" w:evenVBand="0" w:oddHBand="0" w:evenHBand="0" w:firstRowFirstColumn="0" w:firstRowLastColumn="0" w:lastRowFirstColumn="0" w:lastRowLastColumn="0"/>
              <w:rPr>
                <w:del w:id="931" w:author="Harris, Jenine" w:date="2022-07-03T13:55:00Z"/>
                <w:rFonts w:ascii="Times New Roman" w:eastAsia="Times New Roman" w:hAnsi="Times New Roman" w:cs="Times New Roman"/>
                <w:noProof w:val="0"/>
                <w:sz w:val="19"/>
                <w:szCs w:val="19"/>
                <w:lang w:val="en-US"/>
              </w:rPr>
            </w:pPr>
          </w:p>
        </w:tc>
        <w:tc>
          <w:tcPr>
            <w:tcW w:w="0" w:type="auto"/>
            <w:tcPrChange w:id="932" w:author="Harris, Jenine" w:date="2022-07-03T13:55:00Z">
              <w:tcPr>
                <w:tcW w:w="0" w:type="auto"/>
              </w:tcPr>
            </w:tcPrChange>
          </w:tcPr>
          <w:p w14:paraId="38D1AEA6" w14:textId="412ED74C" w:rsidR="008533FA" w:rsidRPr="008533FA" w:rsidDel="00E93D9E" w:rsidRDefault="008533FA" w:rsidP="003953F3">
            <w:pPr>
              <w:spacing w:before="0"/>
              <w:jc w:val="left"/>
              <w:cnfStyle w:val="000000000000" w:firstRow="0" w:lastRow="0" w:firstColumn="0" w:lastColumn="0" w:oddVBand="0" w:evenVBand="0" w:oddHBand="0" w:evenHBand="0" w:firstRowFirstColumn="0" w:firstRowLastColumn="0" w:lastRowFirstColumn="0" w:lastRowLastColumn="0"/>
              <w:rPr>
                <w:del w:id="933" w:author="Harris, Jenine" w:date="2022-07-03T13:55:00Z"/>
                <w:rFonts w:ascii="Times New Roman" w:eastAsia="Times New Roman" w:hAnsi="Times New Roman" w:cs="Times New Roman"/>
                <w:noProof w:val="0"/>
                <w:sz w:val="19"/>
                <w:szCs w:val="19"/>
                <w:lang w:val="en-US"/>
              </w:rPr>
            </w:pPr>
          </w:p>
        </w:tc>
      </w:tr>
      <w:tr w:rsidR="008533FA" w:rsidRPr="008533FA" w:rsidDel="00E93D9E" w14:paraId="50268F3C" w14:textId="2C1A242A" w:rsidTr="00E93D9E">
        <w:tblPrEx>
          <w:tblW w:w="0" w:type="auto"/>
          <w:tblPrExChange w:id="934" w:author="Harris, Jenine" w:date="2022-07-03T13:55:00Z">
            <w:tblPrEx>
              <w:tblW w:w="0" w:type="auto"/>
            </w:tblPrEx>
          </w:tblPrExChange>
        </w:tblPrEx>
        <w:trPr>
          <w:cnfStyle w:val="000000100000" w:firstRow="0" w:lastRow="0" w:firstColumn="0" w:lastColumn="0" w:oddVBand="0" w:evenVBand="0" w:oddHBand="1" w:evenHBand="0" w:firstRowFirstColumn="0" w:firstRowLastColumn="0" w:lastRowFirstColumn="0" w:lastRowLastColumn="0"/>
          <w:trHeight w:val="751"/>
          <w:del w:id="935" w:author="Harris, Jenine" w:date="2022-07-03T13:55:00Z"/>
          <w:trPrChange w:id="936" w:author="Harris, Jenine" w:date="2022-07-03T13:55:00Z">
            <w:trPr>
              <w:trHeight w:val="751"/>
            </w:trPr>
          </w:trPrChange>
        </w:trPr>
        <w:tc>
          <w:tcPr>
            <w:cnfStyle w:val="001000000000" w:firstRow="0" w:lastRow="0" w:firstColumn="1" w:lastColumn="0" w:oddVBand="0" w:evenVBand="0" w:oddHBand="0" w:evenHBand="0" w:firstRowFirstColumn="0" w:firstRowLastColumn="0" w:lastRowFirstColumn="0" w:lastRowLastColumn="0"/>
            <w:tcW w:w="0" w:type="auto"/>
            <w:tcPrChange w:id="937" w:author="Harris, Jenine" w:date="2022-07-03T13:55:00Z">
              <w:tcPr>
                <w:tcW w:w="0" w:type="auto"/>
              </w:tcPr>
            </w:tcPrChange>
          </w:tcPr>
          <w:p w14:paraId="4B022991" w14:textId="418DB2F1" w:rsidR="008533FA" w:rsidRPr="008533FA" w:rsidDel="00E93D9E" w:rsidRDefault="008533FA" w:rsidP="003953F3">
            <w:pPr>
              <w:spacing w:before="0" w:after="150"/>
              <w:jc w:val="left"/>
              <w:cnfStyle w:val="001000100000" w:firstRow="0" w:lastRow="0" w:firstColumn="1" w:lastColumn="0" w:oddVBand="0" w:evenVBand="0" w:oddHBand="1" w:evenHBand="0" w:firstRowFirstColumn="0" w:firstRowLastColumn="0" w:lastRowFirstColumn="0" w:lastRowLastColumn="0"/>
              <w:rPr>
                <w:del w:id="938" w:author="Harris, Jenine" w:date="2022-07-03T13:55:00Z"/>
                <w:rFonts w:ascii="Helvetica" w:eastAsia="Times New Roman" w:hAnsi="Helvetica" w:cs="Helvetica"/>
                <w:noProof w:val="0"/>
                <w:color w:val="333333"/>
                <w:sz w:val="19"/>
                <w:szCs w:val="19"/>
                <w:lang w:val="en-US"/>
              </w:rPr>
            </w:pPr>
            <w:del w:id="939" w:author="Harris, Jenine" w:date="2022-07-03T13:55:00Z">
              <w:r w:rsidRPr="008533FA" w:rsidDel="00E93D9E">
                <w:rPr>
                  <w:rFonts w:ascii="Helvetica" w:eastAsia="Times New Roman" w:hAnsi="Helvetica" w:cs="Helvetica"/>
                  <w:noProof w:val="0"/>
                  <w:color w:val="333333"/>
                  <w:sz w:val="19"/>
                  <w:szCs w:val="19"/>
                  <w:lang w:val="en-US"/>
                </w:rPr>
                <w:delText>Not Employed</w:delText>
              </w:r>
            </w:del>
          </w:p>
          <w:p w14:paraId="2D016AFB" w14:textId="3767E65B" w:rsidR="008533FA" w:rsidRPr="008533FA" w:rsidDel="00E93D9E" w:rsidRDefault="008533FA" w:rsidP="003953F3">
            <w:pPr>
              <w:spacing w:before="0" w:after="150"/>
              <w:jc w:val="left"/>
              <w:cnfStyle w:val="001000100000" w:firstRow="0" w:lastRow="0" w:firstColumn="1" w:lastColumn="0" w:oddVBand="0" w:evenVBand="0" w:oddHBand="1" w:evenHBand="0" w:firstRowFirstColumn="0" w:firstRowLastColumn="0" w:lastRowFirstColumn="0" w:lastRowLastColumn="0"/>
              <w:rPr>
                <w:del w:id="940" w:author="Harris, Jenine" w:date="2022-07-03T13:55:00Z"/>
                <w:rFonts w:ascii="Helvetica" w:eastAsia="Times New Roman" w:hAnsi="Helvetica" w:cs="Helvetica"/>
                <w:noProof w:val="0"/>
                <w:color w:val="333333"/>
                <w:sz w:val="19"/>
                <w:szCs w:val="19"/>
                <w:lang w:val="en-US"/>
              </w:rPr>
            </w:pPr>
            <w:del w:id="941" w:author="Harris, Jenine" w:date="2022-07-03T13:55:00Z">
              <w:r w:rsidRPr="008533FA" w:rsidDel="00E93D9E">
                <w:rPr>
                  <w:rFonts w:ascii="Helvetica" w:eastAsia="Times New Roman" w:hAnsi="Helvetica" w:cs="Helvetica"/>
                  <w:noProof w:val="0"/>
                  <w:color w:val="333333"/>
                  <w:sz w:val="19"/>
                  <w:szCs w:val="19"/>
                  <w:lang w:val="en-US"/>
                </w:rPr>
                <w:delText>Employed</w:delText>
              </w:r>
            </w:del>
          </w:p>
        </w:tc>
        <w:tc>
          <w:tcPr>
            <w:tcW w:w="0" w:type="auto"/>
            <w:tcPrChange w:id="942" w:author="Harris, Jenine" w:date="2022-07-03T13:55:00Z">
              <w:tcPr>
                <w:tcW w:w="0" w:type="auto"/>
              </w:tcPr>
            </w:tcPrChange>
          </w:tcPr>
          <w:p w14:paraId="2A71E7B7" w14:textId="3F696675" w:rsidR="008533FA" w:rsidRPr="008533FA" w:rsidDel="00E93D9E" w:rsidRDefault="008533FA" w:rsidP="003953F3">
            <w:pPr>
              <w:spacing w:before="0" w:after="150"/>
              <w:jc w:val="left"/>
              <w:cnfStyle w:val="000000100000" w:firstRow="0" w:lastRow="0" w:firstColumn="0" w:lastColumn="0" w:oddVBand="0" w:evenVBand="0" w:oddHBand="1" w:evenHBand="0" w:firstRowFirstColumn="0" w:firstRowLastColumn="0" w:lastRowFirstColumn="0" w:lastRowLastColumn="0"/>
              <w:rPr>
                <w:del w:id="943" w:author="Harris, Jenine" w:date="2022-07-03T13:55:00Z"/>
                <w:rFonts w:ascii="Helvetica" w:eastAsia="Times New Roman" w:hAnsi="Helvetica" w:cs="Helvetica"/>
                <w:noProof w:val="0"/>
                <w:color w:val="333333"/>
                <w:sz w:val="19"/>
                <w:szCs w:val="19"/>
                <w:lang w:val="en-US"/>
              </w:rPr>
            </w:pPr>
            <w:del w:id="944" w:author="Harris, Jenine" w:date="2022-07-03T13:55:00Z">
              <w:r w:rsidRPr="008533FA" w:rsidDel="00E93D9E">
                <w:rPr>
                  <w:rFonts w:ascii="Helvetica" w:eastAsia="Times New Roman" w:hAnsi="Helvetica" w:cs="Helvetica"/>
                  <w:noProof w:val="0"/>
                  <w:color w:val="333333"/>
                  <w:sz w:val="19"/>
                  <w:szCs w:val="19"/>
                  <w:lang w:val="en-US"/>
                </w:rPr>
                <w:delText>0.91 (0.77 - 1.07)</w:delText>
              </w:r>
            </w:del>
          </w:p>
          <w:p w14:paraId="6ED32AB9" w14:textId="27FD00EF" w:rsidR="008533FA" w:rsidRPr="008533FA" w:rsidDel="00E93D9E" w:rsidRDefault="008533FA" w:rsidP="003953F3">
            <w:pPr>
              <w:spacing w:before="0" w:after="150"/>
              <w:jc w:val="left"/>
              <w:cnfStyle w:val="000000100000" w:firstRow="0" w:lastRow="0" w:firstColumn="0" w:lastColumn="0" w:oddVBand="0" w:evenVBand="0" w:oddHBand="1" w:evenHBand="0" w:firstRowFirstColumn="0" w:firstRowLastColumn="0" w:lastRowFirstColumn="0" w:lastRowLastColumn="0"/>
              <w:rPr>
                <w:del w:id="945" w:author="Harris, Jenine" w:date="2022-07-03T13:55:00Z"/>
                <w:rFonts w:ascii="Helvetica" w:eastAsia="Times New Roman" w:hAnsi="Helvetica" w:cs="Helvetica"/>
                <w:noProof w:val="0"/>
                <w:color w:val="333333"/>
                <w:sz w:val="19"/>
                <w:szCs w:val="19"/>
                <w:lang w:val="en-US"/>
              </w:rPr>
            </w:pPr>
            <w:del w:id="946" w:author="Harris, Jenine" w:date="2022-07-03T13:55:00Z">
              <w:r w:rsidRPr="008533FA" w:rsidDel="00E93D9E">
                <w:rPr>
                  <w:rFonts w:ascii="Helvetica" w:eastAsia="Times New Roman" w:hAnsi="Helvetica" w:cs="Helvetica"/>
                  <w:noProof w:val="0"/>
                  <w:color w:val="333333"/>
                  <w:sz w:val="19"/>
                  <w:szCs w:val="19"/>
                  <w:lang w:val="en-US"/>
                </w:rPr>
                <w:delText>Ref</w:delText>
              </w:r>
            </w:del>
          </w:p>
        </w:tc>
        <w:tc>
          <w:tcPr>
            <w:tcW w:w="0" w:type="auto"/>
            <w:tcPrChange w:id="947" w:author="Harris, Jenine" w:date="2022-07-03T13:55:00Z">
              <w:tcPr>
                <w:tcW w:w="0" w:type="auto"/>
              </w:tcPr>
            </w:tcPrChange>
          </w:tcPr>
          <w:p w14:paraId="361AF3D8" w14:textId="7E537D83" w:rsidR="008533FA" w:rsidRPr="008533FA" w:rsidDel="00E93D9E" w:rsidRDefault="008533FA" w:rsidP="003953F3">
            <w:pPr>
              <w:spacing w:before="0" w:after="150"/>
              <w:jc w:val="left"/>
              <w:cnfStyle w:val="000000100000" w:firstRow="0" w:lastRow="0" w:firstColumn="0" w:lastColumn="0" w:oddVBand="0" w:evenVBand="0" w:oddHBand="1" w:evenHBand="0" w:firstRowFirstColumn="0" w:firstRowLastColumn="0" w:lastRowFirstColumn="0" w:lastRowLastColumn="0"/>
              <w:rPr>
                <w:del w:id="948" w:author="Harris, Jenine" w:date="2022-07-03T13:55:00Z"/>
                <w:rFonts w:ascii="Helvetica" w:eastAsia="Times New Roman" w:hAnsi="Helvetica" w:cs="Helvetica"/>
                <w:noProof w:val="0"/>
                <w:color w:val="333333"/>
                <w:sz w:val="19"/>
                <w:szCs w:val="19"/>
                <w:lang w:val="en-US"/>
              </w:rPr>
            </w:pPr>
            <w:del w:id="949" w:author="Harris, Jenine" w:date="2022-07-03T13:55:00Z">
              <w:r w:rsidRPr="008533FA" w:rsidDel="00E93D9E">
                <w:rPr>
                  <w:rFonts w:ascii="Helvetica" w:eastAsia="Times New Roman" w:hAnsi="Helvetica" w:cs="Helvetica"/>
                  <w:noProof w:val="0"/>
                  <w:color w:val="333333"/>
                  <w:sz w:val="19"/>
                  <w:szCs w:val="19"/>
                  <w:lang w:val="en-US"/>
                </w:rPr>
                <w:delText>0.248</w:delText>
              </w:r>
            </w:del>
          </w:p>
          <w:p w14:paraId="43096A07" w14:textId="30199C6E" w:rsidR="008533FA" w:rsidRPr="008533FA" w:rsidDel="00E93D9E" w:rsidRDefault="008533FA" w:rsidP="003953F3">
            <w:pPr>
              <w:spacing w:before="0" w:after="150"/>
              <w:jc w:val="left"/>
              <w:cnfStyle w:val="000000100000" w:firstRow="0" w:lastRow="0" w:firstColumn="0" w:lastColumn="0" w:oddVBand="0" w:evenVBand="0" w:oddHBand="1" w:evenHBand="0" w:firstRowFirstColumn="0" w:firstRowLastColumn="0" w:lastRowFirstColumn="0" w:lastRowLastColumn="0"/>
              <w:rPr>
                <w:del w:id="950" w:author="Harris, Jenine" w:date="2022-07-03T13:55:00Z"/>
                <w:rFonts w:ascii="Helvetica" w:eastAsia="Times New Roman" w:hAnsi="Helvetica" w:cs="Helvetica"/>
                <w:noProof w:val="0"/>
                <w:color w:val="333333"/>
                <w:sz w:val="19"/>
                <w:szCs w:val="19"/>
                <w:lang w:val="en-US"/>
              </w:rPr>
            </w:pPr>
            <w:del w:id="951" w:author="Harris, Jenine" w:date="2022-07-03T13:55:00Z">
              <w:r w:rsidRPr="008533FA" w:rsidDel="00E93D9E">
                <w:rPr>
                  <w:rFonts w:ascii="Helvetica" w:eastAsia="Times New Roman" w:hAnsi="Helvetica" w:cs="Helvetica"/>
                  <w:noProof w:val="0"/>
                  <w:color w:val="333333"/>
                  <w:sz w:val="19"/>
                  <w:szCs w:val="19"/>
                  <w:lang w:val="en-US"/>
                </w:rPr>
                <w:delText>Ref</w:delText>
              </w:r>
            </w:del>
          </w:p>
        </w:tc>
        <w:tc>
          <w:tcPr>
            <w:tcW w:w="0" w:type="auto"/>
            <w:tcPrChange w:id="952" w:author="Harris, Jenine" w:date="2022-07-03T13:55:00Z">
              <w:tcPr>
                <w:tcW w:w="0" w:type="auto"/>
              </w:tcPr>
            </w:tcPrChange>
          </w:tcPr>
          <w:p w14:paraId="5B357019" w14:textId="60183BB7" w:rsidR="008533FA" w:rsidRPr="008533FA" w:rsidDel="00E93D9E" w:rsidRDefault="008533FA" w:rsidP="003953F3">
            <w:pPr>
              <w:spacing w:before="0" w:after="150"/>
              <w:jc w:val="left"/>
              <w:cnfStyle w:val="000000100000" w:firstRow="0" w:lastRow="0" w:firstColumn="0" w:lastColumn="0" w:oddVBand="0" w:evenVBand="0" w:oddHBand="1" w:evenHBand="0" w:firstRowFirstColumn="0" w:firstRowLastColumn="0" w:lastRowFirstColumn="0" w:lastRowLastColumn="0"/>
              <w:rPr>
                <w:del w:id="953" w:author="Harris, Jenine" w:date="2022-07-03T13:55:00Z"/>
                <w:rFonts w:ascii="Helvetica" w:eastAsia="Times New Roman" w:hAnsi="Helvetica" w:cs="Helvetica"/>
                <w:noProof w:val="0"/>
                <w:color w:val="333333"/>
                <w:sz w:val="19"/>
                <w:szCs w:val="19"/>
                <w:lang w:val="en-US"/>
              </w:rPr>
            </w:pPr>
            <w:del w:id="954" w:author="Harris, Jenine" w:date="2022-07-03T13:55:00Z">
              <w:r w:rsidRPr="008533FA" w:rsidDel="00E93D9E">
                <w:rPr>
                  <w:rFonts w:ascii="Helvetica" w:eastAsia="Times New Roman" w:hAnsi="Helvetica" w:cs="Helvetica"/>
                  <w:noProof w:val="0"/>
                  <w:color w:val="333333"/>
                  <w:sz w:val="19"/>
                  <w:szCs w:val="19"/>
                  <w:lang w:val="en-US"/>
                </w:rPr>
                <w:delText>1.04 (0.93 - 1.11)</w:delText>
              </w:r>
            </w:del>
          </w:p>
          <w:p w14:paraId="2C1A5BF4" w14:textId="6192E600" w:rsidR="008533FA" w:rsidRPr="008533FA" w:rsidDel="00E93D9E" w:rsidRDefault="008533FA" w:rsidP="003953F3">
            <w:pPr>
              <w:spacing w:before="0" w:after="150"/>
              <w:jc w:val="left"/>
              <w:cnfStyle w:val="000000100000" w:firstRow="0" w:lastRow="0" w:firstColumn="0" w:lastColumn="0" w:oddVBand="0" w:evenVBand="0" w:oddHBand="1" w:evenHBand="0" w:firstRowFirstColumn="0" w:firstRowLastColumn="0" w:lastRowFirstColumn="0" w:lastRowLastColumn="0"/>
              <w:rPr>
                <w:del w:id="955" w:author="Harris, Jenine" w:date="2022-07-03T13:55:00Z"/>
                <w:rFonts w:ascii="Helvetica" w:eastAsia="Times New Roman" w:hAnsi="Helvetica" w:cs="Helvetica"/>
                <w:noProof w:val="0"/>
                <w:color w:val="333333"/>
                <w:sz w:val="19"/>
                <w:szCs w:val="19"/>
                <w:lang w:val="en-US"/>
              </w:rPr>
            </w:pPr>
            <w:del w:id="956" w:author="Harris, Jenine" w:date="2022-07-03T13:55:00Z">
              <w:r w:rsidRPr="008533FA" w:rsidDel="00E93D9E">
                <w:rPr>
                  <w:rFonts w:ascii="Helvetica" w:eastAsia="Times New Roman" w:hAnsi="Helvetica" w:cs="Helvetica"/>
                  <w:noProof w:val="0"/>
                  <w:color w:val="333333"/>
                  <w:sz w:val="19"/>
                  <w:szCs w:val="19"/>
                  <w:lang w:val="en-US"/>
                </w:rPr>
                <w:delText>Ref</w:delText>
              </w:r>
            </w:del>
          </w:p>
        </w:tc>
        <w:tc>
          <w:tcPr>
            <w:tcW w:w="0" w:type="auto"/>
            <w:tcPrChange w:id="957" w:author="Harris, Jenine" w:date="2022-07-03T13:55:00Z">
              <w:tcPr>
                <w:tcW w:w="0" w:type="auto"/>
              </w:tcPr>
            </w:tcPrChange>
          </w:tcPr>
          <w:p w14:paraId="0A467690" w14:textId="1F0F088E" w:rsidR="008533FA" w:rsidRPr="008533FA" w:rsidDel="00E93D9E" w:rsidRDefault="008533FA" w:rsidP="003953F3">
            <w:pPr>
              <w:spacing w:before="0" w:after="150"/>
              <w:jc w:val="left"/>
              <w:cnfStyle w:val="000000100000" w:firstRow="0" w:lastRow="0" w:firstColumn="0" w:lastColumn="0" w:oddVBand="0" w:evenVBand="0" w:oddHBand="1" w:evenHBand="0" w:firstRowFirstColumn="0" w:firstRowLastColumn="0" w:lastRowFirstColumn="0" w:lastRowLastColumn="0"/>
              <w:rPr>
                <w:del w:id="958" w:author="Harris, Jenine" w:date="2022-07-03T13:55:00Z"/>
                <w:rFonts w:ascii="Helvetica" w:eastAsia="Times New Roman" w:hAnsi="Helvetica" w:cs="Helvetica"/>
                <w:noProof w:val="0"/>
                <w:color w:val="333333"/>
                <w:sz w:val="19"/>
                <w:szCs w:val="19"/>
                <w:lang w:val="en-US"/>
              </w:rPr>
            </w:pPr>
            <w:del w:id="959" w:author="Harris, Jenine" w:date="2022-07-03T13:55:00Z">
              <w:r w:rsidRPr="008533FA" w:rsidDel="00E93D9E">
                <w:rPr>
                  <w:rFonts w:ascii="Helvetica" w:eastAsia="Times New Roman" w:hAnsi="Helvetica" w:cs="Helvetica"/>
                  <w:noProof w:val="0"/>
                  <w:color w:val="333333"/>
                  <w:sz w:val="19"/>
                  <w:szCs w:val="19"/>
                  <w:lang w:val="en-US"/>
                </w:rPr>
                <w:delText>0.783</w:delText>
              </w:r>
            </w:del>
          </w:p>
          <w:p w14:paraId="4C3F1A66" w14:textId="5B8E771F" w:rsidR="008533FA" w:rsidRPr="008533FA" w:rsidDel="00E93D9E" w:rsidRDefault="008533FA" w:rsidP="003953F3">
            <w:pPr>
              <w:spacing w:before="0" w:after="150"/>
              <w:jc w:val="left"/>
              <w:cnfStyle w:val="000000100000" w:firstRow="0" w:lastRow="0" w:firstColumn="0" w:lastColumn="0" w:oddVBand="0" w:evenVBand="0" w:oddHBand="1" w:evenHBand="0" w:firstRowFirstColumn="0" w:firstRowLastColumn="0" w:lastRowFirstColumn="0" w:lastRowLastColumn="0"/>
              <w:rPr>
                <w:del w:id="960" w:author="Harris, Jenine" w:date="2022-07-03T13:55:00Z"/>
                <w:rFonts w:ascii="Helvetica" w:eastAsia="Times New Roman" w:hAnsi="Helvetica" w:cs="Helvetica"/>
                <w:noProof w:val="0"/>
                <w:color w:val="333333"/>
                <w:sz w:val="19"/>
                <w:szCs w:val="19"/>
                <w:lang w:val="en-US"/>
              </w:rPr>
            </w:pPr>
            <w:del w:id="961" w:author="Harris, Jenine" w:date="2022-07-03T13:55:00Z">
              <w:r w:rsidRPr="008533FA" w:rsidDel="00E93D9E">
                <w:rPr>
                  <w:rFonts w:ascii="Helvetica" w:eastAsia="Times New Roman" w:hAnsi="Helvetica" w:cs="Helvetica"/>
                  <w:noProof w:val="0"/>
                  <w:color w:val="333333"/>
                  <w:sz w:val="19"/>
                  <w:szCs w:val="19"/>
                  <w:lang w:val="en-US"/>
                </w:rPr>
                <w:delText>Ref</w:delText>
              </w:r>
            </w:del>
          </w:p>
        </w:tc>
        <w:tc>
          <w:tcPr>
            <w:tcW w:w="0" w:type="auto"/>
            <w:tcPrChange w:id="962" w:author="Harris, Jenine" w:date="2022-07-03T13:55:00Z">
              <w:tcPr>
                <w:tcW w:w="0" w:type="auto"/>
              </w:tcPr>
            </w:tcPrChange>
          </w:tcPr>
          <w:p w14:paraId="2BE49BB7" w14:textId="5678556F" w:rsidR="008533FA" w:rsidRPr="008533FA" w:rsidDel="00E93D9E" w:rsidRDefault="008533FA" w:rsidP="003953F3">
            <w:pPr>
              <w:spacing w:before="0" w:after="150"/>
              <w:jc w:val="left"/>
              <w:cnfStyle w:val="000000100000" w:firstRow="0" w:lastRow="0" w:firstColumn="0" w:lastColumn="0" w:oddVBand="0" w:evenVBand="0" w:oddHBand="1" w:evenHBand="0" w:firstRowFirstColumn="0" w:firstRowLastColumn="0" w:lastRowFirstColumn="0" w:lastRowLastColumn="0"/>
              <w:rPr>
                <w:del w:id="963" w:author="Harris, Jenine" w:date="2022-07-03T13:55:00Z"/>
                <w:rFonts w:ascii="Helvetica" w:eastAsia="Times New Roman" w:hAnsi="Helvetica" w:cs="Helvetica"/>
                <w:noProof w:val="0"/>
                <w:color w:val="333333"/>
                <w:sz w:val="19"/>
                <w:szCs w:val="19"/>
                <w:lang w:val="en-US"/>
              </w:rPr>
            </w:pPr>
            <w:del w:id="964" w:author="Harris, Jenine" w:date="2022-07-03T13:55:00Z">
              <w:r w:rsidRPr="008533FA" w:rsidDel="00E93D9E">
                <w:rPr>
                  <w:rFonts w:ascii="Helvetica" w:eastAsia="Times New Roman" w:hAnsi="Helvetica" w:cs="Helvetica"/>
                  <w:noProof w:val="0"/>
                  <w:color w:val="333333"/>
                  <w:sz w:val="19"/>
                  <w:szCs w:val="19"/>
                  <w:lang w:val="en-US"/>
                </w:rPr>
                <w:delText>1.11 (1.00 - 1.23)</w:delText>
              </w:r>
            </w:del>
          </w:p>
          <w:p w14:paraId="7C367B17" w14:textId="037CDA66" w:rsidR="008533FA" w:rsidRPr="008533FA" w:rsidDel="00E93D9E" w:rsidRDefault="008533FA" w:rsidP="003953F3">
            <w:pPr>
              <w:spacing w:before="0" w:after="150"/>
              <w:jc w:val="left"/>
              <w:cnfStyle w:val="000000100000" w:firstRow="0" w:lastRow="0" w:firstColumn="0" w:lastColumn="0" w:oddVBand="0" w:evenVBand="0" w:oddHBand="1" w:evenHBand="0" w:firstRowFirstColumn="0" w:firstRowLastColumn="0" w:lastRowFirstColumn="0" w:lastRowLastColumn="0"/>
              <w:rPr>
                <w:del w:id="965" w:author="Harris, Jenine" w:date="2022-07-03T13:55:00Z"/>
                <w:rFonts w:ascii="Helvetica" w:eastAsia="Times New Roman" w:hAnsi="Helvetica" w:cs="Helvetica"/>
                <w:noProof w:val="0"/>
                <w:color w:val="333333"/>
                <w:sz w:val="19"/>
                <w:szCs w:val="19"/>
                <w:lang w:val="en-US"/>
              </w:rPr>
            </w:pPr>
            <w:del w:id="966" w:author="Harris, Jenine" w:date="2022-07-03T13:55:00Z">
              <w:r w:rsidRPr="008533FA" w:rsidDel="00E93D9E">
                <w:rPr>
                  <w:rFonts w:ascii="Helvetica" w:eastAsia="Times New Roman" w:hAnsi="Helvetica" w:cs="Helvetica"/>
                  <w:noProof w:val="0"/>
                  <w:color w:val="333333"/>
                  <w:sz w:val="19"/>
                  <w:szCs w:val="19"/>
                  <w:lang w:val="en-US"/>
                </w:rPr>
                <w:delText>Ref</w:delText>
              </w:r>
            </w:del>
          </w:p>
        </w:tc>
        <w:tc>
          <w:tcPr>
            <w:tcW w:w="0" w:type="auto"/>
            <w:tcPrChange w:id="967" w:author="Harris, Jenine" w:date="2022-07-03T13:55:00Z">
              <w:tcPr>
                <w:tcW w:w="0" w:type="auto"/>
              </w:tcPr>
            </w:tcPrChange>
          </w:tcPr>
          <w:p w14:paraId="511D29B9" w14:textId="22B28F72" w:rsidR="008533FA" w:rsidRPr="008533FA" w:rsidDel="00E93D9E" w:rsidRDefault="008533FA" w:rsidP="003953F3">
            <w:pPr>
              <w:spacing w:before="0" w:after="150"/>
              <w:jc w:val="left"/>
              <w:cnfStyle w:val="000000100000" w:firstRow="0" w:lastRow="0" w:firstColumn="0" w:lastColumn="0" w:oddVBand="0" w:evenVBand="0" w:oddHBand="1" w:evenHBand="0" w:firstRowFirstColumn="0" w:firstRowLastColumn="0" w:lastRowFirstColumn="0" w:lastRowLastColumn="0"/>
              <w:rPr>
                <w:del w:id="968" w:author="Harris, Jenine" w:date="2022-07-03T13:55:00Z"/>
                <w:rFonts w:ascii="Helvetica" w:eastAsia="Times New Roman" w:hAnsi="Helvetica" w:cs="Helvetica"/>
                <w:noProof w:val="0"/>
                <w:color w:val="333333"/>
                <w:sz w:val="19"/>
                <w:szCs w:val="19"/>
                <w:lang w:val="en-US"/>
              </w:rPr>
            </w:pPr>
            <w:del w:id="969" w:author="Harris, Jenine" w:date="2022-07-03T13:55:00Z">
              <w:r w:rsidRPr="008533FA" w:rsidDel="00E93D9E">
                <w:rPr>
                  <w:rFonts w:ascii="Helvetica" w:eastAsia="Times New Roman" w:hAnsi="Helvetica" w:cs="Helvetica"/>
                  <w:noProof w:val="0"/>
                  <w:color w:val="333333"/>
                  <w:sz w:val="19"/>
                  <w:szCs w:val="19"/>
                  <w:lang w:val="en-US"/>
                </w:rPr>
                <w:delText>0.040</w:delText>
              </w:r>
            </w:del>
          </w:p>
          <w:p w14:paraId="66D68E86" w14:textId="67D33160" w:rsidR="008533FA" w:rsidRPr="008533FA" w:rsidDel="00E93D9E" w:rsidRDefault="008533FA" w:rsidP="003953F3">
            <w:pPr>
              <w:spacing w:before="0" w:after="150"/>
              <w:jc w:val="left"/>
              <w:cnfStyle w:val="000000100000" w:firstRow="0" w:lastRow="0" w:firstColumn="0" w:lastColumn="0" w:oddVBand="0" w:evenVBand="0" w:oddHBand="1" w:evenHBand="0" w:firstRowFirstColumn="0" w:firstRowLastColumn="0" w:lastRowFirstColumn="0" w:lastRowLastColumn="0"/>
              <w:rPr>
                <w:del w:id="970" w:author="Harris, Jenine" w:date="2022-07-03T13:55:00Z"/>
                <w:rFonts w:ascii="Helvetica" w:eastAsia="Times New Roman" w:hAnsi="Helvetica" w:cs="Helvetica"/>
                <w:noProof w:val="0"/>
                <w:color w:val="333333"/>
                <w:sz w:val="19"/>
                <w:szCs w:val="19"/>
                <w:lang w:val="en-US"/>
              </w:rPr>
            </w:pPr>
            <w:del w:id="971" w:author="Harris, Jenine" w:date="2022-07-03T13:55:00Z">
              <w:r w:rsidRPr="008533FA" w:rsidDel="00E93D9E">
                <w:rPr>
                  <w:rFonts w:ascii="Helvetica" w:eastAsia="Times New Roman" w:hAnsi="Helvetica" w:cs="Helvetica"/>
                  <w:noProof w:val="0"/>
                  <w:color w:val="333333"/>
                  <w:sz w:val="19"/>
                  <w:szCs w:val="19"/>
                  <w:lang w:val="en-US"/>
                </w:rPr>
                <w:delText>Ref</w:delText>
              </w:r>
            </w:del>
          </w:p>
        </w:tc>
      </w:tr>
    </w:tbl>
    <w:p w14:paraId="7313DC04" w14:textId="0D87FD24" w:rsidR="008533FA" w:rsidDel="00C70F4F" w:rsidRDefault="008533FA" w:rsidP="003953F3">
      <w:pPr>
        <w:pStyle w:val="Yeti"/>
        <w:rPr>
          <w:del w:id="972" w:author="Harris, Jenine" w:date="2022-07-03T14:07:00Z"/>
          <w:lang w:val="en-US"/>
        </w:rPr>
        <w:pPrChange w:id="973" w:author="Harris, Jenine" w:date="2022-07-03T12:35:00Z">
          <w:pPr>
            <w:pStyle w:val="Yeti"/>
            <w:jc w:val="both"/>
          </w:pPr>
        </w:pPrChange>
      </w:pPr>
    </w:p>
    <w:p w14:paraId="2C53AB20" w14:textId="77777777" w:rsidR="000A3DF2" w:rsidRDefault="000A3DF2" w:rsidP="003953F3">
      <w:pPr>
        <w:pStyle w:val="Yeti"/>
        <w:rPr>
          <w:lang w:val="en-US"/>
        </w:rPr>
        <w:pPrChange w:id="974" w:author="Harris, Jenine" w:date="2022-07-03T12:35:00Z">
          <w:pPr>
            <w:pStyle w:val="Yeti"/>
            <w:jc w:val="both"/>
          </w:pPr>
        </w:pPrChange>
      </w:pPr>
    </w:p>
    <w:p w14:paraId="359A0A8D" w14:textId="77777777" w:rsidR="000A3DF2" w:rsidRDefault="000A3DF2" w:rsidP="003953F3">
      <w:pPr>
        <w:pStyle w:val="Yeti"/>
        <w:rPr>
          <w:lang w:val="en-US"/>
        </w:rPr>
        <w:pPrChange w:id="975" w:author="Harris, Jenine" w:date="2022-07-03T12:35:00Z">
          <w:pPr>
            <w:pStyle w:val="Yeti"/>
            <w:jc w:val="both"/>
          </w:pPr>
        </w:pPrChange>
      </w:pPr>
    </w:p>
    <w:p w14:paraId="46E92164" w14:textId="5F64D87E" w:rsidR="000A3DF2" w:rsidRDefault="000A3DF2" w:rsidP="003953F3">
      <w:pPr>
        <w:pStyle w:val="Yeti"/>
        <w:rPr>
          <w:lang w:val="en-US"/>
        </w:rPr>
        <w:pPrChange w:id="976" w:author="Harris, Jenine" w:date="2022-07-03T12:35:00Z">
          <w:pPr>
            <w:pStyle w:val="Yeti"/>
            <w:jc w:val="both"/>
          </w:pPr>
        </w:pPrChange>
      </w:pPr>
    </w:p>
    <w:p w14:paraId="3AD23496" w14:textId="316A7340" w:rsidR="004A16D0" w:rsidDel="00E93D9E" w:rsidRDefault="004A16D0" w:rsidP="003953F3">
      <w:pPr>
        <w:pStyle w:val="Yeti"/>
        <w:rPr>
          <w:del w:id="977" w:author="Harris, Jenine" w:date="2022-07-03T13:55:00Z"/>
          <w:lang w:val="en-US"/>
        </w:rPr>
        <w:pPrChange w:id="978" w:author="Harris, Jenine" w:date="2022-07-03T12:35:00Z">
          <w:pPr>
            <w:pStyle w:val="Yeti"/>
            <w:jc w:val="both"/>
          </w:pPr>
        </w:pPrChange>
      </w:pPr>
    </w:p>
    <w:p w14:paraId="55DD66D8" w14:textId="251B6533" w:rsidR="003A0104" w:rsidDel="00E93D9E" w:rsidRDefault="003A0104" w:rsidP="003953F3">
      <w:pPr>
        <w:shd w:val="clear" w:color="auto" w:fill="FFFFFF"/>
        <w:spacing w:before="0" w:after="150"/>
        <w:jc w:val="left"/>
        <w:rPr>
          <w:del w:id="979" w:author="Harris, Jenine" w:date="2022-07-03T13:55:00Z"/>
          <w:rFonts w:ascii="Helvetica" w:eastAsia="Times New Roman" w:hAnsi="Helvetica" w:cs="Helvetica"/>
          <w:b/>
          <w:bCs/>
          <w:noProof w:val="0"/>
          <w:color w:val="333333"/>
          <w:sz w:val="21"/>
          <w:szCs w:val="21"/>
          <w:lang w:val="en-US"/>
        </w:rPr>
      </w:pPr>
    </w:p>
    <w:p w14:paraId="23B13D6D" w14:textId="2EF8C3AA" w:rsidR="005A443B" w:rsidDel="00E93D9E" w:rsidRDefault="005A443B" w:rsidP="003953F3">
      <w:pPr>
        <w:shd w:val="clear" w:color="auto" w:fill="FFFFFF"/>
        <w:spacing w:before="0" w:after="150"/>
        <w:jc w:val="left"/>
        <w:rPr>
          <w:del w:id="980" w:author="Harris, Jenine" w:date="2022-07-03T13:56:00Z"/>
          <w:rFonts w:ascii="Helvetica" w:eastAsia="Times New Roman" w:hAnsi="Helvetica" w:cs="Helvetica"/>
          <w:b/>
          <w:bCs/>
          <w:noProof w:val="0"/>
          <w:color w:val="333333"/>
          <w:sz w:val="21"/>
          <w:szCs w:val="21"/>
          <w:lang w:val="en-US"/>
        </w:rPr>
      </w:pPr>
    </w:p>
    <w:p w14:paraId="2BE3BDDF" w14:textId="18771073" w:rsidR="005A443B" w:rsidDel="00E93D9E" w:rsidRDefault="005A443B" w:rsidP="003953F3">
      <w:pPr>
        <w:shd w:val="clear" w:color="auto" w:fill="FFFFFF"/>
        <w:spacing w:before="0" w:after="150"/>
        <w:jc w:val="left"/>
        <w:rPr>
          <w:del w:id="981" w:author="Harris, Jenine" w:date="2022-07-03T13:56:00Z"/>
          <w:rFonts w:ascii="Helvetica" w:eastAsia="Times New Roman" w:hAnsi="Helvetica" w:cs="Helvetica"/>
          <w:b/>
          <w:bCs/>
          <w:noProof w:val="0"/>
          <w:color w:val="333333"/>
          <w:sz w:val="21"/>
          <w:szCs w:val="21"/>
          <w:lang w:val="en-US"/>
        </w:rPr>
      </w:pPr>
    </w:p>
    <w:p w14:paraId="71D493BD" w14:textId="77777777" w:rsidR="005A443B" w:rsidRDefault="005A443B" w:rsidP="003953F3">
      <w:pPr>
        <w:shd w:val="clear" w:color="auto" w:fill="FFFFFF"/>
        <w:spacing w:before="0" w:after="150"/>
        <w:jc w:val="left"/>
        <w:rPr>
          <w:rFonts w:ascii="Helvetica" w:eastAsia="Times New Roman" w:hAnsi="Helvetica" w:cs="Helvetica"/>
          <w:b/>
          <w:bCs/>
          <w:noProof w:val="0"/>
          <w:color w:val="333333"/>
          <w:sz w:val="21"/>
          <w:szCs w:val="21"/>
          <w:lang w:val="en-US"/>
        </w:rPr>
      </w:pPr>
    </w:p>
    <w:p w14:paraId="17A8D22C" w14:textId="77777777" w:rsidR="005A443B" w:rsidRDefault="005A443B" w:rsidP="003953F3">
      <w:pPr>
        <w:shd w:val="clear" w:color="auto" w:fill="FFFFFF"/>
        <w:spacing w:before="0" w:after="150"/>
        <w:jc w:val="left"/>
        <w:rPr>
          <w:rFonts w:ascii="Helvetica" w:eastAsia="Times New Roman" w:hAnsi="Helvetica" w:cs="Helvetica"/>
          <w:b/>
          <w:bCs/>
          <w:noProof w:val="0"/>
          <w:color w:val="333333"/>
          <w:sz w:val="21"/>
          <w:szCs w:val="21"/>
          <w:lang w:val="en-US"/>
        </w:rPr>
      </w:pPr>
    </w:p>
    <w:p w14:paraId="3401CB39" w14:textId="77777777" w:rsidR="005A443B" w:rsidRDefault="005A443B" w:rsidP="003953F3">
      <w:pPr>
        <w:shd w:val="clear" w:color="auto" w:fill="FFFFFF"/>
        <w:spacing w:before="0" w:after="150"/>
        <w:jc w:val="left"/>
        <w:rPr>
          <w:rFonts w:ascii="Helvetica" w:eastAsia="Times New Roman" w:hAnsi="Helvetica" w:cs="Helvetica"/>
          <w:b/>
          <w:bCs/>
          <w:noProof w:val="0"/>
          <w:color w:val="333333"/>
          <w:sz w:val="21"/>
          <w:szCs w:val="21"/>
          <w:lang w:val="en-US"/>
        </w:rPr>
      </w:pPr>
    </w:p>
    <w:p w14:paraId="789428C2" w14:textId="77777777" w:rsidR="009F3FF0" w:rsidRDefault="009F3FF0" w:rsidP="003953F3">
      <w:pPr>
        <w:shd w:val="clear" w:color="auto" w:fill="FFFFFF"/>
        <w:spacing w:before="0" w:after="150"/>
        <w:jc w:val="left"/>
        <w:rPr>
          <w:rFonts w:ascii="Helvetica" w:eastAsia="Times New Roman" w:hAnsi="Helvetica" w:cs="Helvetica"/>
          <w:b/>
          <w:bCs/>
          <w:noProof w:val="0"/>
          <w:color w:val="333333"/>
          <w:sz w:val="21"/>
          <w:szCs w:val="21"/>
          <w:lang w:val="en-US"/>
        </w:rPr>
      </w:pPr>
    </w:p>
    <w:p w14:paraId="2DF9D42B" w14:textId="77777777" w:rsidR="009F3FF0" w:rsidRDefault="009F3FF0" w:rsidP="003953F3">
      <w:pPr>
        <w:shd w:val="clear" w:color="auto" w:fill="FFFFFF"/>
        <w:spacing w:before="0" w:after="150"/>
        <w:jc w:val="left"/>
        <w:rPr>
          <w:rFonts w:ascii="Helvetica" w:eastAsia="Times New Roman" w:hAnsi="Helvetica" w:cs="Helvetica"/>
          <w:b/>
          <w:bCs/>
          <w:noProof w:val="0"/>
          <w:color w:val="333333"/>
          <w:sz w:val="21"/>
          <w:szCs w:val="21"/>
          <w:lang w:val="en-US"/>
        </w:rPr>
      </w:pPr>
    </w:p>
    <w:p w14:paraId="6D4A1479" w14:textId="3B93BE57" w:rsidR="004A16D0" w:rsidRPr="004A16D0" w:rsidRDefault="004A16D0" w:rsidP="003953F3">
      <w:pPr>
        <w:shd w:val="clear" w:color="auto" w:fill="FFFFFF"/>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b/>
          <w:bCs/>
          <w:noProof w:val="0"/>
          <w:color w:val="333333"/>
          <w:sz w:val="21"/>
          <w:szCs w:val="21"/>
          <w:lang w:val="en-US"/>
        </w:rPr>
        <w:t xml:space="preserve">Table 6: The association between Maternal Deprivation Factors and </w:t>
      </w:r>
      <w:r w:rsidRPr="00525819">
        <w:rPr>
          <w:rFonts w:ascii="Helvetica" w:eastAsia="Times New Roman" w:hAnsi="Helvetica" w:cs="Helvetica"/>
          <w:b/>
          <w:bCs/>
          <w:noProof w:val="0"/>
          <w:color w:val="333333"/>
          <w:sz w:val="21"/>
          <w:szCs w:val="21"/>
          <w:u w:val="single"/>
          <w:lang w:val="en-US"/>
          <w:rPrChange w:id="982" w:author="Harris, Jenine" w:date="2022-07-03T13:48:00Z">
            <w:rPr>
              <w:rFonts w:ascii="Helvetica" w:eastAsia="Times New Roman" w:hAnsi="Helvetica" w:cs="Helvetica"/>
              <w:b/>
              <w:bCs/>
              <w:noProof w:val="0"/>
              <w:color w:val="333333"/>
              <w:sz w:val="21"/>
              <w:szCs w:val="21"/>
              <w:lang w:val="en-US"/>
            </w:rPr>
          </w:rPrChange>
        </w:rPr>
        <w:t>Stunting</w:t>
      </w:r>
      <w:r w:rsidRPr="004A16D0">
        <w:rPr>
          <w:rFonts w:ascii="Helvetica" w:eastAsia="Times New Roman" w:hAnsi="Helvetica" w:cs="Helvetica"/>
          <w:noProof w:val="0"/>
          <w:color w:val="333333"/>
          <w:sz w:val="21"/>
          <w:szCs w:val="21"/>
          <w:lang w:val="en-US"/>
        </w:rPr>
        <w:t> </w:t>
      </w:r>
      <w:r w:rsidRPr="004A16D0">
        <w:rPr>
          <w:rFonts w:ascii="Helvetica" w:eastAsia="Times New Roman" w:hAnsi="Helvetica" w:cs="Helvetica"/>
          <w:b/>
          <w:bCs/>
          <w:noProof w:val="0"/>
          <w:color w:val="333333"/>
          <w:sz w:val="21"/>
          <w:szCs w:val="21"/>
          <w:lang w:val="en-US"/>
        </w:rPr>
        <w:t xml:space="preserve">by </w:t>
      </w:r>
      <w:commentRangeStart w:id="983"/>
      <w:r w:rsidRPr="004A16D0">
        <w:rPr>
          <w:rFonts w:ascii="Helvetica" w:eastAsia="Times New Roman" w:hAnsi="Helvetica" w:cs="Helvetica"/>
          <w:b/>
          <w:bCs/>
          <w:noProof w:val="0"/>
          <w:color w:val="333333"/>
          <w:sz w:val="21"/>
          <w:szCs w:val="21"/>
          <w:lang w:val="en-US"/>
        </w:rPr>
        <w:t>Region</w:t>
      </w:r>
      <w:r w:rsidRPr="004A16D0">
        <w:rPr>
          <w:rFonts w:ascii="Helvetica" w:eastAsia="Times New Roman" w:hAnsi="Helvetica" w:cs="Helvetica"/>
          <w:noProof w:val="0"/>
          <w:color w:val="333333"/>
          <w:sz w:val="21"/>
          <w:szCs w:val="21"/>
          <w:lang w:val="en-US"/>
        </w:rPr>
        <w:t> </w:t>
      </w:r>
      <w:commentRangeEnd w:id="983"/>
      <w:r w:rsidR="006B62E0">
        <w:rPr>
          <w:rStyle w:val="CommentReference"/>
        </w:rPr>
        <w:commentReference w:id="983"/>
      </w:r>
      <w:r w:rsidRPr="004A16D0">
        <w:rPr>
          <w:rFonts w:ascii="Helvetica" w:eastAsia="Times New Roman" w:hAnsi="Helvetica" w:cs="Helvetica"/>
          <w:noProof w:val="0"/>
          <w:color w:val="333333"/>
          <w:sz w:val="21"/>
          <w:szCs w:val="21"/>
          <w:lang w:val="en-US"/>
        </w:rPr>
        <w:t>(NDHS 2018, n=11,470)</w:t>
      </w:r>
    </w:p>
    <w:tbl>
      <w:tblPr>
        <w:tblStyle w:val="TableGridLight"/>
        <w:tblW w:w="9527" w:type="dxa"/>
        <w:tblLook w:val="04A0" w:firstRow="1" w:lastRow="0" w:firstColumn="1" w:lastColumn="0" w:noHBand="0" w:noVBand="1"/>
      </w:tblPr>
      <w:tblGrid>
        <w:gridCol w:w="2306"/>
        <w:gridCol w:w="2218"/>
        <w:gridCol w:w="1349"/>
        <w:gridCol w:w="2305"/>
        <w:gridCol w:w="1349"/>
      </w:tblGrid>
      <w:tr w:rsidR="004A16D0" w:rsidRPr="004A16D0" w14:paraId="7332EB51" w14:textId="77777777" w:rsidTr="005A443B">
        <w:trPr>
          <w:trHeight w:val="541"/>
        </w:trPr>
        <w:tc>
          <w:tcPr>
            <w:tcW w:w="0" w:type="auto"/>
            <w:hideMark/>
          </w:tcPr>
          <w:p w14:paraId="4E004677" w14:textId="77777777" w:rsidR="004A16D0" w:rsidRPr="004A16D0" w:rsidRDefault="004A16D0" w:rsidP="003953F3">
            <w:pPr>
              <w:spacing w:before="0"/>
              <w:jc w:val="left"/>
              <w:rPr>
                <w:rFonts w:ascii="Helvetica" w:eastAsia="Times New Roman" w:hAnsi="Helvetica" w:cs="Helvetica"/>
                <w:noProof w:val="0"/>
                <w:color w:val="333333"/>
                <w:sz w:val="21"/>
                <w:szCs w:val="21"/>
                <w:lang w:val="en-US"/>
              </w:rPr>
            </w:pPr>
          </w:p>
        </w:tc>
        <w:tc>
          <w:tcPr>
            <w:tcW w:w="0" w:type="auto"/>
            <w:hideMark/>
          </w:tcPr>
          <w:p w14:paraId="7B9C1B45" w14:textId="77777777" w:rsidR="004A16D0" w:rsidRPr="004A16D0" w:rsidRDefault="004A16D0" w:rsidP="003953F3">
            <w:pPr>
              <w:spacing w:before="0" w:after="300"/>
              <w:jc w:val="left"/>
              <w:rPr>
                <w:rFonts w:ascii="Helvetica" w:eastAsia="Times New Roman" w:hAnsi="Helvetica" w:cs="Helvetica"/>
                <w:b/>
                <w:bCs/>
                <w:noProof w:val="0"/>
                <w:color w:val="333333"/>
                <w:sz w:val="21"/>
                <w:szCs w:val="21"/>
                <w:lang w:val="en-US"/>
              </w:rPr>
              <w:pPrChange w:id="984" w:author="Harris, Jenine" w:date="2022-07-03T12:35:00Z">
                <w:pPr>
                  <w:spacing w:before="0" w:after="300"/>
                  <w:jc w:val="center"/>
                </w:pPr>
              </w:pPrChange>
            </w:pPr>
            <w:r w:rsidRPr="004A16D0">
              <w:rPr>
                <w:rFonts w:ascii="Helvetica" w:eastAsia="Times New Roman" w:hAnsi="Helvetica" w:cs="Helvetica"/>
                <w:b/>
                <w:bCs/>
                <w:noProof w:val="0"/>
                <w:color w:val="333333"/>
                <w:sz w:val="21"/>
                <w:szCs w:val="21"/>
                <w:lang w:val="en-US"/>
              </w:rPr>
              <w:t>North</w:t>
            </w:r>
          </w:p>
        </w:tc>
        <w:tc>
          <w:tcPr>
            <w:tcW w:w="0" w:type="auto"/>
            <w:hideMark/>
          </w:tcPr>
          <w:p w14:paraId="2ECF1051" w14:textId="77777777" w:rsidR="004A16D0" w:rsidRPr="004A16D0" w:rsidRDefault="004A16D0" w:rsidP="003953F3">
            <w:pPr>
              <w:spacing w:before="0" w:after="300"/>
              <w:jc w:val="left"/>
              <w:rPr>
                <w:rFonts w:ascii="Helvetica" w:eastAsia="Times New Roman" w:hAnsi="Helvetica" w:cs="Helvetica"/>
                <w:b/>
                <w:bCs/>
                <w:noProof w:val="0"/>
                <w:color w:val="333333"/>
                <w:sz w:val="21"/>
                <w:szCs w:val="21"/>
                <w:lang w:val="en-US"/>
              </w:rPr>
              <w:pPrChange w:id="985" w:author="Harris, Jenine" w:date="2022-07-03T12:35:00Z">
                <w:pPr>
                  <w:spacing w:before="0" w:after="300"/>
                  <w:jc w:val="center"/>
                </w:pPr>
              </w:pPrChange>
            </w:pPr>
          </w:p>
        </w:tc>
        <w:tc>
          <w:tcPr>
            <w:tcW w:w="0" w:type="auto"/>
            <w:hideMark/>
          </w:tcPr>
          <w:p w14:paraId="58B1BCC8" w14:textId="77777777" w:rsidR="004A16D0" w:rsidRPr="004A16D0" w:rsidRDefault="004A16D0" w:rsidP="003953F3">
            <w:pPr>
              <w:spacing w:before="0" w:after="300"/>
              <w:jc w:val="left"/>
              <w:rPr>
                <w:rFonts w:ascii="Helvetica" w:eastAsia="Times New Roman" w:hAnsi="Helvetica" w:cs="Helvetica"/>
                <w:b/>
                <w:bCs/>
                <w:noProof w:val="0"/>
                <w:color w:val="333333"/>
                <w:sz w:val="21"/>
                <w:szCs w:val="21"/>
                <w:lang w:val="en-US"/>
              </w:rPr>
              <w:pPrChange w:id="986" w:author="Harris, Jenine" w:date="2022-07-03T12:35:00Z">
                <w:pPr>
                  <w:spacing w:before="0" w:after="300"/>
                  <w:jc w:val="center"/>
                </w:pPr>
              </w:pPrChange>
            </w:pPr>
            <w:r w:rsidRPr="004A16D0">
              <w:rPr>
                <w:rFonts w:ascii="Helvetica" w:eastAsia="Times New Roman" w:hAnsi="Helvetica" w:cs="Helvetica"/>
                <w:b/>
                <w:bCs/>
                <w:noProof w:val="0"/>
                <w:color w:val="333333"/>
                <w:sz w:val="21"/>
                <w:szCs w:val="21"/>
                <w:lang w:val="en-US"/>
              </w:rPr>
              <w:t>South</w:t>
            </w:r>
          </w:p>
        </w:tc>
        <w:tc>
          <w:tcPr>
            <w:tcW w:w="0" w:type="auto"/>
            <w:hideMark/>
          </w:tcPr>
          <w:p w14:paraId="35A417D4" w14:textId="77777777" w:rsidR="004A16D0" w:rsidRPr="004A16D0" w:rsidRDefault="004A16D0" w:rsidP="003953F3">
            <w:pPr>
              <w:spacing w:before="0" w:after="300"/>
              <w:jc w:val="left"/>
              <w:rPr>
                <w:rFonts w:ascii="Helvetica" w:eastAsia="Times New Roman" w:hAnsi="Helvetica" w:cs="Helvetica"/>
                <w:b/>
                <w:bCs/>
                <w:noProof w:val="0"/>
                <w:color w:val="333333"/>
                <w:sz w:val="21"/>
                <w:szCs w:val="21"/>
                <w:lang w:val="en-US"/>
              </w:rPr>
              <w:pPrChange w:id="987" w:author="Harris, Jenine" w:date="2022-07-03T12:35:00Z">
                <w:pPr>
                  <w:spacing w:before="0" w:after="300"/>
                  <w:jc w:val="center"/>
                </w:pPr>
              </w:pPrChange>
            </w:pPr>
          </w:p>
        </w:tc>
      </w:tr>
      <w:tr w:rsidR="004A16D0" w:rsidRPr="004A16D0" w14:paraId="63DCC0AA" w14:textId="77777777" w:rsidTr="005A443B">
        <w:trPr>
          <w:trHeight w:val="541"/>
        </w:trPr>
        <w:tc>
          <w:tcPr>
            <w:tcW w:w="0" w:type="auto"/>
            <w:hideMark/>
          </w:tcPr>
          <w:p w14:paraId="037A7153" w14:textId="77777777" w:rsidR="004A16D0" w:rsidRPr="004A16D0" w:rsidRDefault="004A16D0" w:rsidP="003953F3">
            <w:pPr>
              <w:spacing w:before="0" w:after="30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Predictor</w:t>
            </w:r>
          </w:p>
        </w:tc>
        <w:tc>
          <w:tcPr>
            <w:tcW w:w="0" w:type="auto"/>
            <w:hideMark/>
          </w:tcPr>
          <w:p w14:paraId="0B5A2A0A" w14:textId="77777777" w:rsidR="004A16D0" w:rsidRPr="004A16D0" w:rsidRDefault="004A16D0" w:rsidP="003953F3">
            <w:pPr>
              <w:spacing w:before="0" w:after="30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OR (95% CI)</w:t>
            </w:r>
          </w:p>
        </w:tc>
        <w:tc>
          <w:tcPr>
            <w:tcW w:w="0" w:type="auto"/>
            <w:hideMark/>
          </w:tcPr>
          <w:p w14:paraId="1D0B6D8B" w14:textId="77777777" w:rsidR="004A16D0" w:rsidRPr="004A16D0" w:rsidRDefault="004A16D0" w:rsidP="003953F3">
            <w:pPr>
              <w:spacing w:before="0" w:after="30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p- values</w:t>
            </w:r>
          </w:p>
        </w:tc>
        <w:tc>
          <w:tcPr>
            <w:tcW w:w="0" w:type="auto"/>
            <w:hideMark/>
          </w:tcPr>
          <w:p w14:paraId="5A7631E8" w14:textId="77777777" w:rsidR="004A16D0" w:rsidRPr="004A16D0" w:rsidRDefault="004A16D0" w:rsidP="003953F3">
            <w:pPr>
              <w:spacing w:before="0" w:after="30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OR (95% CI)</w:t>
            </w:r>
          </w:p>
        </w:tc>
        <w:tc>
          <w:tcPr>
            <w:tcW w:w="0" w:type="auto"/>
            <w:hideMark/>
          </w:tcPr>
          <w:p w14:paraId="036564E8" w14:textId="77777777" w:rsidR="004A16D0" w:rsidRPr="004A16D0" w:rsidRDefault="004A16D0" w:rsidP="003953F3">
            <w:pPr>
              <w:spacing w:before="0" w:after="30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p- values</w:t>
            </w:r>
          </w:p>
        </w:tc>
      </w:tr>
      <w:tr w:rsidR="004A16D0" w:rsidRPr="004A16D0" w14:paraId="1DBB7755" w14:textId="77777777" w:rsidTr="005A443B">
        <w:trPr>
          <w:trHeight w:val="541"/>
        </w:trPr>
        <w:tc>
          <w:tcPr>
            <w:tcW w:w="0" w:type="auto"/>
            <w:hideMark/>
          </w:tcPr>
          <w:p w14:paraId="26D8364A" w14:textId="77777777" w:rsidR="004A16D0" w:rsidRPr="004A16D0" w:rsidRDefault="004A16D0" w:rsidP="003953F3">
            <w:pPr>
              <w:spacing w:before="0" w:after="30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Residence:</w:t>
            </w:r>
          </w:p>
        </w:tc>
        <w:tc>
          <w:tcPr>
            <w:tcW w:w="0" w:type="auto"/>
            <w:hideMark/>
          </w:tcPr>
          <w:p w14:paraId="4FA78A60" w14:textId="77777777" w:rsidR="004A16D0" w:rsidRPr="004A16D0" w:rsidRDefault="004A16D0" w:rsidP="003953F3">
            <w:pPr>
              <w:spacing w:before="0" w:after="300"/>
              <w:jc w:val="left"/>
              <w:rPr>
                <w:rFonts w:ascii="Helvetica" w:eastAsia="Times New Roman" w:hAnsi="Helvetica" w:cs="Helvetica"/>
                <w:noProof w:val="0"/>
                <w:color w:val="333333"/>
                <w:sz w:val="21"/>
                <w:szCs w:val="21"/>
                <w:lang w:val="en-US"/>
              </w:rPr>
            </w:pPr>
          </w:p>
        </w:tc>
        <w:tc>
          <w:tcPr>
            <w:tcW w:w="0" w:type="auto"/>
            <w:hideMark/>
          </w:tcPr>
          <w:p w14:paraId="69746861" w14:textId="77777777" w:rsidR="004A16D0" w:rsidRPr="004A16D0" w:rsidRDefault="004A16D0" w:rsidP="003953F3">
            <w:pPr>
              <w:spacing w:before="0" w:after="300"/>
              <w:jc w:val="left"/>
              <w:rPr>
                <w:rFonts w:ascii="Times New Roman" w:eastAsia="Times New Roman" w:hAnsi="Times New Roman" w:cs="Times New Roman"/>
                <w:noProof w:val="0"/>
                <w:sz w:val="20"/>
                <w:szCs w:val="20"/>
                <w:lang w:val="en-US"/>
              </w:rPr>
            </w:pPr>
          </w:p>
        </w:tc>
        <w:tc>
          <w:tcPr>
            <w:tcW w:w="0" w:type="auto"/>
            <w:hideMark/>
          </w:tcPr>
          <w:p w14:paraId="31D53378" w14:textId="77777777" w:rsidR="004A16D0" w:rsidRPr="004A16D0" w:rsidRDefault="004A16D0" w:rsidP="003953F3">
            <w:pPr>
              <w:spacing w:before="0" w:after="300"/>
              <w:jc w:val="left"/>
              <w:rPr>
                <w:rFonts w:ascii="Times New Roman" w:eastAsia="Times New Roman" w:hAnsi="Times New Roman" w:cs="Times New Roman"/>
                <w:noProof w:val="0"/>
                <w:sz w:val="20"/>
                <w:szCs w:val="20"/>
                <w:lang w:val="en-US"/>
              </w:rPr>
            </w:pPr>
          </w:p>
        </w:tc>
        <w:tc>
          <w:tcPr>
            <w:tcW w:w="0" w:type="auto"/>
            <w:hideMark/>
          </w:tcPr>
          <w:p w14:paraId="5B246174" w14:textId="77777777" w:rsidR="004A16D0" w:rsidRPr="004A16D0" w:rsidRDefault="004A16D0" w:rsidP="003953F3">
            <w:pPr>
              <w:spacing w:before="0" w:after="300"/>
              <w:jc w:val="left"/>
              <w:rPr>
                <w:rFonts w:ascii="Times New Roman" w:eastAsia="Times New Roman" w:hAnsi="Times New Roman" w:cs="Times New Roman"/>
                <w:noProof w:val="0"/>
                <w:sz w:val="20"/>
                <w:szCs w:val="20"/>
                <w:lang w:val="en-US"/>
              </w:rPr>
            </w:pPr>
          </w:p>
        </w:tc>
      </w:tr>
      <w:tr w:rsidR="004A16D0" w:rsidRPr="004A16D0" w14:paraId="2379C3A6" w14:textId="77777777" w:rsidTr="005A443B">
        <w:trPr>
          <w:trHeight w:val="783"/>
        </w:trPr>
        <w:tc>
          <w:tcPr>
            <w:tcW w:w="0" w:type="auto"/>
            <w:hideMark/>
          </w:tcPr>
          <w:p w14:paraId="3BDDC9B4"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Rural</w:t>
            </w:r>
          </w:p>
          <w:p w14:paraId="468FBF5A"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Urban</w:t>
            </w:r>
          </w:p>
        </w:tc>
        <w:tc>
          <w:tcPr>
            <w:tcW w:w="0" w:type="auto"/>
            <w:hideMark/>
          </w:tcPr>
          <w:p w14:paraId="13ACCC0B"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1.01 (0.88, 1.17)</w:t>
            </w:r>
          </w:p>
          <w:p w14:paraId="671C8E7F"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Ref</w:t>
            </w:r>
          </w:p>
        </w:tc>
        <w:tc>
          <w:tcPr>
            <w:tcW w:w="0" w:type="auto"/>
            <w:hideMark/>
          </w:tcPr>
          <w:p w14:paraId="4D93896F"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0.845</w:t>
            </w:r>
          </w:p>
          <w:p w14:paraId="300C455C"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Ref</w:t>
            </w:r>
          </w:p>
        </w:tc>
        <w:tc>
          <w:tcPr>
            <w:tcW w:w="0" w:type="auto"/>
            <w:hideMark/>
          </w:tcPr>
          <w:p w14:paraId="61CDB2B0"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0.99 (0.85, 1.15)</w:t>
            </w:r>
          </w:p>
          <w:p w14:paraId="2B4CE2BB"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Ref</w:t>
            </w:r>
          </w:p>
        </w:tc>
        <w:tc>
          <w:tcPr>
            <w:tcW w:w="0" w:type="auto"/>
            <w:hideMark/>
          </w:tcPr>
          <w:p w14:paraId="3FA2DCC7"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0.893</w:t>
            </w:r>
          </w:p>
          <w:p w14:paraId="65FC84A6"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Ref</w:t>
            </w:r>
          </w:p>
        </w:tc>
      </w:tr>
      <w:tr w:rsidR="004A16D0" w:rsidRPr="004A16D0" w14:paraId="71AF862F" w14:textId="77777777" w:rsidTr="005A443B">
        <w:trPr>
          <w:trHeight w:val="255"/>
        </w:trPr>
        <w:tc>
          <w:tcPr>
            <w:tcW w:w="0" w:type="auto"/>
            <w:hideMark/>
          </w:tcPr>
          <w:p w14:paraId="11538E00" w14:textId="77777777" w:rsidR="004A16D0" w:rsidRPr="004A16D0" w:rsidRDefault="004A16D0" w:rsidP="003953F3">
            <w:pPr>
              <w:spacing w:before="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Education:</w:t>
            </w:r>
          </w:p>
        </w:tc>
        <w:tc>
          <w:tcPr>
            <w:tcW w:w="0" w:type="auto"/>
            <w:hideMark/>
          </w:tcPr>
          <w:p w14:paraId="4D7B4F8B" w14:textId="77777777" w:rsidR="004A16D0" w:rsidRPr="004A16D0" w:rsidRDefault="004A16D0" w:rsidP="003953F3">
            <w:pPr>
              <w:spacing w:before="0"/>
              <w:jc w:val="left"/>
              <w:rPr>
                <w:rFonts w:ascii="Helvetica" w:eastAsia="Times New Roman" w:hAnsi="Helvetica" w:cs="Helvetica"/>
                <w:noProof w:val="0"/>
                <w:color w:val="333333"/>
                <w:sz w:val="21"/>
                <w:szCs w:val="21"/>
                <w:lang w:val="en-US"/>
              </w:rPr>
            </w:pPr>
          </w:p>
        </w:tc>
        <w:tc>
          <w:tcPr>
            <w:tcW w:w="0" w:type="auto"/>
            <w:hideMark/>
          </w:tcPr>
          <w:p w14:paraId="0EA77485" w14:textId="77777777" w:rsidR="004A16D0" w:rsidRPr="004A16D0" w:rsidRDefault="004A16D0" w:rsidP="003953F3">
            <w:pPr>
              <w:spacing w:before="0"/>
              <w:jc w:val="left"/>
              <w:rPr>
                <w:rFonts w:ascii="Times New Roman" w:eastAsia="Times New Roman" w:hAnsi="Times New Roman" w:cs="Times New Roman"/>
                <w:noProof w:val="0"/>
                <w:sz w:val="20"/>
                <w:szCs w:val="20"/>
                <w:lang w:val="en-US"/>
              </w:rPr>
            </w:pPr>
          </w:p>
        </w:tc>
        <w:tc>
          <w:tcPr>
            <w:tcW w:w="0" w:type="auto"/>
            <w:hideMark/>
          </w:tcPr>
          <w:p w14:paraId="492DD0CE" w14:textId="77777777" w:rsidR="004A16D0" w:rsidRPr="004A16D0" w:rsidRDefault="004A16D0" w:rsidP="003953F3">
            <w:pPr>
              <w:spacing w:before="0"/>
              <w:jc w:val="left"/>
              <w:rPr>
                <w:rFonts w:ascii="Times New Roman" w:eastAsia="Times New Roman" w:hAnsi="Times New Roman" w:cs="Times New Roman"/>
                <w:noProof w:val="0"/>
                <w:sz w:val="20"/>
                <w:szCs w:val="20"/>
                <w:lang w:val="en-US"/>
              </w:rPr>
            </w:pPr>
          </w:p>
        </w:tc>
        <w:tc>
          <w:tcPr>
            <w:tcW w:w="0" w:type="auto"/>
            <w:hideMark/>
          </w:tcPr>
          <w:p w14:paraId="7DB05B67" w14:textId="77777777" w:rsidR="004A16D0" w:rsidRPr="004A16D0" w:rsidRDefault="004A16D0" w:rsidP="003953F3">
            <w:pPr>
              <w:spacing w:before="0"/>
              <w:jc w:val="left"/>
              <w:rPr>
                <w:rFonts w:ascii="Times New Roman" w:eastAsia="Times New Roman" w:hAnsi="Times New Roman" w:cs="Times New Roman"/>
                <w:noProof w:val="0"/>
                <w:sz w:val="20"/>
                <w:szCs w:val="20"/>
                <w:lang w:val="en-US"/>
              </w:rPr>
            </w:pPr>
          </w:p>
        </w:tc>
      </w:tr>
      <w:tr w:rsidR="004A16D0" w:rsidRPr="004A16D0" w14:paraId="42B8230E" w14:textId="77777777" w:rsidTr="005A443B">
        <w:trPr>
          <w:trHeight w:val="1567"/>
        </w:trPr>
        <w:tc>
          <w:tcPr>
            <w:tcW w:w="0" w:type="auto"/>
            <w:hideMark/>
          </w:tcPr>
          <w:p w14:paraId="75BBBE5E"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lastRenderedPageBreak/>
              <w:t>No Education</w:t>
            </w:r>
          </w:p>
          <w:p w14:paraId="3E8321BF"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Primary</w:t>
            </w:r>
          </w:p>
          <w:p w14:paraId="47B27121"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Secondary</w:t>
            </w:r>
          </w:p>
          <w:p w14:paraId="23AAE98A"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Higher Education</w:t>
            </w:r>
          </w:p>
        </w:tc>
        <w:tc>
          <w:tcPr>
            <w:tcW w:w="0" w:type="auto"/>
            <w:hideMark/>
          </w:tcPr>
          <w:p w14:paraId="6ECE11D8"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3.2 (2.36, 4.39)</w:t>
            </w:r>
          </w:p>
          <w:p w14:paraId="728F8CF1"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2.49 (1.81, 3.46)</w:t>
            </w:r>
          </w:p>
          <w:p w14:paraId="081EF4F6"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1.53 (1.12, 2.1)</w:t>
            </w:r>
          </w:p>
          <w:p w14:paraId="26A83B24"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Ref</w:t>
            </w:r>
          </w:p>
        </w:tc>
        <w:tc>
          <w:tcPr>
            <w:tcW w:w="0" w:type="auto"/>
            <w:hideMark/>
          </w:tcPr>
          <w:p w14:paraId="1EF18948"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&lt;0.001</w:t>
            </w:r>
          </w:p>
          <w:p w14:paraId="332C4149"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&lt;0.001</w:t>
            </w:r>
          </w:p>
          <w:p w14:paraId="43D154DA"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0.007</w:t>
            </w:r>
          </w:p>
          <w:p w14:paraId="50B10609"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Ref</w:t>
            </w:r>
          </w:p>
        </w:tc>
        <w:tc>
          <w:tcPr>
            <w:tcW w:w="0" w:type="auto"/>
            <w:hideMark/>
          </w:tcPr>
          <w:p w14:paraId="3241751E"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2.94 (2.03, 4.27)</w:t>
            </w:r>
          </w:p>
          <w:p w14:paraId="1436BE51"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2.14 (1.58, 2.91)</w:t>
            </w:r>
          </w:p>
          <w:p w14:paraId="132FE8AB"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1.7 (1.30, 2.23)</w:t>
            </w:r>
          </w:p>
          <w:p w14:paraId="2FFDA749"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Ref</w:t>
            </w:r>
          </w:p>
        </w:tc>
        <w:tc>
          <w:tcPr>
            <w:tcW w:w="0" w:type="auto"/>
            <w:hideMark/>
          </w:tcPr>
          <w:p w14:paraId="31077A15"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&lt;0.001</w:t>
            </w:r>
          </w:p>
          <w:p w14:paraId="06E333F3"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&lt;0.001</w:t>
            </w:r>
          </w:p>
          <w:p w14:paraId="554CAD38"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&lt;0.001</w:t>
            </w:r>
          </w:p>
          <w:p w14:paraId="799E232B"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Ref</w:t>
            </w:r>
          </w:p>
        </w:tc>
      </w:tr>
      <w:tr w:rsidR="004A16D0" w:rsidRPr="004A16D0" w14:paraId="36282EC6" w14:textId="77777777" w:rsidTr="005A443B">
        <w:trPr>
          <w:trHeight w:val="239"/>
        </w:trPr>
        <w:tc>
          <w:tcPr>
            <w:tcW w:w="0" w:type="auto"/>
            <w:hideMark/>
          </w:tcPr>
          <w:p w14:paraId="2D25A26F" w14:textId="77777777" w:rsidR="004A16D0" w:rsidRPr="004A16D0" w:rsidRDefault="004A16D0" w:rsidP="003953F3">
            <w:pPr>
              <w:spacing w:before="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Wealth Index:</w:t>
            </w:r>
          </w:p>
        </w:tc>
        <w:tc>
          <w:tcPr>
            <w:tcW w:w="0" w:type="auto"/>
            <w:hideMark/>
          </w:tcPr>
          <w:p w14:paraId="17D547B4" w14:textId="77777777" w:rsidR="004A16D0" w:rsidRPr="004A16D0" w:rsidRDefault="004A16D0" w:rsidP="003953F3">
            <w:pPr>
              <w:spacing w:before="0"/>
              <w:jc w:val="left"/>
              <w:rPr>
                <w:rFonts w:ascii="Helvetica" w:eastAsia="Times New Roman" w:hAnsi="Helvetica" w:cs="Helvetica"/>
                <w:noProof w:val="0"/>
                <w:color w:val="333333"/>
                <w:sz w:val="21"/>
                <w:szCs w:val="21"/>
                <w:lang w:val="en-US"/>
              </w:rPr>
            </w:pPr>
          </w:p>
        </w:tc>
        <w:tc>
          <w:tcPr>
            <w:tcW w:w="0" w:type="auto"/>
            <w:hideMark/>
          </w:tcPr>
          <w:p w14:paraId="6C2C93E3" w14:textId="77777777" w:rsidR="004A16D0" w:rsidRPr="004A16D0" w:rsidRDefault="004A16D0" w:rsidP="003953F3">
            <w:pPr>
              <w:spacing w:before="0"/>
              <w:jc w:val="left"/>
              <w:rPr>
                <w:rFonts w:ascii="Times New Roman" w:eastAsia="Times New Roman" w:hAnsi="Times New Roman" w:cs="Times New Roman"/>
                <w:noProof w:val="0"/>
                <w:sz w:val="20"/>
                <w:szCs w:val="20"/>
                <w:lang w:val="en-US"/>
              </w:rPr>
            </w:pPr>
          </w:p>
        </w:tc>
        <w:tc>
          <w:tcPr>
            <w:tcW w:w="0" w:type="auto"/>
            <w:hideMark/>
          </w:tcPr>
          <w:p w14:paraId="053260F5" w14:textId="77777777" w:rsidR="004A16D0" w:rsidRPr="004A16D0" w:rsidRDefault="004A16D0" w:rsidP="003953F3">
            <w:pPr>
              <w:spacing w:before="0"/>
              <w:jc w:val="left"/>
              <w:rPr>
                <w:rFonts w:ascii="Times New Roman" w:eastAsia="Times New Roman" w:hAnsi="Times New Roman" w:cs="Times New Roman"/>
                <w:noProof w:val="0"/>
                <w:sz w:val="20"/>
                <w:szCs w:val="20"/>
                <w:lang w:val="en-US"/>
              </w:rPr>
            </w:pPr>
          </w:p>
        </w:tc>
        <w:tc>
          <w:tcPr>
            <w:tcW w:w="0" w:type="auto"/>
            <w:hideMark/>
          </w:tcPr>
          <w:p w14:paraId="78BE4349" w14:textId="77777777" w:rsidR="004A16D0" w:rsidRPr="004A16D0" w:rsidRDefault="004A16D0" w:rsidP="003953F3">
            <w:pPr>
              <w:spacing w:before="0"/>
              <w:jc w:val="left"/>
              <w:rPr>
                <w:rFonts w:ascii="Times New Roman" w:eastAsia="Times New Roman" w:hAnsi="Times New Roman" w:cs="Times New Roman"/>
                <w:noProof w:val="0"/>
                <w:sz w:val="20"/>
                <w:szCs w:val="20"/>
                <w:lang w:val="en-US"/>
              </w:rPr>
            </w:pPr>
          </w:p>
        </w:tc>
      </w:tr>
      <w:tr w:rsidR="004A16D0" w:rsidRPr="004A16D0" w14:paraId="671A2711" w14:textId="77777777" w:rsidTr="005A443B">
        <w:trPr>
          <w:trHeight w:val="1974"/>
        </w:trPr>
        <w:tc>
          <w:tcPr>
            <w:tcW w:w="0" w:type="auto"/>
            <w:hideMark/>
          </w:tcPr>
          <w:p w14:paraId="3E972118"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Poorest</w:t>
            </w:r>
          </w:p>
          <w:p w14:paraId="46DD7447"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Poorer</w:t>
            </w:r>
          </w:p>
          <w:p w14:paraId="38C2AA79"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Middle</w:t>
            </w:r>
          </w:p>
          <w:p w14:paraId="1F12C644"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Richer</w:t>
            </w:r>
          </w:p>
          <w:p w14:paraId="2E4CDE2B"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Richest</w:t>
            </w:r>
          </w:p>
        </w:tc>
        <w:tc>
          <w:tcPr>
            <w:tcW w:w="0" w:type="auto"/>
            <w:hideMark/>
          </w:tcPr>
          <w:p w14:paraId="55F3EBB1"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2.57 (1.95, 3.39)</w:t>
            </w:r>
          </w:p>
          <w:p w14:paraId="09A5B780"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2.32 (1.77, 3.05)</w:t>
            </w:r>
          </w:p>
          <w:p w14:paraId="357D66F1"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1.78 (1.37, 2.32)</w:t>
            </w:r>
          </w:p>
          <w:p w14:paraId="26E3034B"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1.29 (0.99, 1.68)</w:t>
            </w:r>
          </w:p>
          <w:p w14:paraId="6E02229E"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Ref</w:t>
            </w:r>
          </w:p>
        </w:tc>
        <w:tc>
          <w:tcPr>
            <w:tcW w:w="0" w:type="auto"/>
            <w:hideMark/>
          </w:tcPr>
          <w:p w14:paraId="62F70773"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&lt;0.001</w:t>
            </w:r>
          </w:p>
          <w:p w14:paraId="39E5B0F4"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&lt;0.001</w:t>
            </w:r>
          </w:p>
          <w:p w14:paraId="3BC242E1"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&lt;0.001</w:t>
            </w:r>
          </w:p>
          <w:p w14:paraId="268C7B18"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0.062</w:t>
            </w:r>
          </w:p>
          <w:p w14:paraId="765B1AE3"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Ref</w:t>
            </w:r>
          </w:p>
        </w:tc>
        <w:tc>
          <w:tcPr>
            <w:tcW w:w="0" w:type="auto"/>
            <w:hideMark/>
          </w:tcPr>
          <w:p w14:paraId="20236822"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1.96 (1.35, 2.83)</w:t>
            </w:r>
          </w:p>
          <w:p w14:paraId="095EA8F6"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1.85 (1.40, 2.43)</w:t>
            </w:r>
          </w:p>
          <w:p w14:paraId="0F849939"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2.02 (1.62, 2.52)</w:t>
            </w:r>
          </w:p>
          <w:p w14:paraId="6CF6C77E"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1.38 (1.12, 1.70)</w:t>
            </w:r>
          </w:p>
          <w:p w14:paraId="525017EC"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Ref</w:t>
            </w:r>
          </w:p>
        </w:tc>
        <w:tc>
          <w:tcPr>
            <w:tcW w:w="0" w:type="auto"/>
            <w:hideMark/>
          </w:tcPr>
          <w:p w14:paraId="65B288FB"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&lt;0.001</w:t>
            </w:r>
          </w:p>
          <w:p w14:paraId="0D3DF3A2"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&lt;0.001</w:t>
            </w:r>
          </w:p>
          <w:p w14:paraId="1CB8374A"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&lt;0.001</w:t>
            </w:r>
          </w:p>
          <w:p w14:paraId="622DD684"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0.003</w:t>
            </w:r>
          </w:p>
          <w:p w14:paraId="138B6E7B"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Ref</w:t>
            </w:r>
          </w:p>
        </w:tc>
      </w:tr>
      <w:tr w:rsidR="004A16D0" w:rsidRPr="004A16D0" w14:paraId="576F12FC" w14:textId="77777777" w:rsidTr="005A443B">
        <w:trPr>
          <w:trHeight w:val="239"/>
        </w:trPr>
        <w:tc>
          <w:tcPr>
            <w:tcW w:w="0" w:type="auto"/>
            <w:hideMark/>
          </w:tcPr>
          <w:p w14:paraId="7159B4D4" w14:textId="77777777" w:rsidR="004A16D0" w:rsidRPr="004A16D0" w:rsidRDefault="004A16D0" w:rsidP="003953F3">
            <w:pPr>
              <w:spacing w:before="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Employment:</w:t>
            </w:r>
          </w:p>
        </w:tc>
        <w:tc>
          <w:tcPr>
            <w:tcW w:w="0" w:type="auto"/>
            <w:hideMark/>
          </w:tcPr>
          <w:p w14:paraId="197B1A4F" w14:textId="77777777" w:rsidR="004A16D0" w:rsidRPr="004A16D0" w:rsidRDefault="004A16D0" w:rsidP="003953F3">
            <w:pPr>
              <w:spacing w:before="0"/>
              <w:jc w:val="left"/>
              <w:rPr>
                <w:rFonts w:ascii="Helvetica" w:eastAsia="Times New Roman" w:hAnsi="Helvetica" w:cs="Helvetica"/>
                <w:noProof w:val="0"/>
                <w:color w:val="333333"/>
                <w:sz w:val="21"/>
                <w:szCs w:val="21"/>
                <w:lang w:val="en-US"/>
              </w:rPr>
            </w:pPr>
          </w:p>
        </w:tc>
        <w:tc>
          <w:tcPr>
            <w:tcW w:w="0" w:type="auto"/>
            <w:hideMark/>
          </w:tcPr>
          <w:p w14:paraId="22AD14C1" w14:textId="77777777" w:rsidR="004A16D0" w:rsidRPr="004A16D0" w:rsidRDefault="004A16D0" w:rsidP="003953F3">
            <w:pPr>
              <w:spacing w:before="0"/>
              <w:jc w:val="left"/>
              <w:rPr>
                <w:rFonts w:ascii="Times New Roman" w:eastAsia="Times New Roman" w:hAnsi="Times New Roman" w:cs="Times New Roman"/>
                <w:noProof w:val="0"/>
                <w:sz w:val="20"/>
                <w:szCs w:val="20"/>
                <w:lang w:val="en-US"/>
              </w:rPr>
            </w:pPr>
          </w:p>
        </w:tc>
        <w:tc>
          <w:tcPr>
            <w:tcW w:w="0" w:type="auto"/>
            <w:hideMark/>
          </w:tcPr>
          <w:p w14:paraId="6501F199" w14:textId="77777777" w:rsidR="004A16D0" w:rsidRPr="004A16D0" w:rsidRDefault="004A16D0" w:rsidP="003953F3">
            <w:pPr>
              <w:spacing w:before="0"/>
              <w:jc w:val="left"/>
              <w:rPr>
                <w:rFonts w:ascii="Times New Roman" w:eastAsia="Times New Roman" w:hAnsi="Times New Roman" w:cs="Times New Roman"/>
                <w:noProof w:val="0"/>
                <w:sz w:val="20"/>
                <w:szCs w:val="20"/>
                <w:lang w:val="en-US"/>
              </w:rPr>
            </w:pPr>
          </w:p>
        </w:tc>
        <w:tc>
          <w:tcPr>
            <w:tcW w:w="0" w:type="auto"/>
            <w:hideMark/>
          </w:tcPr>
          <w:p w14:paraId="169E7159" w14:textId="77777777" w:rsidR="004A16D0" w:rsidRPr="004A16D0" w:rsidRDefault="004A16D0" w:rsidP="003953F3">
            <w:pPr>
              <w:spacing w:before="0"/>
              <w:jc w:val="left"/>
              <w:rPr>
                <w:rFonts w:ascii="Times New Roman" w:eastAsia="Times New Roman" w:hAnsi="Times New Roman" w:cs="Times New Roman"/>
                <w:noProof w:val="0"/>
                <w:sz w:val="20"/>
                <w:szCs w:val="20"/>
                <w:lang w:val="en-US"/>
              </w:rPr>
            </w:pPr>
          </w:p>
        </w:tc>
      </w:tr>
      <w:tr w:rsidR="004A16D0" w:rsidRPr="004A16D0" w14:paraId="45979917" w14:textId="77777777" w:rsidTr="005A443B">
        <w:trPr>
          <w:trHeight w:val="783"/>
        </w:trPr>
        <w:tc>
          <w:tcPr>
            <w:tcW w:w="0" w:type="auto"/>
            <w:hideMark/>
          </w:tcPr>
          <w:p w14:paraId="5B383B77"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Not employed</w:t>
            </w:r>
          </w:p>
          <w:p w14:paraId="174E2FFB"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Employed</w:t>
            </w:r>
          </w:p>
        </w:tc>
        <w:tc>
          <w:tcPr>
            <w:tcW w:w="0" w:type="auto"/>
            <w:hideMark/>
          </w:tcPr>
          <w:p w14:paraId="2D936B4E"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1.05 (0.95, 1.17)</w:t>
            </w:r>
          </w:p>
          <w:p w14:paraId="0B884EE1"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Ref</w:t>
            </w:r>
          </w:p>
        </w:tc>
        <w:tc>
          <w:tcPr>
            <w:tcW w:w="0" w:type="auto"/>
            <w:hideMark/>
          </w:tcPr>
          <w:p w14:paraId="0746C26B"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0.323</w:t>
            </w:r>
          </w:p>
          <w:p w14:paraId="409D2A95"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Ref</w:t>
            </w:r>
          </w:p>
        </w:tc>
        <w:tc>
          <w:tcPr>
            <w:tcW w:w="0" w:type="auto"/>
            <w:hideMark/>
          </w:tcPr>
          <w:p w14:paraId="68777A4E"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0.85 (0.70 - 1.04)</w:t>
            </w:r>
          </w:p>
          <w:p w14:paraId="4A9BFCEB"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Ref</w:t>
            </w:r>
          </w:p>
        </w:tc>
        <w:tc>
          <w:tcPr>
            <w:tcW w:w="0" w:type="auto"/>
            <w:hideMark/>
          </w:tcPr>
          <w:p w14:paraId="5D42A381"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0.118</w:t>
            </w:r>
          </w:p>
          <w:p w14:paraId="6087676D"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Ref</w:t>
            </w:r>
          </w:p>
        </w:tc>
      </w:tr>
    </w:tbl>
    <w:p w14:paraId="3E3594E6" w14:textId="289E23B5" w:rsidR="004A16D0" w:rsidRDefault="004A16D0" w:rsidP="003953F3">
      <w:pPr>
        <w:pStyle w:val="Yeti"/>
        <w:rPr>
          <w:lang w:val="en-US"/>
        </w:rPr>
        <w:pPrChange w:id="988" w:author="Harris, Jenine" w:date="2022-07-03T12:35:00Z">
          <w:pPr>
            <w:pStyle w:val="Yeti"/>
            <w:jc w:val="both"/>
          </w:pPr>
        </w:pPrChange>
      </w:pPr>
    </w:p>
    <w:p w14:paraId="55CC9CA9" w14:textId="25A2EB4B" w:rsidR="004A16D0" w:rsidRDefault="004A16D0" w:rsidP="003953F3">
      <w:pPr>
        <w:pStyle w:val="Yeti"/>
        <w:rPr>
          <w:lang w:val="en-US"/>
        </w:rPr>
        <w:pPrChange w:id="989" w:author="Harris, Jenine" w:date="2022-07-03T12:35:00Z">
          <w:pPr>
            <w:pStyle w:val="Yeti"/>
            <w:jc w:val="both"/>
          </w:pPr>
        </w:pPrChange>
      </w:pPr>
    </w:p>
    <w:p w14:paraId="7629654C" w14:textId="2D2018A2" w:rsidR="004A16D0" w:rsidRDefault="004A16D0" w:rsidP="003953F3">
      <w:pPr>
        <w:pStyle w:val="Yeti"/>
        <w:rPr>
          <w:lang w:val="en-US"/>
        </w:rPr>
        <w:pPrChange w:id="990" w:author="Harris, Jenine" w:date="2022-07-03T12:35:00Z">
          <w:pPr>
            <w:pStyle w:val="Yeti"/>
            <w:jc w:val="both"/>
          </w:pPr>
        </w:pPrChange>
      </w:pPr>
    </w:p>
    <w:p w14:paraId="435DDACA" w14:textId="525A1B25" w:rsidR="004A16D0" w:rsidRDefault="004A16D0" w:rsidP="003953F3">
      <w:pPr>
        <w:pStyle w:val="Yeti"/>
        <w:rPr>
          <w:lang w:val="en-US"/>
        </w:rPr>
        <w:pPrChange w:id="991" w:author="Harris, Jenine" w:date="2022-07-03T12:35:00Z">
          <w:pPr>
            <w:pStyle w:val="Yeti"/>
            <w:jc w:val="both"/>
          </w:pPr>
        </w:pPrChange>
      </w:pPr>
    </w:p>
    <w:p w14:paraId="482D89C6" w14:textId="77777777" w:rsidR="003A0104" w:rsidRDefault="003A0104" w:rsidP="003953F3">
      <w:pPr>
        <w:shd w:val="clear" w:color="auto" w:fill="FFFFFF"/>
        <w:spacing w:before="0" w:after="150"/>
        <w:jc w:val="left"/>
        <w:rPr>
          <w:rFonts w:ascii="Helvetica" w:eastAsia="Times New Roman" w:hAnsi="Helvetica" w:cs="Helvetica"/>
          <w:b/>
          <w:bCs/>
          <w:noProof w:val="0"/>
          <w:color w:val="333333"/>
          <w:sz w:val="21"/>
          <w:szCs w:val="21"/>
          <w:lang w:val="en-US"/>
        </w:rPr>
      </w:pPr>
    </w:p>
    <w:p w14:paraId="48DEA925" w14:textId="77777777" w:rsidR="003A0104" w:rsidRDefault="003A0104" w:rsidP="003953F3">
      <w:pPr>
        <w:shd w:val="clear" w:color="auto" w:fill="FFFFFF"/>
        <w:spacing w:before="0" w:after="150"/>
        <w:jc w:val="left"/>
        <w:rPr>
          <w:rFonts w:ascii="Helvetica" w:eastAsia="Times New Roman" w:hAnsi="Helvetica" w:cs="Helvetica"/>
          <w:b/>
          <w:bCs/>
          <w:noProof w:val="0"/>
          <w:color w:val="333333"/>
          <w:sz w:val="21"/>
          <w:szCs w:val="21"/>
          <w:lang w:val="en-US"/>
        </w:rPr>
      </w:pPr>
    </w:p>
    <w:p w14:paraId="5D841082" w14:textId="77777777" w:rsidR="003A0104" w:rsidRDefault="003A0104" w:rsidP="003953F3">
      <w:pPr>
        <w:shd w:val="clear" w:color="auto" w:fill="FFFFFF"/>
        <w:spacing w:before="0" w:after="150"/>
        <w:jc w:val="left"/>
        <w:rPr>
          <w:rFonts w:ascii="Helvetica" w:eastAsia="Times New Roman" w:hAnsi="Helvetica" w:cs="Helvetica"/>
          <w:b/>
          <w:bCs/>
          <w:noProof w:val="0"/>
          <w:color w:val="333333"/>
          <w:sz w:val="21"/>
          <w:szCs w:val="21"/>
          <w:lang w:val="en-US"/>
        </w:rPr>
      </w:pPr>
    </w:p>
    <w:p w14:paraId="1E7CB3E5" w14:textId="77777777" w:rsidR="003A0104" w:rsidRDefault="003A0104" w:rsidP="003953F3">
      <w:pPr>
        <w:shd w:val="clear" w:color="auto" w:fill="FFFFFF"/>
        <w:spacing w:before="0" w:after="150"/>
        <w:jc w:val="left"/>
        <w:rPr>
          <w:rFonts w:ascii="Helvetica" w:eastAsia="Times New Roman" w:hAnsi="Helvetica" w:cs="Helvetica"/>
          <w:b/>
          <w:bCs/>
          <w:noProof w:val="0"/>
          <w:color w:val="333333"/>
          <w:sz w:val="21"/>
          <w:szCs w:val="21"/>
          <w:lang w:val="en-US"/>
        </w:rPr>
      </w:pPr>
    </w:p>
    <w:p w14:paraId="1EE89344" w14:textId="29BF3E84" w:rsidR="003A0104" w:rsidRDefault="003A0104" w:rsidP="003953F3">
      <w:pPr>
        <w:shd w:val="clear" w:color="auto" w:fill="FFFFFF"/>
        <w:spacing w:before="0" w:after="150"/>
        <w:jc w:val="left"/>
        <w:rPr>
          <w:rFonts w:ascii="Helvetica" w:eastAsia="Times New Roman" w:hAnsi="Helvetica" w:cs="Helvetica"/>
          <w:b/>
          <w:bCs/>
          <w:noProof w:val="0"/>
          <w:color w:val="333333"/>
          <w:sz w:val="21"/>
          <w:szCs w:val="21"/>
          <w:lang w:val="en-US"/>
        </w:rPr>
      </w:pPr>
    </w:p>
    <w:p w14:paraId="28CE23D3" w14:textId="77777777" w:rsidR="003A0104" w:rsidRDefault="003A0104" w:rsidP="003953F3">
      <w:pPr>
        <w:shd w:val="clear" w:color="auto" w:fill="FFFFFF"/>
        <w:spacing w:before="0" w:after="150"/>
        <w:jc w:val="left"/>
        <w:rPr>
          <w:rFonts w:ascii="Helvetica" w:eastAsia="Times New Roman" w:hAnsi="Helvetica" w:cs="Helvetica"/>
          <w:b/>
          <w:bCs/>
          <w:noProof w:val="0"/>
          <w:color w:val="333333"/>
          <w:sz w:val="21"/>
          <w:szCs w:val="21"/>
          <w:lang w:val="en-US"/>
        </w:rPr>
      </w:pPr>
    </w:p>
    <w:p w14:paraId="1BC5539B" w14:textId="77777777" w:rsidR="005A443B" w:rsidRDefault="005A443B" w:rsidP="003953F3">
      <w:pPr>
        <w:shd w:val="clear" w:color="auto" w:fill="FFFFFF"/>
        <w:spacing w:before="0" w:after="150"/>
        <w:jc w:val="left"/>
        <w:rPr>
          <w:rFonts w:ascii="Helvetica" w:eastAsia="Times New Roman" w:hAnsi="Helvetica" w:cs="Helvetica"/>
          <w:b/>
          <w:bCs/>
          <w:noProof w:val="0"/>
          <w:color w:val="333333"/>
          <w:sz w:val="21"/>
          <w:szCs w:val="21"/>
          <w:lang w:val="en-US"/>
        </w:rPr>
      </w:pPr>
    </w:p>
    <w:p w14:paraId="3561B747" w14:textId="77777777" w:rsidR="005A443B" w:rsidRDefault="005A443B" w:rsidP="003953F3">
      <w:pPr>
        <w:shd w:val="clear" w:color="auto" w:fill="FFFFFF"/>
        <w:spacing w:before="0" w:after="150"/>
        <w:jc w:val="left"/>
        <w:rPr>
          <w:rFonts w:ascii="Helvetica" w:eastAsia="Times New Roman" w:hAnsi="Helvetica" w:cs="Helvetica"/>
          <w:b/>
          <w:bCs/>
          <w:noProof w:val="0"/>
          <w:color w:val="333333"/>
          <w:sz w:val="21"/>
          <w:szCs w:val="21"/>
          <w:lang w:val="en-US"/>
        </w:rPr>
      </w:pPr>
    </w:p>
    <w:p w14:paraId="06DE2737" w14:textId="77777777" w:rsidR="005A443B" w:rsidRDefault="005A443B" w:rsidP="003953F3">
      <w:pPr>
        <w:shd w:val="clear" w:color="auto" w:fill="FFFFFF"/>
        <w:spacing w:before="0" w:after="150"/>
        <w:jc w:val="left"/>
        <w:rPr>
          <w:rFonts w:ascii="Helvetica" w:eastAsia="Times New Roman" w:hAnsi="Helvetica" w:cs="Helvetica"/>
          <w:b/>
          <w:bCs/>
          <w:noProof w:val="0"/>
          <w:color w:val="333333"/>
          <w:sz w:val="21"/>
          <w:szCs w:val="21"/>
          <w:lang w:val="en-US"/>
        </w:rPr>
      </w:pPr>
    </w:p>
    <w:p w14:paraId="0F2D40DE" w14:textId="77777777" w:rsidR="005A443B" w:rsidRDefault="005A443B" w:rsidP="003953F3">
      <w:pPr>
        <w:shd w:val="clear" w:color="auto" w:fill="FFFFFF"/>
        <w:spacing w:before="0" w:after="150"/>
        <w:jc w:val="left"/>
        <w:rPr>
          <w:rFonts w:ascii="Helvetica" w:eastAsia="Times New Roman" w:hAnsi="Helvetica" w:cs="Helvetica"/>
          <w:b/>
          <w:bCs/>
          <w:noProof w:val="0"/>
          <w:color w:val="333333"/>
          <w:sz w:val="21"/>
          <w:szCs w:val="21"/>
          <w:lang w:val="en-US"/>
        </w:rPr>
      </w:pPr>
    </w:p>
    <w:p w14:paraId="6F896CFF" w14:textId="13932633" w:rsidR="004A16D0" w:rsidRPr="004A16D0" w:rsidRDefault="004A16D0" w:rsidP="003953F3">
      <w:pPr>
        <w:shd w:val="clear" w:color="auto" w:fill="FFFFFF"/>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b/>
          <w:bCs/>
          <w:noProof w:val="0"/>
          <w:color w:val="333333"/>
          <w:sz w:val="21"/>
          <w:szCs w:val="21"/>
          <w:lang w:val="en-US"/>
        </w:rPr>
        <w:t xml:space="preserve">Table 7: The association between Maternal Deprivation Factors and </w:t>
      </w:r>
      <w:commentRangeStart w:id="992"/>
      <w:r w:rsidRPr="00525819">
        <w:rPr>
          <w:rFonts w:ascii="Helvetica" w:eastAsia="Times New Roman" w:hAnsi="Helvetica" w:cs="Helvetica"/>
          <w:b/>
          <w:bCs/>
          <w:noProof w:val="0"/>
          <w:color w:val="333333"/>
          <w:sz w:val="21"/>
          <w:szCs w:val="21"/>
          <w:u w:val="single"/>
          <w:lang w:val="en-US"/>
          <w:rPrChange w:id="993" w:author="Harris, Jenine" w:date="2022-07-03T13:48:00Z">
            <w:rPr>
              <w:rFonts w:ascii="Helvetica" w:eastAsia="Times New Roman" w:hAnsi="Helvetica" w:cs="Helvetica"/>
              <w:b/>
              <w:bCs/>
              <w:noProof w:val="0"/>
              <w:color w:val="333333"/>
              <w:sz w:val="21"/>
              <w:szCs w:val="21"/>
              <w:lang w:val="en-US"/>
            </w:rPr>
          </w:rPrChange>
        </w:rPr>
        <w:t>Underweight</w:t>
      </w:r>
      <w:r w:rsidRPr="004A16D0">
        <w:rPr>
          <w:rFonts w:ascii="Helvetica" w:eastAsia="Times New Roman" w:hAnsi="Helvetica" w:cs="Helvetica"/>
          <w:noProof w:val="0"/>
          <w:color w:val="333333"/>
          <w:sz w:val="21"/>
          <w:szCs w:val="21"/>
          <w:lang w:val="en-US"/>
        </w:rPr>
        <w:t> </w:t>
      </w:r>
      <w:commentRangeEnd w:id="992"/>
      <w:r w:rsidR="006B62E0">
        <w:rPr>
          <w:rStyle w:val="CommentReference"/>
        </w:rPr>
        <w:commentReference w:id="992"/>
      </w:r>
      <w:r w:rsidRPr="004A16D0">
        <w:rPr>
          <w:rFonts w:ascii="Helvetica" w:eastAsia="Times New Roman" w:hAnsi="Helvetica" w:cs="Helvetica"/>
          <w:b/>
          <w:bCs/>
          <w:noProof w:val="0"/>
          <w:color w:val="333333"/>
          <w:sz w:val="21"/>
          <w:szCs w:val="21"/>
          <w:lang w:val="en-US"/>
        </w:rPr>
        <w:t>by Region</w:t>
      </w:r>
      <w:r w:rsidRPr="004A16D0">
        <w:rPr>
          <w:rFonts w:ascii="Helvetica" w:eastAsia="Times New Roman" w:hAnsi="Helvetica" w:cs="Helvetica"/>
          <w:noProof w:val="0"/>
          <w:color w:val="333333"/>
          <w:sz w:val="21"/>
          <w:szCs w:val="21"/>
          <w:lang w:val="en-US"/>
        </w:rPr>
        <w:t> (NDHS 2018, n=11,470)</w:t>
      </w:r>
    </w:p>
    <w:tbl>
      <w:tblPr>
        <w:tblStyle w:val="TableGridLight"/>
        <w:tblW w:w="9312" w:type="dxa"/>
        <w:tblLook w:val="04A0" w:firstRow="1" w:lastRow="0" w:firstColumn="1" w:lastColumn="0" w:noHBand="0" w:noVBand="1"/>
      </w:tblPr>
      <w:tblGrid>
        <w:gridCol w:w="2254"/>
        <w:gridCol w:w="2169"/>
        <w:gridCol w:w="1318"/>
        <w:gridCol w:w="2253"/>
        <w:gridCol w:w="1318"/>
      </w:tblGrid>
      <w:tr w:rsidR="004A16D0" w:rsidRPr="004A16D0" w14:paraId="290D3EEB" w14:textId="77777777" w:rsidTr="005A443B">
        <w:trPr>
          <w:trHeight w:val="550"/>
        </w:trPr>
        <w:tc>
          <w:tcPr>
            <w:tcW w:w="0" w:type="auto"/>
            <w:hideMark/>
          </w:tcPr>
          <w:p w14:paraId="06276488" w14:textId="77777777" w:rsidR="004A16D0" w:rsidRPr="004A16D0" w:rsidRDefault="004A16D0" w:rsidP="003953F3">
            <w:pPr>
              <w:spacing w:before="0"/>
              <w:jc w:val="left"/>
              <w:rPr>
                <w:rFonts w:ascii="Helvetica" w:eastAsia="Times New Roman" w:hAnsi="Helvetica" w:cs="Helvetica"/>
                <w:noProof w:val="0"/>
                <w:color w:val="333333"/>
                <w:sz w:val="21"/>
                <w:szCs w:val="21"/>
                <w:lang w:val="en-US"/>
              </w:rPr>
            </w:pPr>
          </w:p>
        </w:tc>
        <w:tc>
          <w:tcPr>
            <w:tcW w:w="0" w:type="auto"/>
            <w:hideMark/>
          </w:tcPr>
          <w:p w14:paraId="30486C7B" w14:textId="77777777" w:rsidR="004A16D0" w:rsidRPr="004A16D0" w:rsidRDefault="004A16D0" w:rsidP="003953F3">
            <w:pPr>
              <w:spacing w:before="0" w:after="300"/>
              <w:jc w:val="left"/>
              <w:rPr>
                <w:rFonts w:ascii="Helvetica" w:eastAsia="Times New Roman" w:hAnsi="Helvetica" w:cs="Helvetica"/>
                <w:b/>
                <w:bCs/>
                <w:noProof w:val="0"/>
                <w:color w:val="333333"/>
                <w:sz w:val="21"/>
                <w:szCs w:val="21"/>
                <w:lang w:val="en-US"/>
              </w:rPr>
              <w:pPrChange w:id="994" w:author="Harris, Jenine" w:date="2022-07-03T12:35:00Z">
                <w:pPr>
                  <w:spacing w:before="0" w:after="300"/>
                  <w:jc w:val="center"/>
                </w:pPr>
              </w:pPrChange>
            </w:pPr>
            <w:r w:rsidRPr="004A16D0">
              <w:rPr>
                <w:rFonts w:ascii="Helvetica" w:eastAsia="Times New Roman" w:hAnsi="Helvetica" w:cs="Helvetica"/>
                <w:b/>
                <w:bCs/>
                <w:noProof w:val="0"/>
                <w:color w:val="333333"/>
                <w:sz w:val="21"/>
                <w:szCs w:val="21"/>
                <w:lang w:val="en-US"/>
              </w:rPr>
              <w:t>North</w:t>
            </w:r>
          </w:p>
        </w:tc>
        <w:tc>
          <w:tcPr>
            <w:tcW w:w="0" w:type="auto"/>
            <w:hideMark/>
          </w:tcPr>
          <w:p w14:paraId="65767190" w14:textId="77777777" w:rsidR="004A16D0" w:rsidRPr="004A16D0" w:rsidRDefault="004A16D0" w:rsidP="003953F3">
            <w:pPr>
              <w:spacing w:before="0" w:after="300"/>
              <w:jc w:val="left"/>
              <w:rPr>
                <w:rFonts w:ascii="Helvetica" w:eastAsia="Times New Roman" w:hAnsi="Helvetica" w:cs="Helvetica"/>
                <w:b/>
                <w:bCs/>
                <w:noProof w:val="0"/>
                <w:color w:val="333333"/>
                <w:sz w:val="21"/>
                <w:szCs w:val="21"/>
                <w:lang w:val="en-US"/>
              </w:rPr>
              <w:pPrChange w:id="995" w:author="Harris, Jenine" w:date="2022-07-03T12:35:00Z">
                <w:pPr>
                  <w:spacing w:before="0" w:after="300"/>
                  <w:jc w:val="center"/>
                </w:pPr>
              </w:pPrChange>
            </w:pPr>
          </w:p>
        </w:tc>
        <w:tc>
          <w:tcPr>
            <w:tcW w:w="0" w:type="auto"/>
            <w:hideMark/>
          </w:tcPr>
          <w:p w14:paraId="0BEF9B13" w14:textId="77777777" w:rsidR="004A16D0" w:rsidRPr="004A16D0" w:rsidRDefault="004A16D0" w:rsidP="003953F3">
            <w:pPr>
              <w:spacing w:before="0" w:after="300"/>
              <w:jc w:val="left"/>
              <w:rPr>
                <w:rFonts w:ascii="Helvetica" w:eastAsia="Times New Roman" w:hAnsi="Helvetica" w:cs="Helvetica"/>
                <w:b/>
                <w:bCs/>
                <w:noProof w:val="0"/>
                <w:color w:val="333333"/>
                <w:sz w:val="21"/>
                <w:szCs w:val="21"/>
                <w:lang w:val="en-US"/>
              </w:rPr>
              <w:pPrChange w:id="996" w:author="Harris, Jenine" w:date="2022-07-03T12:35:00Z">
                <w:pPr>
                  <w:spacing w:before="0" w:after="300"/>
                  <w:jc w:val="center"/>
                </w:pPr>
              </w:pPrChange>
            </w:pPr>
            <w:r w:rsidRPr="004A16D0">
              <w:rPr>
                <w:rFonts w:ascii="Helvetica" w:eastAsia="Times New Roman" w:hAnsi="Helvetica" w:cs="Helvetica"/>
                <w:b/>
                <w:bCs/>
                <w:noProof w:val="0"/>
                <w:color w:val="333333"/>
                <w:sz w:val="21"/>
                <w:szCs w:val="21"/>
                <w:lang w:val="en-US"/>
              </w:rPr>
              <w:t>South</w:t>
            </w:r>
          </w:p>
        </w:tc>
        <w:tc>
          <w:tcPr>
            <w:tcW w:w="0" w:type="auto"/>
            <w:hideMark/>
          </w:tcPr>
          <w:p w14:paraId="021CE1C0" w14:textId="77777777" w:rsidR="004A16D0" w:rsidRPr="004A16D0" w:rsidRDefault="004A16D0" w:rsidP="003953F3">
            <w:pPr>
              <w:spacing w:before="0" w:after="300"/>
              <w:jc w:val="left"/>
              <w:rPr>
                <w:rFonts w:ascii="Helvetica" w:eastAsia="Times New Roman" w:hAnsi="Helvetica" w:cs="Helvetica"/>
                <w:b/>
                <w:bCs/>
                <w:noProof w:val="0"/>
                <w:color w:val="333333"/>
                <w:sz w:val="21"/>
                <w:szCs w:val="21"/>
                <w:lang w:val="en-US"/>
              </w:rPr>
              <w:pPrChange w:id="997" w:author="Harris, Jenine" w:date="2022-07-03T12:35:00Z">
                <w:pPr>
                  <w:spacing w:before="0" w:after="300"/>
                  <w:jc w:val="center"/>
                </w:pPr>
              </w:pPrChange>
            </w:pPr>
          </w:p>
        </w:tc>
      </w:tr>
      <w:tr w:rsidR="004A16D0" w:rsidRPr="004A16D0" w14:paraId="0697CC1D" w14:textId="77777777" w:rsidTr="005A443B">
        <w:trPr>
          <w:trHeight w:val="550"/>
        </w:trPr>
        <w:tc>
          <w:tcPr>
            <w:tcW w:w="0" w:type="auto"/>
            <w:hideMark/>
          </w:tcPr>
          <w:p w14:paraId="7C3391BD" w14:textId="77777777" w:rsidR="004A16D0" w:rsidRPr="004A16D0" w:rsidRDefault="004A16D0" w:rsidP="003953F3">
            <w:pPr>
              <w:spacing w:before="0" w:after="30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Predictor</w:t>
            </w:r>
          </w:p>
        </w:tc>
        <w:tc>
          <w:tcPr>
            <w:tcW w:w="0" w:type="auto"/>
            <w:hideMark/>
          </w:tcPr>
          <w:p w14:paraId="616B04BB" w14:textId="77777777" w:rsidR="004A16D0" w:rsidRPr="004A16D0" w:rsidRDefault="004A16D0" w:rsidP="003953F3">
            <w:pPr>
              <w:spacing w:before="0" w:after="30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OR (95% CI)</w:t>
            </w:r>
          </w:p>
        </w:tc>
        <w:tc>
          <w:tcPr>
            <w:tcW w:w="0" w:type="auto"/>
            <w:hideMark/>
          </w:tcPr>
          <w:p w14:paraId="61A16A8D" w14:textId="77777777" w:rsidR="004A16D0" w:rsidRPr="004A16D0" w:rsidRDefault="004A16D0" w:rsidP="003953F3">
            <w:pPr>
              <w:spacing w:before="0" w:after="30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p- values</w:t>
            </w:r>
          </w:p>
        </w:tc>
        <w:tc>
          <w:tcPr>
            <w:tcW w:w="0" w:type="auto"/>
            <w:hideMark/>
          </w:tcPr>
          <w:p w14:paraId="08817D4A" w14:textId="77777777" w:rsidR="004A16D0" w:rsidRPr="004A16D0" w:rsidRDefault="004A16D0" w:rsidP="003953F3">
            <w:pPr>
              <w:spacing w:before="0" w:after="30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OR (95% CI)</w:t>
            </w:r>
          </w:p>
        </w:tc>
        <w:tc>
          <w:tcPr>
            <w:tcW w:w="0" w:type="auto"/>
            <w:hideMark/>
          </w:tcPr>
          <w:p w14:paraId="6AB04018" w14:textId="77777777" w:rsidR="004A16D0" w:rsidRPr="004A16D0" w:rsidRDefault="004A16D0" w:rsidP="003953F3">
            <w:pPr>
              <w:spacing w:before="0" w:after="30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p- values</w:t>
            </w:r>
          </w:p>
        </w:tc>
      </w:tr>
      <w:tr w:rsidR="004A16D0" w:rsidRPr="004A16D0" w14:paraId="3CA69CE1" w14:textId="77777777" w:rsidTr="005A443B">
        <w:trPr>
          <w:trHeight w:val="550"/>
        </w:trPr>
        <w:tc>
          <w:tcPr>
            <w:tcW w:w="0" w:type="auto"/>
            <w:hideMark/>
          </w:tcPr>
          <w:p w14:paraId="087E1D86" w14:textId="77777777" w:rsidR="004A16D0" w:rsidRPr="004A16D0" w:rsidRDefault="004A16D0" w:rsidP="003953F3">
            <w:pPr>
              <w:spacing w:before="0" w:after="30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Residence:</w:t>
            </w:r>
          </w:p>
        </w:tc>
        <w:tc>
          <w:tcPr>
            <w:tcW w:w="0" w:type="auto"/>
            <w:hideMark/>
          </w:tcPr>
          <w:p w14:paraId="693F5EDD" w14:textId="77777777" w:rsidR="004A16D0" w:rsidRPr="004A16D0" w:rsidRDefault="004A16D0" w:rsidP="003953F3">
            <w:pPr>
              <w:spacing w:before="0" w:after="300"/>
              <w:jc w:val="left"/>
              <w:rPr>
                <w:rFonts w:ascii="Helvetica" w:eastAsia="Times New Roman" w:hAnsi="Helvetica" w:cs="Helvetica"/>
                <w:noProof w:val="0"/>
                <w:color w:val="333333"/>
                <w:sz w:val="21"/>
                <w:szCs w:val="21"/>
                <w:lang w:val="en-US"/>
              </w:rPr>
            </w:pPr>
          </w:p>
        </w:tc>
        <w:tc>
          <w:tcPr>
            <w:tcW w:w="0" w:type="auto"/>
            <w:hideMark/>
          </w:tcPr>
          <w:p w14:paraId="3F274589" w14:textId="77777777" w:rsidR="004A16D0" w:rsidRPr="004A16D0" w:rsidRDefault="004A16D0" w:rsidP="003953F3">
            <w:pPr>
              <w:spacing w:before="0" w:after="300"/>
              <w:jc w:val="left"/>
              <w:rPr>
                <w:rFonts w:ascii="Times New Roman" w:eastAsia="Times New Roman" w:hAnsi="Times New Roman" w:cs="Times New Roman"/>
                <w:noProof w:val="0"/>
                <w:sz w:val="20"/>
                <w:szCs w:val="20"/>
                <w:lang w:val="en-US"/>
              </w:rPr>
            </w:pPr>
          </w:p>
        </w:tc>
        <w:tc>
          <w:tcPr>
            <w:tcW w:w="0" w:type="auto"/>
            <w:hideMark/>
          </w:tcPr>
          <w:p w14:paraId="60A37F45" w14:textId="77777777" w:rsidR="004A16D0" w:rsidRPr="004A16D0" w:rsidRDefault="004A16D0" w:rsidP="003953F3">
            <w:pPr>
              <w:spacing w:before="0" w:after="300"/>
              <w:jc w:val="left"/>
              <w:rPr>
                <w:rFonts w:ascii="Times New Roman" w:eastAsia="Times New Roman" w:hAnsi="Times New Roman" w:cs="Times New Roman"/>
                <w:noProof w:val="0"/>
                <w:sz w:val="20"/>
                <w:szCs w:val="20"/>
                <w:lang w:val="en-US"/>
              </w:rPr>
            </w:pPr>
          </w:p>
        </w:tc>
        <w:tc>
          <w:tcPr>
            <w:tcW w:w="0" w:type="auto"/>
            <w:hideMark/>
          </w:tcPr>
          <w:p w14:paraId="7B56667C" w14:textId="77777777" w:rsidR="004A16D0" w:rsidRPr="004A16D0" w:rsidRDefault="004A16D0" w:rsidP="003953F3">
            <w:pPr>
              <w:spacing w:before="0" w:after="300"/>
              <w:jc w:val="left"/>
              <w:rPr>
                <w:rFonts w:ascii="Times New Roman" w:eastAsia="Times New Roman" w:hAnsi="Times New Roman" w:cs="Times New Roman"/>
                <w:noProof w:val="0"/>
                <w:sz w:val="20"/>
                <w:szCs w:val="20"/>
                <w:lang w:val="en-US"/>
              </w:rPr>
            </w:pPr>
          </w:p>
        </w:tc>
      </w:tr>
      <w:tr w:rsidR="004A16D0" w:rsidRPr="004A16D0" w14:paraId="361BEDD9" w14:textId="77777777" w:rsidTr="005A443B">
        <w:trPr>
          <w:trHeight w:val="797"/>
        </w:trPr>
        <w:tc>
          <w:tcPr>
            <w:tcW w:w="0" w:type="auto"/>
            <w:hideMark/>
          </w:tcPr>
          <w:p w14:paraId="5EDD4B10"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Rural</w:t>
            </w:r>
          </w:p>
          <w:p w14:paraId="6A959128"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Urban</w:t>
            </w:r>
          </w:p>
        </w:tc>
        <w:tc>
          <w:tcPr>
            <w:tcW w:w="0" w:type="auto"/>
            <w:hideMark/>
          </w:tcPr>
          <w:p w14:paraId="06EE9E66"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1.1 (0.94, 1.29)</w:t>
            </w:r>
          </w:p>
          <w:p w14:paraId="0B3F73FE"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Ref</w:t>
            </w:r>
          </w:p>
        </w:tc>
        <w:tc>
          <w:tcPr>
            <w:tcW w:w="0" w:type="auto"/>
            <w:hideMark/>
          </w:tcPr>
          <w:p w14:paraId="1C518EF3"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0.220</w:t>
            </w:r>
          </w:p>
          <w:p w14:paraId="7FE5B22D"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Ref</w:t>
            </w:r>
          </w:p>
        </w:tc>
        <w:tc>
          <w:tcPr>
            <w:tcW w:w="0" w:type="auto"/>
            <w:hideMark/>
          </w:tcPr>
          <w:p w14:paraId="29F16781"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0.95 (0.79, 1.15)</w:t>
            </w:r>
          </w:p>
          <w:p w14:paraId="2D1C7CC8"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Ref</w:t>
            </w:r>
          </w:p>
        </w:tc>
        <w:tc>
          <w:tcPr>
            <w:tcW w:w="0" w:type="auto"/>
            <w:hideMark/>
          </w:tcPr>
          <w:p w14:paraId="38EBD1FC"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0.613</w:t>
            </w:r>
          </w:p>
          <w:p w14:paraId="49E37568"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Ref</w:t>
            </w:r>
          </w:p>
        </w:tc>
      </w:tr>
      <w:tr w:rsidR="004A16D0" w:rsidRPr="004A16D0" w14:paraId="14A9F210" w14:textId="77777777" w:rsidTr="005A443B">
        <w:trPr>
          <w:trHeight w:val="259"/>
        </w:trPr>
        <w:tc>
          <w:tcPr>
            <w:tcW w:w="0" w:type="auto"/>
            <w:hideMark/>
          </w:tcPr>
          <w:p w14:paraId="68807A37" w14:textId="77777777" w:rsidR="004A16D0" w:rsidRPr="004A16D0" w:rsidRDefault="004A16D0" w:rsidP="003953F3">
            <w:pPr>
              <w:spacing w:before="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Education:</w:t>
            </w:r>
          </w:p>
        </w:tc>
        <w:tc>
          <w:tcPr>
            <w:tcW w:w="0" w:type="auto"/>
            <w:hideMark/>
          </w:tcPr>
          <w:p w14:paraId="23DD8EC3" w14:textId="77777777" w:rsidR="004A16D0" w:rsidRPr="004A16D0" w:rsidRDefault="004A16D0" w:rsidP="003953F3">
            <w:pPr>
              <w:spacing w:before="0"/>
              <w:jc w:val="left"/>
              <w:rPr>
                <w:rFonts w:ascii="Helvetica" w:eastAsia="Times New Roman" w:hAnsi="Helvetica" w:cs="Helvetica"/>
                <w:noProof w:val="0"/>
                <w:color w:val="333333"/>
                <w:sz w:val="21"/>
                <w:szCs w:val="21"/>
                <w:lang w:val="en-US"/>
              </w:rPr>
            </w:pPr>
          </w:p>
        </w:tc>
        <w:tc>
          <w:tcPr>
            <w:tcW w:w="0" w:type="auto"/>
            <w:hideMark/>
          </w:tcPr>
          <w:p w14:paraId="05BA8F35" w14:textId="77777777" w:rsidR="004A16D0" w:rsidRPr="004A16D0" w:rsidRDefault="004A16D0" w:rsidP="003953F3">
            <w:pPr>
              <w:spacing w:before="0"/>
              <w:jc w:val="left"/>
              <w:rPr>
                <w:rFonts w:ascii="Times New Roman" w:eastAsia="Times New Roman" w:hAnsi="Times New Roman" w:cs="Times New Roman"/>
                <w:noProof w:val="0"/>
                <w:sz w:val="20"/>
                <w:szCs w:val="20"/>
                <w:lang w:val="en-US"/>
              </w:rPr>
            </w:pPr>
          </w:p>
        </w:tc>
        <w:tc>
          <w:tcPr>
            <w:tcW w:w="0" w:type="auto"/>
            <w:hideMark/>
          </w:tcPr>
          <w:p w14:paraId="611498DA" w14:textId="77777777" w:rsidR="004A16D0" w:rsidRPr="004A16D0" w:rsidRDefault="004A16D0" w:rsidP="003953F3">
            <w:pPr>
              <w:spacing w:before="0"/>
              <w:jc w:val="left"/>
              <w:rPr>
                <w:rFonts w:ascii="Times New Roman" w:eastAsia="Times New Roman" w:hAnsi="Times New Roman" w:cs="Times New Roman"/>
                <w:noProof w:val="0"/>
                <w:sz w:val="20"/>
                <w:szCs w:val="20"/>
                <w:lang w:val="en-US"/>
              </w:rPr>
            </w:pPr>
          </w:p>
        </w:tc>
        <w:tc>
          <w:tcPr>
            <w:tcW w:w="0" w:type="auto"/>
            <w:hideMark/>
          </w:tcPr>
          <w:p w14:paraId="6E38D0AA" w14:textId="77777777" w:rsidR="004A16D0" w:rsidRPr="004A16D0" w:rsidRDefault="004A16D0" w:rsidP="003953F3">
            <w:pPr>
              <w:spacing w:before="0"/>
              <w:jc w:val="left"/>
              <w:rPr>
                <w:rFonts w:ascii="Times New Roman" w:eastAsia="Times New Roman" w:hAnsi="Times New Roman" w:cs="Times New Roman"/>
                <w:noProof w:val="0"/>
                <w:sz w:val="20"/>
                <w:szCs w:val="20"/>
                <w:lang w:val="en-US"/>
              </w:rPr>
            </w:pPr>
          </w:p>
        </w:tc>
      </w:tr>
      <w:tr w:rsidR="004A16D0" w:rsidRPr="004A16D0" w14:paraId="76933252" w14:textId="77777777" w:rsidTr="005A443B">
        <w:trPr>
          <w:trHeight w:val="1597"/>
        </w:trPr>
        <w:tc>
          <w:tcPr>
            <w:tcW w:w="0" w:type="auto"/>
            <w:hideMark/>
          </w:tcPr>
          <w:p w14:paraId="56B7FD4B"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lastRenderedPageBreak/>
              <w:t>No Education</w:t>
            </w:r>
          </w:p>
          <w:p w14:paraId="6B7D09E6"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Primary</w:t>
            </w:r>
          </w:p>
          <w:p w14:paraId="36F1ACB9"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Secondary</w:t>
            </w:r>
          </w:p>
          <w:p w14:paraId="707C0BE5"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Higher Education</w:t>
            </w:r>
          </w:p>
        </w:tc>
        <w:tc>
          <w:tcPr>
            <w:tcW w:w="0" w:type="auto"/>
            <w:hideMark/>
          </w:tcPr>
          <w:p w14:paraId="61E15676"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2.66 (1.86, 3.89)</w:t>
            </w:r>
          </w:p>
          <w:p w14:paraId="1CBED9E4"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1.56 (1.07, 2.32)</w:t>
            </w:r>
          </w:p>
          <w:p w14:paraId="60B9BE51"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1.12 (0.78, 1.65)</w:t>
            </w:r>
          </w:p>
          <w:p w14:paraId="50C715FF"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Ref</w:t>
            </w:r>
          </w:p>
        </w:tc>
        <w:tc>
          <w:tcPr>
            <w:tcW w:w="0" w:type="auto"/>
            <w:hideMark/>
          </w:tcPr>
          <w:p w14:paraId="00A3B90C"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&lt;0.001</w:t>
            </w:r>
          </w:p>
          <w:p w14:paraId="23FEB9EF"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0.024</w:t>
            </w:r>
          </w:p>
          <w:p w14:paraId="7E2FBE9E"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0.547</w:t>
            </w:r>
          </w:p>
          <w:p w14:paraId="08B0B2F8"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Ref</w:t>
            </w:r>
          </w:p>
        </w:tc>
        <w:tc>
          <w:tcPr>
            <w:tcW w:w="0" w:type="auto"/>
            <w:hideMark/>
          </w:tcPr>
          <w:p w14:paraId="7DCE7DD3"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2.47 (1.59, 3.86)</w:t>
            </w:r>
          </w:p>
          <w:p w14:paraId="75BE0E85"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1.51 (1.04, 2.2)</w:t>
            </w:r>
          </w:p>
          <w:p w14:paraId="174002B9"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1.48 (1.08, 2.06)</w:t>
            </w:r>
          </w:p>
          <w:p w14:paraId="0DB5372C"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Ref</w:t>
            </w:r>
          </w:p>
        </w:tc>
        <w:tc>
          <w:tcPr>
            <w:tcW w:w="0" w:type="auto"/>
            <w:hideMark/>
          </w:tcPr>
          <w:p w14:paraId="7C123CCB"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&lt;0.001</w:t>
            </w:r>
          </w:p>
          <w:p w14:paraId="62B31F38"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0.032</w:t>
            </w:r>
          </w:p>
          <w:p w14:paraId="0CC1A1B5"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0.018</w:t>
            </w:r>
          </w:p>
          <w:p w14:paraId="7B65419E"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Ref</w:t>
            </w:r>
          </w:p>
        </w:tc>
      </w:tr>
      <w:tr w:rsidR="004A16D0" w:rsidRPr="004A16D0" w14:paraId="6F985983" w14:textId="77777777" w:rsidTr="005A443B">
        <w:trPr>
          <w:trHeight w:val="242"/>
        </w:trPr>
        <w:tc>
          <w:tcPr>
            <w:tcW w:w="0" w:type="auto"/>
            <w:hideMark/>
          </w:tcPr>
          <w:p w14:paraId="07FE7199" w14:textId="77777777" w:rsidR="004A16D0" w:rsidRPr="004A16D0" w:rsidRDefault="004A16D0" w:rsidP="003953F3">
            <w:pPr>
              <w:spacing w:before="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Wealth Index:</w:t>
            </w:r>
          </w:p>
        </w:tc>
        <w:tc>
          <w:tcPr>
            <w:tcW w:w="0" w:type="auto"/>
            <w:hideMark/>
          </w:tcPr>
          <w:p w14:paraId="4758AD29" w14:textId="77777777" w:rsidR="004A16D0" w:rsidRPr="004A16D0" w:rsidRDefault="004A16D0" w:rsidP="003953F3">
            <w:pPr>
              <w:spacing w:before="0"/>
              <w:jc w:val="left"/>
              <w:rPr>
                <w:rFonts w:ascii="Helvetica" w:eastAsia="Times New Roman" w:hAnsi="Helvetica" w:cs="Helvetica"/>
                <w:noProof w:val="0"/>
                <w:color w:val="333333"/>
                <w:sz w:val="21"/>
                <w:szCs w:val="21"/>
                <w:lang w:val="en-US"/>
              </w:rPr>
            </w:pPr>
          </w:p>
        </w:tc>
        <w:tc>
          <w:tcPr>
            <w:tcW w:w="0" w:type="auto"/>
            <w:hideMark/>
          </w:tcPr>
          <w:p w14:paraId="2FF7C8AD" w14:textId="77777777" w:rsidR="004A16D0" w:rsidRPr="004A16D0" w:rsidRDefault="004A16D0" w:rsidP="003953F3">
            <w:pPr>
              <w:spacing w:before="0"/>
              <w:jc w:val="left"/>
              <w:rPr>
                <w:rFonts w:ascii="Times New Roman" w:eastAsia="Times New Roman" w:hAnsi="Times New Roman" w:cs="Times New Roman"/>
                <w:noProof w:val="0"/>
                <w:sz w:val="20"/>
                <w:szCs w:val="20"/>
                <w:lang w:val="en-US"/>
              </w:rPr>
            </w:pPr>
          </w:p>
        </w:tc>
        <w:tc>
          <w:tcPr>
            <w:tcW w:w="0" w:type="auto"/>
            <w:hideMark/>
          </w:tcPr>
          <w:p w14:paraId="4FDA52F6" w14:textId="77777777" w:rsidR="004A16D0" w:rsidRPr="004A16D0" w:rsidRDefault="004A16D0" w:rsidP="003953F3">
            <w:pPr>
              <w:spacing w:before="0"/>
              <w:jc w:val="left"/>
              <w:rPr>
                <w:rFonts w:ascii="Times New Roman" w:eastAsia="Times New Roman" w:hAnsi="Times New Roman" w:cs="Times New Roman"/>
                <w:noProof w:val="0"/>
                <w:sz w:val="20"/>
                <w:szCs w:val="20"/>
                <w:lang w:val="en-US"/>
              </w:rPr>
            </w:pPr>
          </w:p>
        </w:tc>
        <w:tc>
          <w:tcPr>
            <w:tcW w:w="0" w:type="auto"/>
            <w:hideMark/>
          </w:tcPr>
          <w:p w14:paraId="05AD9777" w14:textId="77777777" w:rsidR="004A16D0" w:rsidRPr="004A16D0" w:rsidRDefault="004A16D0" w:rsidP="003953F3">
            <w:pPr>
              <w:spacing w:before="0"/>
              <w:jc w:val="left"/>
              <w:rPr>
                <w:rFonts w:ascii="Times New Roman" w:eastAsia="Times New Roman" w:hAnsi="Times New Roman" w:cs="Times New Roman"/>
                <w:noProof w:val="0"/>
                <w:sz w:val="20"/>
                <w:szCs w:val="20"/>
                <w:lang w:val="en-US"/>
              </w:rPr>
            </w:pPr>
          </w:p>
        </w:tc>
      </w:tr>
      <w:tr w:rsidR="004A16D0" w:rsidRPr="004A16D0" w14:paraId="6E77BF33" w14:textId="77777777" w:rsidTr="005A443B">
        <w:trPr>
          <w:trHeight w:val="2012"/>
        </w:trPr>
        <w:tc>
          <w:tcPr>
            <w:tcW w:w="0" w:type="auto"/>
            <w:hideMark/>
          </w:tcPr>
          <w:p w14:paraId="42AEFA04"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Poorest</w:t>
            </w:r>
          </w:p>
          <w:p w14:paraId="4DBA3602"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Poorer</w:t>
            </w:r>
          </w:p>
          <w:p w14:paraId="7BB6BA4C"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Middle</w:t>
            </w:r>
          </w:p>
          <w:p w14:paraId="2C15F211"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Richer</w:t>
            </w:r>
          </w:p>
          <w:p w14:paraId="60F444C6"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Richest</w:t>
            </w:r>
          </w:p>
        </w:tc>
        <w:tc>
          <w:tcPr>
            <w:tcW w:w="0" w:type="auto"/>
            <w:hideMark/>
          </w:tcPr>
          <w:p w14:paraId="15FF4E87"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2.06 (1.49, 2.86)</w:t>
            </w:r>
          </w:p>
          <w:p w14:paraId="7E744869"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1.71 (1.25, 2.38)</w:t>
            </w:r>
          </w:p>
          <w:p w14:paraId="4E0AED43"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1.41 (1.03, 1.94)</w:t>
            </w:r>
          </w:p>
          <w:p w14:paraId="143D0CC4"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1.17 (0.85, 1.62)</w:t>
            </w:r>
          </w:p>
          <w:p w14:paraId="051F847D"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Ref</w:t>
            </w:r>
          </w:p>
        </w:tc>
        <w:tc>
          <w:tcPr>
            <w:tcW w:w="0" w:type="auto"/>
            <w:hideMark/>
          </w:tcPr>
          <w:p w14:paraId="252A5540"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&lt;0.001</w:t>
            </w:r>
          </w:p>
          <w:p w14:paraId="641547AC"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0.001</w:t>
            </w:r>
          </w:p>
          <w:p w14:paraId="1F6B8002"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0.033</w:t>
            </w:r>
          </w:p>
          <w:p w14:paraId="7A1A7D21"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0.332</w:t>
            </w:r>
          </w:p>
          <w:p w14:paraId="653F41DD"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Ref</w:t>
            </w:r>
          </w:p>
        </w:tc>
        <w:tc>
          <w:tcPr>
            <w:tcW w:w="0" w:type="auto"/>
            <w:hideMark/>
          </w:tcPr>
          <w:p w14:paraId="46CEA442"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1.71 (1.08, 2.66)</w:t>
            </w:r>
          </w:p>
          <w:p w14:paraId="0080642D"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1.46 (1.03, 2.06)</w:t>
            </w:r>
          </w:p>
          <w:p w14:paraId="588FD0E9"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1.79 (1.37, 2.35)</w:t>
            </w:r>
          </w:p>
          <w:p w14:paraId="204E6E30"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1.24 (0.96, 1.61)</w:t>
            </w:r>
          </w:p>
          <w:p w14:paraId="7BE5E9D2"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Ref</w:t>
            </w:r>
          </w:p>
        </w:tc>
        <w:tc>
          <w:tcPr>
            <w:tcW w:w="0" w:type="auto"/>
            <w:hideMark/>
          </w:tcPr>
          <w:p w14:paraId="3E481AF2"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0.019</w:t>
            </w:r>
          </w:p>
          <w:p w14:paraId="6F3E80EA"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0.032</w:t>
            </w:r>
          </w:p>
          <w:p w14:paraId="4BE48A64"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&lt;0.001</w:t>
            </w:r>
          </w:p>
          <w:p w14:paraId="199E020F"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0.095</w:t>
            </w:r>
          </w:p>
          <w:p w14:paraId="5DC1CA38"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Ref</w:t>
            </w:r>
          </w:p>
        </w:tc>
      </w:tr>
      <w:tr w:rsidR="004A16D0" w:rsidRPr="004A16D0" w14:paraId="1E129937" w14:textId="77777777" w:rsidTr="005A443B">
        <w:trPr>
          <w:trHeight w:val="242"/>
        </w:trPr>
        <w:tc>
          <w:tcPr>
            <w:tcW w:w="0" w:type="auto"/>
            <w:hideMark/>
          </w:tcPr>
          <w:p w14:paraId="02EF0736" w14:textId="77777777" w:rsidR="004A16D0" w:rsidRPr="004A16D0" w:rsidRDefault="004A16D0" w:rsidP="003953F3">
            <w:pPr>
              <w:spacing w:before="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Employment:</w:t>
            </w:r>
          </w:p>
        </w:tc>
        <w:tc>
          <w:tcPr>
            <w:tcW w:w="0" w:type="auto"/>
            <w:hideMark/>
          </w:tcPr>
          <w:p w14:paraId="26F44383" w14:textId="77777777" w:rsidR="004A16D0" w:rsidRPr="004A16D0" w:rsidRDefault="004A16D0" w:rsidP="003953F3">
            <w:pPr>
              <w:spacing w:before="0"/>
              <w:jc w:val="left"/>
              <w:rPr>
                <w:rFonts w:ascii="Helvetica" w:eastAsia="Times New Roman" w:hAnsi="Helvetica" w:cs="Helvetica"/>
                <w:noProof w:val="0"/>
                <w:color w:val="333333"/>
                <w:sz w:val="21"/>
                <w:szCs w:val="21"/>
                <w:lang w:val="en-US"/>
              </w:rPr>
            </w:pPr>
          </w:p>
        </w:tc>
        <w:tc>
          <w:tcPr>
            <w:tcW w:w="0" w:type="auto"/>
            <w:hideMark/>
          </w:tcPr>
          <w:p w14:paraId="03CEC878" w14:textId="77777777" w:rsidR="004A16D0" w:rsidRPr="004A16D0" w:rsidRDefault="004A16D0" w:rsidP="003953F3">
            <w:pPr>
              <w:spacing w:before="0"/>
              <w:jc w:val="left"/>
              <w:rPr>
                <w:rFonts w:ascii="Times New Roman" w:eastAsia="Times New Roman" w:hAnsi="Times New Roman" w:cs="Times New Roman"/>
                <w:noProof w:val="0"/>
                <w:sz w:val="20"/>
                <w:szCs w:val="20"/>
                <w:lang w:val="en-US"/>
              </w:rPr>
            </w:pPr>
          </w:p>
        </w:tc>
        <w:tc>
          <w:tcPr>
            <w:tcW w:w="0" w:type="auto"/>
            <w:hideMark/>
          </w:tcPr>
          <w:p w14:paraId="2EED5FD6" w14:textId="77777777" w:rsidR="004A16D0" w:rsidRPr="004A16D0" w:rsidRDefault="004A16D0" w:rsidP="003953F3">
            <w:pPr>
              <w:spacing w:before="0"/>
              <w:jc w:val="left"/>
              <w:rPr>
                <w:rFonts w:ascii="Times New Roman" w:eastAsia="Times New Roman" w:hAnsi="Times New Roman" w:cs="Times New Roman"/>
                <w:noProof w:val="0"/>
                <w:sz w:val="20"/>
                <w:szCs w:val="20"/>
                <w:lang w:val="en-US"/>
              </w:rPr>
            </w:pPr>
          </w:p>
        </w:tc>
        <w:tc>
          <w:tcPr>
            <w:tcW w:w="0" w:type="auto"/>
            <w:hideMark/>
          </w:tcPr>
          <w:p w14:paraId="63827014" w14:textId="77777777" w:rsidR="004A16D0" w:rsidRPr="004A16D0" w:rsidRDefault="004A16D0" w:rsidP="003953F3">
            <w:pPr>
              <w:spacing w:before="0"/>
              <w:jc w:val="left"/>
              <w:rPr>
                <w:rFonts w:ascii="Times New Roman" w:eastAsia="Times New Roman" w:hAnsi="Times New Roman" w:cs="Times New Roman"/>
                <w:noProof w:val="0"/>
                <w:sz w:val="20"/>
                <w:szCs w:val="20"/>
                <w:lang w:val="en-US"/>
              </w:rPr>
            </w:pPr>
          </w:p>
        </w:tc>
      </w:tr>
      <w:tr w:rsidR="004A16D0" w:rsidRPr="004A16D0" w14:paraId="632EC3AE" w14:textId="77777777" w:rsidTr="005A443B">
        <w:trPr>
          <w:trHeight w:val="797"/>
        </w:trPr>
        <w:tc>
          <w:tcPr>
            <w:tcW w:w="0" w:type="auto"/>
            <w:hideMark/>
          </w:tcPr>
          <w:p w14:paraId="4A8CA6AD"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Not employed</w:t>
            </w:r>
          </w:p>
          <w:p w14:paraId="10E31092"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Employed</w:t>
            </w:r>
          </w:p>
        </w:tc>
        <w:tc>
          <w:tcPr>
            <w:tcW w:w="0" w:type="auto"/>
            <w:hideMark/>
          </w:tcPr>
          <w:p w14:paraId="71FF5CB8"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1.14 (1.02, 1.28)</w:t>
            </w:r>
          </w:p>
          <w:p w14:paraId="6C94FB13"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Ref</w:t>
            </w:r>
          </w:p>
        </w:tc>
        <w:tc>
          <w:tcPr>
            <w:tcW w:w="0" w:type="auto"/>
            <w:hideMark/>
          </w:tcPr>
          <w:p w14:paraId="2A70E809"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0.018</w:t>
            </w:r>
          </w:p>
          <w:p w14:paraId="48827CE8"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Ref</w:t>
            </w:r>
          </w:p>
        </w:tc>
        <w:tc>
          <w:tcPr>
            <w:tcW w:w="0" w:type="auto"/>
            <w:hideMark/>
          </w:tcPr>
          <w:p w14:paraId="50FEAFBD"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0.91 (0.72 - 1.15)</w:t>
            </w:r>
          </w:p>
          <w:p w14:paraId="55A8CF3C"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Ref</w:t>
            </w:r>
          </w:p>
        </w:tc>
        <w:tc>
          <w:tcPr>
            <w:tcW w:w="0" w:type="auto"/>
            <w:hideMark/>
          </w:tcPr>
          <w:p w14:paraId="48230803"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0.454</w:t>
            </w:r>
          </w:p>
          <w:p w14:paraId="02F7456B" w14:textId="77777777" w:rsidR="004A16D0" w:rsidRPr="004A16D0" w:rsidRDefault="004A16D0" w:rsidP="003953F3">
            <w:pPr>
              <w:spacing w:before="0" w:after="150"/>
              <w:jc w:val="left"/>
              <w:rPr>
                <w:rFonts w:ascii="Helvetica" w:eastAsia="Times New Roman" w:hAnsi="Helvetica" w:cs="Helvetica"/>
                <w:noProof w:val="0"/>
                <w:color w:val="333333"/>
                <w:sz w:val="21"/>
                <w:szCs w:val="21"/>
                <w:lang w:val="en-US"/>
              </w:rPr>
            </w:pPr>
            <w:r w:rsidRPr="004A16D0">
              <w:rPr>
                <w:rFonts w:ascii="Helvetica" w:eastAsia="Times New Roman" w:hAnsi="Helvetica" w:cs="Helvetica"/>
                <w:noProof w:val="0"/>
                <w:color w:val="333333"/>
                <w:sz w:val="21"/>
                <w:szCs w:val="21"/>
                <w:lang w:val="en-US"/>
              </w:rPr>
              <w:t>Ref</w:t>
            </w:r>
          </w:p>
        </w:tc>
      </w:tr>
    </w:tbl>
    <w:p w14:paraId="4C1E394E" w14:textId="77777777" w:rsidR="004A16D0" w:rsidRDefault="004A16D0" w:rsidP="003953F3">
      <w:pPr>
        <w:pStyle w:val="Yeti"/>
        <w:rPr>
          <w:lang w:val="en-US"/>
        </w:rPr>
        <w:pPrChange w:id="998" w:author="Harris, Jenine" w:date="2022-07-03T12:35:00Z">
          <w:pPr>
            <w:pStyle w:val="Yeti"/>
            <w:jc w:val="both"/>
          </w:pPr>
        </w:pPrChange>
      </w:pPr>
    </w:p>
    <w:p w14:paraId="3440F1C9" w14:textId="2C515C3E" w:rsidR="004A16D0" w:rsidRDefault="004A16D0" w:rsidP="003953F3">
      <w:pPr>
        <w:pStyle w:val="Yeti"/>
        <w:rPr>
          <w:lang w:val="en-US"/>
        </w:rPr>
        <w:pPrChange w:id="999" w:author="Harris, Jenine" w:date="2022-07-03T12:35:00Z">
          <w:pPr>
            <w:pStyle w:val="Yeti"/>
            <w:jc w:val="both"/>
          </w:pPr>
        </w:pPrChange>
      </w:pPr>
    </w:p>
    <w:p w14:paraId="484C7FE1" w14:textId="39D2ADE9" w:rsidR="004A16D0" w:rsidRDefault="004A16D0" w:rsidP="003953F3">
      <w:pPr>
        <w:pStyle w:val="Yeti"/>
        <w:rPr>
          <w:lang w:val="en-US"/>
        </w:rPr>
        <w:pPrChange w:id="1000" w:author="Harris, Jenine" w:date="2022-07-03T12:35:00Z">
          <w:pPr>
            <w:pStyle w:val="Yeti"/>
            <w:jc w:val="both"/>
          </w:pPr>
        </w:pPrChange>
      </w:pPr>
    </w:p>
    <w:p w14:paraId="62668EF2" w14:textId="1386C8D0" w:rsidR="004A16D0" w:rsidRDefault="004A16D0" w:rsidP="003953F3">
      <w:pPr>
        <w:pStyle w:val="Yeti"/>
        <w:rPr>
          <w:lang w:val="en-US"/>
        </w:rPr>
        <w:pPrChange w:id="1001" w:author="Harris, Jenine" w:date="2022-07-03T12:35:00Z">
          <w:pPr>
            <w:pStyle w:val="Yeti"/>
            <w:jc w:val="both"/>
          </w:pPr>
        </w:pPrChange>
      </w:pPr>
    </w:p>
    <w:p w14:paraId="34D28072" w14:textId="0A9667B0" w:rsidR="004A16D0" w:rsidRDefault="004A16D0" w:rsidP="003953F3">
      <w:pPr>
        <w:pStyle w:val="Yeti"/>
        <w:rPr>
          <w:lang w:val="en-US"/>
        </w:rPr>
        <w:pPrChange w:id="1002" w:author="Harris, Jenine" w:date="2022-07-03T12:35:00Z">
          <w:pPr>
            <w:pStyle w:val="Yeti"/>
            <w:jc w:val="both"/>
          </w:pPr>
        </w:pPrChange>
      </w:pPr>
    </w:p>
    <w:p w14:paraId="47148F59" w14:textId="77777777" w:rsidR="004A16D0" w:rsidRDefault="004A16D0" w:rsidP="003953F3">
      <w:pPr>
        <w:pStyle w:val="Yeti"/>
        <w:rPr>
          <w:lang w:val="en-US"/>
        </w:rPr>
        <w:pPrChange w:id="1003" w:author="Harris, Jenine" w:date="2022-07-03T12:35:00Z">
          <w:pPr>
            <w:pStyle w:val="Yeti"/>
            <w:jc w:val="both"/>
          </w:pPr>
        </w:pPrChange>
      </w:pPr>
    </w:p>
    <w:sectPr w:rsidR="004A16D0" w:rsidSect="00152EB5">
      <w:pgSz w:w="11907" w:h="16839" w:code="9"/>
      <w:pgMar w:top="1710" w:right="1134" w:bottom="1418"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7" w:author="Harris, Jenine" w:date="2022-07-03T12:08:00Z" w:initials="HJ">
    <w:p w14:paraId="70F8B8BF" w14:textId="77777777" w:rsidR="007E7814" w:rsidRDefault="007E7814" w:rsidP="00001179">
      <w:pPr>
        <w:jc w:val="left"/>
      </w:pPr>
      <w:r>
        <w:rPr>
          <w:rStyle w:val="CommentReference"/>
        </w:rPr>
        <w:annotationRef/>
      </w:r>
      <w:r>
        <w:rPr>
          <w:sz w:val="20"/>
          <w:szCs w:val="20"/>
        </w:rPr>
        <w:t>The email address you put here should be one that you think you will have basically forever since it will end up as the contact info on the published version of the paper. If your WUSTL email is eventually going to expire, you could use a personal email. It’s your choice!</w:t>
      </w:r>
    </w:p>
  </w:comment>
  <w:comment w:id="74" w:author="Harris, Jenine" w:date="2022-07-03T12:10:00Z" w:initials="HJ">
    <w:p w14:paraId="3817A812" w14:textId="77777777" w:rsidR="00435CFB" w:rsidRDefault="00435CFB" w:rsidP="00582185">
      <w:pPr>
        <w:jc w:val="left"/>
      </w:pPr>
      <w:r>
        <w:rPr>
          <w:rStyle w:val="CommentReference"/>
        </w:rPr>
        <w:annotationRef/>
      </w:r>
      <w:r>
        <w:rPr>
          <w:sz w:val="20"/>
          <w:szCs w:val="20"/>
        </w:rPr>
        <w:t>Usually the body of the paper will be double spaced</w:t>
      </w:r>
    </w:p>
  </w:comment>
  <w:comment w:id="98" w:author="Harris, Jenine" w:date="2022-07-03T12:23:00Z" w:initials="HJ">
    <w:p w14:paraId="40C1AF09" w14:textId="77777777" w:rsidR="003F22F2" w:rsidRDefault="003F22F2" w:rsidP="00E20F89">
      <w:pPr>
        <w:jc w:val="left"/>
      </w:pPr>
      <w:r>
        <w:rPr>
          <w:rStyle w:val="CommentReference"/>
        </w:rPr>
        <w:annotationRef/>
      </w:r>
      <w:r>
        <w:rPr>
          <w:sz w:val="20"/>
          <w:szCs w:val="20"/>
        </w:rPr>
        <w:t xml:space="preserve">Could you add a citation to the data set website? </w:t>
      </w:r>
    </w:p>
    <w:p w14:paraId="6164C415" w14:textId="77777777" w:rsidR="003F22F2" w:rsidRDefault="003F22F2" w:rsidP="00E20F89">
      <w:pPr>
        <w:jc w:val="left"/>
      </w:pPr>
      <w:r>
        <w:rPr>
          <w:sz w:val="20"/>
          <w:szCs w:val="20"/>
        </w:rPr>
        <w:t> </w:t>
      </w:r>
    </w:p>
    <w:p w14:paraId="71C35555" w14:textId="77777777" w:rsidR="003F22F2" w:rsidRDefault="003F22F2" w:rsidP="00E20F89">
      <w:pPr>
        <w:jc w:val="left"/>
      </w:pPr>
    </w:p>
  </w:comment>
  <w:comment w:id="146" w:author="Harris, Jenine" w:date="2022-07-03T12:32:00Z" w:initials="HJ">
    <w:p w14:paraId="7163A9D1" w14:textId="77777777" w:rsidR="003953F3" w:rsidRDefault="003953F3" w:rsidP="00573D3E">
      <w:pPr>
        <w:jc w:val="left"/>
      </w:pPr>
      <w:r>
        <w:rPr>
          <w:rStyle w:val="CommentReference"/>
        </w:rPr>
        <w:annotationRef/>
      </w:r>
      <w:r>
        <w:rPr>
          <w:sz w:val="20"/>
          <w:szCs w:val="20"/>
        </w:rPr>
        <w:t>Is this a commonly used way to do this? If so, cite a paper that has done it this way. If not, we will need a good rationale for not doing it the traditional way.</w:t>
      </w:r>
    </w:p>
  </w:comment>
  <w:comment w:id="195" w:author="Harris, Jenine" w:date="2022-07-03T12:44:00Z" w:initials="HJ">
    <w:p w14:paraId="773A502E" w14:textId="77777777" w:rsidR="00B624B9" w:rsidRDefault="00B624B9" w:rsidP="0008011B">
      <w:pPr>
        <w:jc w:val="left"/>
      </w:pPr>
      <w:r>
        <w:rPr>
          <w:rStyle w:val="CommentReference"/>
        </w:rPr>
        <w:annotationRef/>
      </w:r>
      <w:r>
        <w:rPr>
          <w:sz w:val="20"/>
          <w:szCs w:val="20"/>
        </w:rPr>
        <w:t xml:space="preserve">Usually there is a maximum of 5 tables or figures in a manuscript. You might need to get rid of at least one of the tables. </w:t>
      </w:r>
    </w:p>
    <w:p w14:paraId="1322F2F8" w14:textId="77777777" w:rsidR="00B624B9" w:rsidRDefault="00B624B9" w:rsidP="0008011B">
      <w:pPr>
        <w:jc w:val="left"/>
      </w:pPr>
    </w:p>
    <w:p w14:paraId="3ECFCA1E" w14:textId="77777777" w:rsidR="00B624B9" w:rsidRDefault="00B624B9" w:rsidP="0008011B">
      <w:pPr>
        <w:jc w:val="left"/>
      </w:pPr>
      <w:r>
        <w:rPr>
          <w:sz w:val="20"/>
          <w:szCs w:val="20"/>
        </w:rPr>
        <w:t>Often the bivariate analyses are left out because they are not necessarily part of the research question and reporting additional p-values gives you just another place you might be wrong in identifying statistical analysis. I would consider removing tables 2 and 3.</w:t>
      </w:r>
    </w:p>
  </w:comment>
  <w:comment w:id="289" w:author="Harris, Jenine" w:date="2022-07-03T14:19:00Z" w:initials="HJ">
    <w:p w14:paraId="7A3A8C6B" w14:textId="77777777" w:rsidR="000C09E9" w:rsidRDefault="00807A0C" w:rsidP="003D3C69">
      <w:pPr>
        <w:jc w:val="left"/>
      </w:pPr>
      <w:r>
        <w:rPr>
          <w:rStyle w:val="CommentReference"/>
        </w:rPr>
        <w:annotationRef/>
      </w:r>
      <w:r w:rsidR="000C09E9">
        <w:rPr>
          <w:sz w:val="20"/>
          <w:szCs w:val="20"/>
        </w:rPr>
        <w:t>Multinomial models have two reference groups for each odds ratio; the reference group of the outcome and the reference group of the predictor. Feel free to reword this or to add a sentence at the beginning that clarifies this additional reference group.</w:t>
      </w:r>
    </w:p>
  </w:comment>
  <w:comment w:id="308" w:author="Harris, Jenine" w:date="2022-07-03T12:48:00Z" w:initials="HJ">
    <w:p w14:paraId="6789107B" w14:textId="2C754835" w:rsidR="00B624B9" w:rsidRDefault="00B624B9" w:rsidP="00B95FD3">
      <w:pPr>
        <w:jc w:val="left"/>
      </w:pPr>
      <w:r>
        <w:rPr>
          <w:rStyle w:val="CommentReference"/>
        </w:rPr>
        <w:annotationRef/>
      </w:r>
      <w:r>
        <w:rPr>
          <w:sz w:val="20"/>
          <w:szCs w:val="20"/>
        </w:rPr>
        <w:t>Remove all these places the odds ratio, CI, and p-value are reported since they are in the table. This is redundant.</w:t>
      </w:r>
    </w:p>
    <w:p w14:paraId="104A208B" w14:textId="77777777" w:rsidR="00B624B9" w:rsidRDefault="00B624B9" w:rsidP="00B95FD3">
      <w:pPr>
        <w:jc w:val="left"/>
      </w:pPr>
    </w:p>
    <w:p w14:paraId="06CF3084" w14:textId="77777777" w:rsidR="00B624B9" w:rsidRDefault="00B624B9" w:rsidP="00B95FD3">
      <w:pPr>
        <w:jc w:val="left"/>
      </w:pPr>
      <w:r>
        <w:rPr>
          <w:sz w:val="20"/>
          <w:szCs w:val="20"/>
        </w:rPr>
        <w:t>Also, when reporting a 95% CI there is no need to include a p-value since it is the same information as the 95% CI.</w:t>
      </w:r>
    </w:p>
  </w:comment>
  <w:comment w:id="303" w:author="Harris, Jenine" w:date="2022-07-03T14:12:00Z" w:initials="HJ">
    <w:p w14:paraId="57134FE8" w14:textId="77777777" w:rsidR="000C09E9" w:rsidRDefault="005B5404" w:rsidP="006B475D">
      <w:pPr>
        <w:jc w:val="left"/>
      </w:pPr>
      <w:r>
        <w:rPr>
          <w:rStyle w:val="CommentReference"/>
        </w:rPr>
        <w:annotationRef/>
      </w:r>
      <w:r w:rsidR="000C09E9">
        <w:rPr>
          <w:sz w:val="20"/>
          <w:szCs w:val="20"/>
        </w:rPr>
        <w:t>I don’t quite understand what is happening here. Why are the outcome variable and the stratification variable BOTH different in these two tables? Shouldn’t the outcome variable stay the same with the 3 categories of undernutrition?</w:t>
      </w:r>
    </w:p>
  </w:comment>
  <w:comment w:id="321" w:author="Harris, Jenine" w:date="2022-07-03T14:25:00Z" w:initials="HJ">
    <w:p w14:paraId="437E02EC" w14:textId="77777777" w:rsidR="000C09E9" w:rsidRDefault="000C09E9" w:rsidP="000F5A37">
      <w:pPr>
        <w:jc w:val="left"/>
      </w:pPr>
      <w:r>
        <w:rPr>
          <w:rStyle w:val="CommentReference"/>
        </w:rPr>
        <w:annotationRef/>
      </w:r>
      <w:r>
        <w:rPr>
          <w:sz w:val="20"/>
          <w:szCs w:val="20"/>
        </w:rPr>
        <w:t>Let’s come back to this after the analyses are clarified. It’s good but there may be things to reword depending on the framing of the analyses and results.</w:t>
      </w:r>
    </w:p>
  </w:comment>
  <w:comment w:id="396" w:author="Harris, Jenine" w:date="2022-07-03T14:21:00Z" w:initials="HJ">
    <w:p w14:paraId="326B11C8" w14:textId="5442F266" w:rsidR="000C09E9" w:rsidRDefault="000C09E9" w:rsidP="00CF5B87">
      <w:pPr>
        <w:jc w:val="left"/>
      </w:pPr>
      <w:r>
        <w:rPr>
          <w:rStyle w:val="CommentReference"/>
        </w:rPr>
        <w:annotationRef/>
      </w:r>
      <w:r>
        <w:rPr>
          <w:sz w:val="20"/>
          <w:szCs w:val="20"/>
        </w:rPr>
        <w:t xml:space="preserve">This table should have one column for each of these and a column for appropriate height/weight </w:t>
      </w:r>
    </w:p>
  </w:comment>
  <w:comment w:id="408" w:author="Harris, Jenine" w:date="2022-07-03T14:01:00Z" w:initials="HJ">
    <w:p w14:paraId="7A4119B5" w14:textId="5095EA97" w:rsidR="006B62E0" w:rsidRDefault="006B62E0" w:rsidP="00121B7D">
      <w:pPr>
        <w:jc w:val="left"/>
      </w:pPr>
      <w:r>
        <w:rPr>
          <w:rStyle w:val="CommentReference"/>
        </w:rPr>
        <w:annotationRef/>
      </w:r>
      <w:r>
        <w:rPr>
          <w:sz w:val="20"/>
          <w:szCs w:val="20"/>
        </w:rPr>
        <w:t>Need to choose either mean/sd or median/IQR not both</w:t>
      </w:r>
    </w:p>
  </w:comment>
  <w:comment w:id="606" w:author="Harris, Jenine" w:date="2022-07-03T13:58:00Z" w:initials="HJ">
    <w:p w14:paraId="3C68096E" w14:textId="2E842692" w:rsidR="006B62E0" w:rsidRDefault="006B62E0" w:rsidP="000E4BA4">
      <w:pPr>
        <w:jc w:val="left"/>
      </w:pPr>
      <w:r>
        <w:rPr>
          <w:rStyle w:val="CommentReference"/>
        </w:rPr>
        <w:annotationRef/>
      </w:r>
      <w:r>
        <w:rPr>
          <w:sz w:val="20"/>
          <w:szCs w:val="20"/>
        </w:rPr>
        <w:t xml:space="preserve">Why are age and sex not in this table? They are mentioned in the text as controlling factors. I’d either include all the controlling factors or none of them. If you include none of them, it would clarify that region is the main thing of interest (this is a traditional epidemiology approach). </w:t>
      </w:r>
    </w:p>
    <w:p w14:paraId="7E3E85F7" w14:textId="77777777" w:rsidR="006B62E0" w:rsidRDefault="006B62E0" w:rsidP="000E4BA4">
      <w:pPr>
        <w:jc w:val="left"/>
      </w:pPr>
    </w:p>
    <w:p w14:paraId="26663095" w14:textId="77777777" w:rsidR="006B62E0" w:rsidRDefault="006B62E0" w:rsidP="000E4BA4">
      <w:pPr>
        <w:jc w:val="left"/>
      </w:pPr>
      <w:r>
        <w:rPr>
          <w:sz w:val="20"/>
          <w:szCs w:val="20"/>
        </w:rPr>
        <w:t>I would do this on the next two tables as well…maybe even consider getting rid of the tables altogether and doing a forest plot instead.</w:t>
      </w:r>
    </w:p>
  </w:comment>
  <w:comment w:id="983" w:author="Harris, Jenine" w:date="2022-07-03T13:58:00Z" w:initials="HJ">
    <w:p w14:paraId="5ABD1BBE" w14:textId="6CC17339" w:rsidR="006B62E0" w:rsidRDefault="006B62E0" w:rsidP="00667FB7">
      <w:pPr>
        <w:jc w:val="left"/>
      </w:pPr>
      <w:r>
        <w:rPr>
          <w:rStyle w:val="CommentReference"/>
        </w:rPr>
        <w:annotationRef/>
      </w:r>
      <w:r>
        <w:rPr>
          <w:sz w:val="20"/>
          <w:szCs w:val="20"/>
        </w:rPr>
        <w:t>Region is not in this model?</w:t>
      </w:r>
    </w:p>
    <w:p w14:paraId="23DE277C" w14:textId="77777777" w:rsidR="006B62E0" w:rsidRDefault="006B62E0" w:rsidP="00667FB7">
      <w:pPr>
        <w:jc w:val="left"/>
      </w:pPr>
    </w:p>
  </w:comment>
  <w:comment w:id="992" w:author="Harris, Jenine" w:date="2022-07-03T13:58:00Z" w:initials="HJ">
    <w:p w14:paraId="26387ABC" w14:textId="77777777" w:rsidR="006B62E0" w:rsidRDefault="006B62E0" w:rsidP="00137D94">
      <w:pPr>
        <w:jc w:val="left"/>
      </w:pPr>
      <w:r>
        <w:rPr>
          <w:rStyle w:val="CommentReference"/>
        </w:rPr>
        <w:annotationRef/>
      </w:r>
      <w:r>
        <w:rPr>
          <w:sz w:val="20"/>
          <w:szCs w:val="20"/>
        </w:rPr>
        <w:t>Region is not in this model either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F8B8BF" w15:done="0"/>
  <w15:commentEx w15:paraId="3817A812" w15:done="0"/>
  <w15:commentEx w15:paraId="71C35555" w15:done="0"/>
  <w15:commentEx w15:paraId="7163A9D1" w15:done="0"/>
  <w15:commentEx w15:paraId="3ECFCA1E" w15:done="0"/>
  <w15:commentEx w15:paraId="7A3A8C6B" w15:done="0"/>
  <w15:commentEx w15:paraId="06CF3084" w15:done="0"/>
  <w15:commentEx w15:paraId="57134FE8" w15:done="0"/>
  <w15:commentEx w15:paraId="437E02EC" w15:done="0"/>
  <w15:commentEx w15:paraId="326B11C8" w15:done="0"/>
  <w15:commentEx w15:paraId="7A4119B5" w15:done="0"/>
  <w15:commentEx w15:paraId="26663095" w15:done="0"/>
  <w15:commentEx w15:paraId="23DE277C" w15:done="0"/>
  <w15:commentEx w15:paraId="26387A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C0535" w16cex:dateUtc="2022-07-03T17:08:00Z"/>
  <w16cex:commentExtensible w16cex:durableId="266C05A5" w16cex:dateUtc="2022-07-03T17:10:00Z"/>
  <w16cex:commentExtensible w16cex:durableId="266C08CE" w16cex:dateUtc="2022-07-03T17:23:00Z"/>
  <w16cex:commentExtensible w16cex:durableId="266C0AD5" w16cex:dateUtc="2022-07-03T17:32:00Z"/>
  <w16cex:commentExtensible w16cex:durableId="266C0DBC" w16cex:dateUtc="2022-07-03T17:44:00Z"/>
  <w16cex:commentExtensible w16cex:durableId="266C23D8" w16cex:dateUtc="2022-07-03T19:19:00Z"/>
  <w16cex:commentExtensible w16cex:durableId="266C0E89" w16cex:dateUtc="2022-07-03T17:48:00Z"/>
  <w16cex:commentExtensible w16cex:durableId="266C2240" w16cex:dateUtc="2022-07-03T19:12:00Z"/>
  <w16cex:commentExtensible w16cex:durableId="266C2543" w16cex:dateUtc="2022-07-03T19:25:00Z"/>
  <w16cex:commentExtensible w16cex:durableId="266C2475" w16cex:dateUtc="2022-07-03T19:21:00Z"/>
  <w16cex:commentExtensible w16cex:durableId="266C1FC0" w16cex:dateUtc="2022-07-03T19:01:00Z"/>
  <w16cex:commentExtensible w16cex:durableId="266C1EEF" w16cex:dateUtc="2022-07-03T18:58:00Z"/>
  <w16cex:commentExtensible w16cex:durableId="266C1F0D" w16cex:dateUtc="2022-07-03T18:58:00Z"/>
  <w16cex:commentExtensible w16cex:durableId="266C1F1D" w16cex:dateUtc="2022-07-03T18: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F8B8BF" w16cid:durableId="266C0535"/>
  <w16cid:commentId w16cid:paraId="3817A812" w16cid:durableId="266C05A5"/>
  <w16cid:commentId w16cid:paraId="71C35555" w16cid:durableId="266C08CE"/>
  <w16cid:commentId w16cid:paraId="7163A9D1" w16cid:durableId="266C0AD5"/>
  <w16cid:commentId w16cid:paraId="3ECFCA1E" w16cid:durableId="266C0DBC"/>
  <w16cid:commentId w16cid:paraId="7A3A8C6B" w16cid:durableId="266C23D8"/>
  <w16cid:commentId w16cid:paraId="06CF3084" w16cid:durableId="266C0E89"/>
  <w16cid:commentId w16cid:paraId="57134FE8" w16cid:durableId="266C2240"/>
  <w16cid:commentId w16cid:paraId="437E02EC" w16cid:durableId="266C2543"/>
  <w16cid:commentId w16cid:paraId="326B11C8" w16cid:durableId="266C2475"/>
  <w16cid:commentId w16cid:paraId="7A4119B5" w16cid:durableId="266C1FC0"/>
  <w16cid:commentId w16cid:paraId="26663095" w16cid:durableId="266C1EEF"/>
  <w16cid:commentId w16cid:paraId="23DE277C" w16cid:durableId="266C1F0D"/>
  <w16cid:commentId w16cid:paraId="26387ABC" w16cid:durableId="266C1F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5E267" w14:textId="77777777" w:rsidR="00CF2C8E" w:rsidRDefault="00CF2C8E" w:rsidP="00320C50">
      <w:pPr>
        <w:spacing w:before="0"/>
      </w:pPr>
      <w:r>
        <w:separator/>
      </w:r>
    </w:p>
  </w:endnote>
  <w:endnote w:type="continuationSeparator" w:id="0">
    <w:p w14:paraId="6A1441DB" w14:textId="77777777" w:rsidR="00CF2C8E" w:rsidRDefault="00CF2C8E" w:rsidP="00320C5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25DE2" w14:textId="77777777" w:rsidR="00CF2C8E" w:rsidRDefault="00CF2C8E" w:rsidP="00320C50">
      <w:pPr>
        <w:spacing w:before="0"/>
      </w:pPr>
      <w:r>
        <w:separator/>
      </w:r>
    </w:p>
  </w:footnote>
  <w:footnote w:type="continuationSeparator" w:id="0">
    <w:p w14:paraId="279FE7A7" w14:textId="77777777" w:rsidR="00CF2C8E" w:rsidRDefault="00CF2C8E" w:rsidP="00320C50">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4251F"/>
    <w:multiLevelType w:val="hybridMultilevel"/>
    <w:tmpl w:val="DFC87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37D95"/>
    <w:multiLevelType w:val="hybridMultilevel"/>
    <w:tmpl w:val="0A5CA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EF69BD"/>
    <w:multiLevelType w:val="hybridMultilevel"/>
    <w:tmpl w:val="6E2628CC"/>
    <w:lvl w:ilvl="0" w:tplc="B7163A6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80772A"/>
    <w:multiLevelType w:val="hybridMultilevel"/>
    <w:tmpl w:val="CBBEF58A"/>
    <w:lvl w:ilvl="0" w:tplc="04210015">
      <w:start w:val="1"/>
      <w:numFmt w:val="upperLetter"/>
      <w:lvlText w:val="%1."/>
      <w:lvlJc w:val="left"/>
      <w:pPr>
        <w:ind w:left="720" w:hanging="360"/>
      </w:pPr>
      <w:rPr>
        <w:rFonts w:hint="default"/>
      </w:rPr>
    </w:lvl>
    <w:lvl w:ilvl="1" w:tplc="B84AA5D2">
      <w:start w:val="1"/>
      <w:numFmt w:val="decimal"/>
      <w:lvlText w:val="%2."/>
      <w:lvlJc w:val="left"/>
      <w:pPr>
        <w:ind w:left="1440" w:hanging="360"/>
      </w:pPr>
      <w:rPr>
        <w:rFonts w:hint="default"/>
      </w:rPr>
    </w:lvl>
    <w:lvl w:ilvl="2" w:tplc="3DDCB27E">
      <w:start w:val="1"/>
      <w:numFmt w:val="lowerLetter"/>
      <w:lvlText w:val="%3."/>
      <w:lvlJc w:val="left"/>
      <w:pPr>
        <w:ind w:left="2340" w:hanging="36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8F90F89"/>
    <w:multiLevelType w:val="hybridMultilevel"/>
    <w:tmpl w:val="0A5CA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ED218C"/>
    <w:multiLevelType w:val="hybridMultilevel"/>
    <w:tmpl w:val="E8E67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627D05"/>
    <w:multiLevelType w:val="hybridMultilevel"/>
    <w:tmpl w:val="0658E104"/>
    <w:lvl w:ilvl="0" w:tplc="F35A4466">
      <w:start w:val="1"/>
      <w:numFmt w:val="decimal"/>
      <w:lvlText w:val="%1."/>
      <w:lvlJc w:val="left"/>
      <w:pPr>
        <w:ind w:left="720" w:hanging="360"/>
      </w:pPr>
      <w:rPr>
        <w:rFonts w:cs="Times New Roman" w:hint="default"/>
        <w:b w:val="0"/>
      </w:rPr>
    </w:lvl>
    <w:lvl w:ilvl="1" w:tplc="DF02EB46" w:tentative="1">
      <w:start w:val="1"/>
      <w:numFmt w:val="lowerLetter"/>
      <w:lvlText w:val="%2."/>
      <w:lvlJc w:val="left"/>
      <w:pPr>
        <w:ind w:left="1440" w:hanging="360"/>
      </w:pPr>
      <w:rPr>
        <w:rFonts w:cs="Times New Roman"/>
      </w:rPr>
    </w:lvl>
    <w:lvl w:ilvl="2" w:tplc="5ED6B86A" w:tentative="1">
      <w:start w:val="1"/>
      <w:numFmt w:val="lowerRoman"/>
      <w:lvlText w:val="%3."/>
      <w:lvlJc w:val="right"/>
      <w:pPr>
        <w:ind w:left="2160" w:hanging="180"/>
      </w:pPr>
      <w:rPr>
        <w:rFonts w:cs="Times New Roman"/>
      </w:rPr>
    </w:lvl>
    <w:lvl w:ilvl="3" w:tplc="5B30DD54" w:tentative="1">
      <w:start w:val="1"/>
      <w:numFmt w:val="decimal"/>
      <w:lvlText w:val="%4."/>
      <w:lvlJc w:val="left"/>
      <w:pPr>
        <w:ind w:left="2880" w:hanging="360"/>
      </w:pPr>
      <w:rPr>
        <w:rFonts w:cs="Times New Roman"/>
      </w:rPr>
    </w:lvl>
    <w:lvl w:ilvl="4" w:tplc="93FE14E8" w:tentative="1">
      <w:start w:val="1"/>
      <w:numFmt w:val="lowerLetter"/>
      <w:lvlText w:val="%5."/>
      <w:lvlJc w:val="left"/>
      <w:pPr>
        <w:ind w:left="3600" w:hanging="360"/>
      </w:pPr>
      <w:rPr>
        <w:rFonts w:cs="Times New Roman"/>
      </w:rPr>
    </w:lvl>
    <w:lvl w:ilvl="5" w:tplc="74BE0CAA" w:tentative="1">
      <w:start w:val="1"/>
      <w:numFmt w:val="lowerRoman"/>
      <w:lvlText w:val="%6."/>
      <w:lvlJc w:val="right"/>
      <w:pPr>
        <w:ind w:left="4320" w:hanging="180"/>
      </w:pPr>
      <w:rPr>
        <w:rFonts w:cs="Times New Roman"/>
      </w:rPr>
    </w:lvl>
    <w:lvl w:ilvl="6" w:tplc="42F29416" w:tentative="1">
      <w:start w:val="1"/>
      <w:numFmt w:val="decimal"/>
      <w:lvlText w:val="%7."/>
      <w:lvlJc w:val="left"/>
      <w:pPr>
        <w:ind w:left="5040" w:hanging="360"/>
      </w:pPr>
      <w:rPr>
        <w:rFonts w:cs="Times New Roman"/>
      </w:rPr>
    </w:lvl>
    <w:lvl w:ilvl="7" w:tplc="BAF4CD98" w:tentative="1">
      <w:start w:val="1"/>
      <w:numFmt w:val="lowerLetter"/>
      <w:lvlText w:val="%8."/>
      <w:lvlJc w:val="left"/>
      <w:pPr>
        <w:ind w:left="5760" w:hanging="360"/>
      </w:pPr>
      <w:rPr>
        <w:rFonts w:cs="Times New Roman"/>
      </w:rPr>
    </w:lvl>
    <w:lvl w:ilvl="8" w:tplc="BCFED098" w:tentative="1">
      <w:start w:val="1"/>
      <w:numFmt w:val="lowerRoman"/>
      <w:lvlText w:val="%9."/>
      <w:lvlJc w:val="right"/>
      <w:pPr>
        <w:ind w:left="6480" w:hanging="180"/>
      </w:pPr>
      <w:rPr>
        <w:rFonts w:cs="Times New Roman"/>
      </w:rPr>
    </w:lvl>
  </w:abstractNum>
  <w:num w:numId="1" w16cid:durableId="1846244728">
    <w:abstractNumId w:val="5"/>
  </w:num>
  <w:num w:numId="2" w16cid:durableId="1445347392">
    <w:abstractNumId w:val="1"/>
  </w:num>
  <w:num w:numId="3" w16cid:durableId="1052342473">
    <w:abstractNumId w:val="4"/>
  </w:num>
  <w:num w:numId="4" w16cid:durableId="1007446346">
    <w:abstractNumId w:val="6"/>
  </w:num>
  <w:num w:numId="5" w16cid:durableId="1664820013">
    <w:abstractNumId w:val="0"/>
  </w:num>
  <w:num w:numId="6" w16cid:durableId="1361083686">
    <w:abstractNumId w:val="3"/>
  </w:num>
  <w:num w:numId="7" w16cid:durableId="108923113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rris, Jenine">
    <w15:presenceInfo w15:providerId="AD" w15:userId="S::harrisj@wustl.edu::3d93e090-f132-455d-988e-543a3f11ab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trackRevisions/>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IxtjQ1MzcyMDG0NDFQ0lEKTi0uzszPAykwrAUABJqVkiwAAAA="/>
  </w:docVars>
  <w:rsids>
    <w:rsidRoot w:val="00E9168A"/>
    <w:rsid w:val="00001B39"/>
    <w:rsid w:val="00002B13"/>
    <w:rsid w:val="00015FA6"/>
    <w:rsid w:val="00027245"/>
    <w:rsid w:val="00033B38"/>
    <w:rsid w:val="000510F6"/>
    <w:rsid w:val="00060636"/>
    <w:rsid w:val="0007498D"/>
    <w:rsid w:val="00076842"/>
    <w:rsid w:val="00080221"/>
    <w:rsid w:val="000823DC"/>
    <w:rsid w:val="000A3DF2"/>
    <w:rsid w:val="000A60E1"/>
    <w:rsid w:val="000B04CB"/>
    <w:rsid w:val="000C09E9"/>
    <w:rsid w:val="000D220F"/>
    <w:rsid w:val="000D4415"/>
    <w:rsid w:val="000E4DCB"/>
    <w:rsid w:val="000F6C99"/>
    <w:rsid w:val="00103CCA"/>
    <w:rsid w:val="00117E53"/>
    <w:rsid w:val="00131C42"/>
    <w:rsid w:val="001354CB"/>
    <w:rsid w:val="00137560"/>
    <w:rsid w:val="0014523C"/>
    <w:rsid w:val="00147AEE"/>
    <w:rsid w:val="00152EB5"/>
    <w:rsid w:val="00190519"/>
    <w:rsid w:val="001A1F98"/>
    <w:rsid w:val="001B172A"/>
    <w:rsid w:val="001C3816"/>
    <w:rsid w:val="001C459C"/>
    <w:rsid w:val="001D1148"/>
    <w:rsid w:val="001F31E2"/>
    <w:rsid w:val="00243B36"/>
    <w:rsid w:val="002508FB"/>
    <w:rsid w:val="00280B3A"/>
    <w:rsid w:val="00295F8A"/>
    <w:rsid w:val="002E0F49"/>
    <w:rsid w:val="00304487"/>
    <w:rsid w:val="00304C98"/>
    <w:rsid w:val="00307D69"/>
    <w:rsid w:val="00312E41"/>
    <w:rsid w:val="00312F20"/>
    <w:rsid w:val="00320C50"/>
    <w:rsid w:val="003523BD"/>
    <w:rsid w:val="00386616"/>
    <w:rsid w:val="00391B6E"/>
    <w:rsid w:val="003953F3"/>
    <w:rsid w:val="003A0104"/>
    <w:rsid w:val="003B3996"/>
    <w:rsid w:val="003E03D0"/>
    <w:rsid w:val="003E6A38"/>
    <w:rsid w:val="003F22F2"/>
    <w:rsid w:val="0040628A"/>
    <w:rsid w:val="00426F3A"/>
    <w:rsid w:val="00435CFB"/>
    <w:rsid w:val="00445640"/>
    <w:rsid w:val="0045116A"/>
    <w:rsid w:val="00452B1F"/>
    <w:rsid w:val="00456F76"/>
    <w:rsid w:val="00461823"/>
    <w:rsid w:val="00471308"/>
    <w:rsid w:val="0047780D"/>
    <w:rsid w:val="004829C7"/>
    <w:rsid w:val="00483C41"/>
    <w:rsid w:val="004961E2"/>
    <w:rsid w:val="00497E57"/>
    <w:rsid w:val="004A16D0"/>
    <w:rsid w:val="004A1D20"/>
    <w:rsid w:val="004B1C69"/>
    <w:rsid w:val="004C4D1E"/>
    <w:rsid w:val="004C559F"/>
    <w:rsid w:val="004D1441"/>
    <w:rsid w:val="004E037E"/>
    <w:rsid w:val="004F1C9F"/>
    <w:rsid w:val="005060B9"/>
    <w:rsid w:val="005168A7"/>
    <w:rsid w:val="00525819"/>
    <w:rsid w:val="0053090A"/>
    <w:rsid w:val="005362F2"/>
    <w:rsid w:val="00544E30"/>
    <w:rsid w:val="00546010"/>
    <w:rsid w:val="00584756"/>
    <w:rsid w:val="005A42A1"/>
    <w:rsid w:val="005A443B"/>
    <w:rsid w:val="005B1403"/>
    <w:rsid w:val="005B5404"/>
    <w:rsid w:val="005D4F5D"/>
    <w:rsid w:val="005D609A"/>
    <w:rsid w:val="005F02FF"/>
    <w:rsid w:val="005F142D"/>
    <w:rsid w:val="005F32AA"/>
    <w:rsid w:val="00620CA1"/>
    <w:rsid w:val="00630BC7"/>
    <w:rsid w:val="006504F5"/>
    <w:rsid w:val="006801D4"/>
    <w:rsid w:val="00690DB2"/>
    <w:rsid w:val="006A368D"/>
    <w:rsid w:val="006B62E0"/>
    <w:rsid w:val="006C0DD6"/>
    <w:rsid w:val="006C5C16"/>
    <w:rsid w:val="006D4F07"/>
    <w:rsid w:val="006E1F95"/>
    <w:rsid w:val="006E772A"/>
    <w:rsid w:val="006F0851"/>
    <w:rsid w:val="006F178E"/>
    <w:rsid w:val="006F1951"/>
    <w:rsid w:val="006F3950"/>
    <w:rsid w:val="006F72DA"/>
    <w:rsid w:val="00716F3F"/>
    <w:rsid w:val="00720EBD"/>
    <w:rsid w:val="00721052"/>
    <w:rsid w:val="00723456"/>
    <w:rsid w:val="0072497E"/>
    <w:rsid w:val="00743181"/>
    <w:rsid w:val="00744DC4"/>
    <w:rsid w:val="00746F2A"/>
    <w:rsid w:val="00747BD4"/>
    <w:rsid w:val="0075284E"/>
    <w:rsid w:val="00764829"/>
    <w:rsid w:val="0076710B"/>
    <w:rsid w:val="0078339B"/>
    <w:rsid w:val="007A1E14"/>
    <w:rsid w:val="007B377C"/>
    <w:rsid w:val="007C5F04"/>
    <w:rsid w:val="007D1F35"/>
    <w:rsid w:val="007D570A"/>
    <w:rsid w:val="007E6740"/>
    <w:rsid w:val="007E7814"/>
    <w:rsid w:val="007F4A8D"/>
    <w:rsid w:val="008013F5"/>
    <w:rsid w:val="00807A0C"/>
    <w:rsid w:val="00811066"/>
    <w:rsid w:val="008152AF"/>
    <w:rsid w:val="00816BB7"/>
    <w:rsid w:val="00833F98"/>
    <w:rsid w:val="00841920"/>
    <w:rsid w:val="0084333F"/>
    <w:rsid w:val="008533FA"/>
    <w:rsid w:val="00864ADB"/>
    <w:rsid w:val="00881130"/>
    <w:rsid w:val="008823CC"/>
    <w:rsid w:val="00885927"/>
    <w:rsid w:val="00897182"/>
    <w:rsid w:val="008C3E5D"/>
    <w:rsid w:val="008D4C16"/>
    <w:rsid w:val="008E48DD"/>
    <w:rsid w:val="008F04CF"/>
    <w:rsid w:val="00902296"/>
    <w:rsid w:val="009101D1"/>
    <w:rsid w:val="00914698"/>
    <w:rsid w:val="00916EEF"/>
    <w:rsid w:val="009262C7"/>
    <w:rsid w:val="00936499"/>
    <w:rsid w:val="0094333B"/>
    <w:rsid w:val="00960886"/>
    <w:rsid w:val="00965D1F"/>
    <w:rsid w:val="00972F73"/>
    <w:rsid w:val="00974488"/>
    <w:rsid w:val="00993FEA"/>
    <w:rsid w:val="009A2793"/>
    <w:rsid w:val="009B73E6"/>
    <w:rsid w:val="009C3018"/>
    <w:rsid w:val="009E3D4D"/>
    <w:rsid w:val="009F3FF0"/>
    <w:rsid w:val="00A064A8"/>
    <w:rsid w:val="00A10511"/>
    <w:rsid w:val="00A25AA6"/>
    <w:rsid w:val="00A478B2"/>
    <w:rsid w:val="00A661AD"/>
    <w:rsid w:val="00A70851"/>
    <w:rsid w:val="00A7181F"/>
    <w:rsid w:val="00A723AA"/>
    <w:rsid w:val="00A73D2A"/>
    <w:rsid w:val="00AA6FCA"/>
    <w:rsid w:val="00AB443D"/>
    <w:rsid w:val="00AB4CB2"/>
    <w:rsid w:val="00AC6332"/>
    <w:rsid w:val="00AE0D96"/>
    <w:rsid w:val="00AE2933"/>
    <w:rsid w:val="00AE7A8E"/>
    <w:rsid w:val="00B17806"/>
    <w:rsid w:val="00B372E5"/>
    <w:rsid w:val="00B434D2"/>
    <w:rsid w:val="00B445D5"/>
    <w:rsid w:val="00B54D82"/>
    <w:rsid w:val="00B62357"/>
    <w:rsid w:val="00B624B9"/>
    <w:rsid w:val="00B72F4E"/>
    <w:rsid w:val="00B77F32"/>
    <w:rsid w:val="00B807DF"/>
    <w:rsid w:val="00B827F5"/>
    <w:rsid w:val="00B839D3"/>
    <w:rsid w:val="00B8609B"/>
    <w:rsid w:val="00B94AE5"/>
    <w:rsid w:val="00BA106B"/>
    <w:rsid w:val="00BA11C8"/>
    <w:rsid w:val="00BA362C"/>
    <w:rsid w:val="00BB1127"/>
    <w:rsid w:val="00BB5BAD"/>
    <w:rsid w:val="00BD1A8A"/>
    <w:rsid w:val="00BD299E"/>
    <w:rsid w:val="00BD301B"/>
    <w:rsid w:val="00BE69DD"/>
    <w:rsid w:val="00C013BE"/>
    <w:rsid w:val="00C13507"/>
    <w:rsid w:val="00C1602A"/>
    <w:rsid w:val="00C34BD6"/>
    <w:rsid w:val="00C376E6"/>
    <w:rsid w:val="00C457EE"/>
    <w:rsid w:val="00C70F4F"/>
    <w:rsid w:val="00C91C6A"/>
    <w:rsid w:val="00C95048"/>
    <w:rsid w:val="00C9530E"/>
    <w:rsid w:val="00CA0E21"/>
    <w:rsid w:val="00CB118F"/>
    <w:rsid w:val="00CB3244"/>
    <w:rsid w:val="00CB7826"/>
    <w:rsid w:val="00CC1032"/>
    <w:rsid w:val="00CC6297"/>
    <w:rsid w:val="00CF2A34"/>
    <w:rsid w:val="00CF2C8E"/>
    <w:rsid w:val="00CF6070"/>
    <w:rsid w:val="00D07382"/>
    <w:rsid w:val="00D20929"/>
    <w:rsid w:val="00D376FC"/>
    <w:rsid w:val="00D40A0B"/>
    <w:rsid w:val="00D43E3B"/>
    <w:rsid w:val="00D47DC2"/>
    <w:rsid w:val="00D51EB7"/>
    <w:rsid w:val="00D61901"/>
    <w:rsid w:val="00D76484"/>
    <w:rsid w:val="00D8112A"/>
    <w:rsid w:val="00D82E5E"/>
    <w:rsid w:val="00D84EE0"/>
    <w:rsid w:val="00D90E90"/>
    <w:rsid w:val="00DA3FAA"/>
    <w:rsid w:val="00DB162F"/>
    <w:rsid w:val="00DC1C33"/>
    <w:rsid w:val="00DD1B3F"/>
    <w:rsid w:val="00DD57DB"/>
    <w:rsid w:val="00DF506E"/>
    <w:rsid w:val="00E149D8"/>
    <w:rsid w:val="00E1726D"/>
    <w:rsid w:val="00E50ACC"/>
    <w:rsid w:val="00E81952"/>
    <w:rsid w:val="00E90ED9"/>
    <w:rsid w:val="00E9168A"/>
    <w:rsid w:val="00E92CE1"/>
    <w:rsid w:val="00E93D9E"/>
    <w:rsid w:val="00EA1272"/>
    <w:rsid w:val="00EA2C60"/>
    <w:rsid w:val="00ED199F"/>
    <w:rsid w:val="00EE0640"/>
    <w:rsid w:val="00EE5D07"/>
    <w:rsid w:val="00EF2269"/>
    <w:rsid w:val="00F002FF"/>
    <w:rsid w:val="00F17A7C"/>
    <w:rsid w:val="00F4110F"/>
    <w:rsid w:val="00F42B13"/>
    <w:rsid w:val="00F62FE8"/>
    <w:rsid w:val="00F67AC0"/>
    <w:rsid w:val="00F717B3"/>
    <w:rsid w:val="00F72056"/>
    <w:rsid w:val="00F85ADF"/>
    <w:rsid w:val="00F86F52"/>
    <w:rsid w:val="00F93C3F"/>
    <w:rsid w:val="00FA0DC5"/>
    <w:rsid w:val="00FA1785"/>
    <w:rsid w:val="00FA760D"/>
    <w:rsid w:val="00FB02A8"/>
    <w:rsid w:val="00FC0DC0"/>
    <w:rsid w:val="00FC706A"/>
    <w:rsid w:val="00FD4736"/>
    <w:rsid w:val="00FD5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73D0B0"/>
  <w15:docId w15:val="{527DF624-A80D-4EEA-9C0D-3BF5AA87D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F98"/>
    <w:rPr>
      <w:noProof/>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eti">
    <w:name w:val="Yeti"/>
    <w:basedOn w:val="Normal"/>
    <w:link w:val="YetiChar"/>
    <w:qFormat/>
    <w:rsid w:val="00E9168A"/>
    <w:pPr>
      <w:spacing w:before="0"/>
      <w:jc w:val="left"/>
    </w:pPr>
    <w:rPr>
      <w:rFonts w:ascii="Georgia" w:eastAsia="Times New Roman" w:hAnsi="Georgia" w:cs="Times New Roman"/>
      <w:sz w:val="24"/>
      <w:szCs w:val="24"/>
      <w:lang w:val="id-ID" w:eastAsia="en-GB"/>
    </w:rPr>
  </w:style>
  <w:style w:type="character" w:customStyle="1" w:styleId="YetiChar">
    <w:name w:val="Yeti Char"/>
    <w:basedOn w:val="DefaultParagraphFont"/>
    <w:link w:val="Yeti"/>
    <w:rsid w:val="00E9168A"/>
    <w:rPr>
      <w:rFonts w:ascii="Georgia" w:eastAsia="Times New Roman" w:hAnsi="Georgia" w:cs="Times New Roman"/>
      <w:noProof/>
      <w:sz w:val="24"/>
      <w:szCs w:val="24"/>
      <w:lang w:val="id-ID" w:eastAsia="en-GB"/>
    </w:rPr>
  </w:style>
  <w:style w:type="paragraph" w:styleId="ListParagraph">
    <w:name w:val="List Paragraph"/>
    <w:aliases w:val="Heading 1 Char1,1.2 Dst...,UGEX'Z,sub de titre 4,ANNEX,List Paragraph1,SUB BAB2,TABEL,kepala,Colorful List - Accent 11"/>
    <w:basedOn w:val="Normal"/>
    <w:link w:val="ListParagraphChar"/>
    <w:uiPriority w:val="34"/>
    <w:qFormat/>
    <w:rsid w:val="00DB162F"/>
    <w:pPr>
      <w:ind w:left="720"/>
      <w:contextualSpacing/>
    </w:pPr>
  </w:style>
  <w:style w:type="paragraph" w:styleId="BalloonText">
    <w:name w:val="Balloon Text"/>
    <w:basedOn w:val="Normal"/>
    <w:link w:val="BalloonTextChar"/>
    <w:uiPriority w:val="99"/>
    <w:semiHidden/>
    <w:unhideWhenUsed/>
    <w:rsid w:val="00131C42"/>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1C42"/>
    <w:rPr>
      <w:rFonts w:ascii="Tahoma" w:hAnsi="Tahoma" w:cs="Tahoma"/>
      <w:noProof/>
      <w:sz w:val="16"/>
      <w:szCs w:val="16"/>
      <w:lang w:val="en-ID"/>
    </w:rPr>
  </w:style>
  <w:style w:type="character" w:customStyle="1" w:styleId="ListParagraphChar">
    <w:name w:val="List Paragraph Char"/>
    <w:aliases w:val="Heading 1 Char1 Char,1.2 Dst... Char,UGEX'Z Char,sub de titre 4 Char,ANNEX Char,List Paragraph1 Char,SUB BAB2 Char,TABEL Char,kepala Char,Colorful List - Accent 11 Char"/>
    <w:basedOn w:val="DefaultParagraphFont"/>
    <w:link w:val="ListParagraph"/>
    <w:uiPriority w:val="34"/>
    <w:locked/>
    <w:rsid w:val="00F67AC0"/>
    <w:rPr>
      <w:noProof/>
      <w:lang w:val="en-ID"/>
    </w:rPr>
  </w:style>
  <w:style w:type="table" w:customStyle="1" w:styleId="TableGrid1">
    <w:name w:val="Table Grid1"/>
    <w:basedOn w:val="TableNormal"/>
    <w:uiPriority w:val="59"/>
    <w:rsid w:val="00C91C6A"/>
    <w:pPr>
      <w:spacing w:before="0"/>
      <w:jc w:val="left"/>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qFormat/>
    <w:rsid w:val="00B62357"/>
    <w:pPr>
      <w:spacing w:before="0"/>
      <w:jc w:val="left"/>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ainTextChar">
    <w:name w:val="Plain Text Char"/>
    <w:link w:val="PlainText"/>
    <w:rsid w:val="0045116A"/>
    <w:rPr>
      <w:rFonts w:ascii="Consolas" w:eastAsia="Calibri" w:hAnsi="Consolas" w:cs="Times New Roman"/>
      <w:sz w:val="21"/>
      <w:szCs w:val="21"/>
    </w:rPr>
  </w:style>
  <w:style w:type="paragraph" w:styleId="PlainText">
    <w:name w:val="Plain Text"/>
    <w:basedOn w:val="Normal"/>
    <w:link w:val="PlainTextChar"/>
    <w:rsid w:val="0045116A"/>
    <w:pPr>
      <w:spacing w:before="0"/>
      <w:jc w:val="left"/>
    </w:pPr>
    <w:rPr>
      <w:rFonts w:ascii="Consolas" w:eastAsia="Calibri" w:hAnsi="Consolas" w:cs="Times New Roman"/>
      <w:noProof w:val="0"/>
      <w:sz w:val="21"/>
      <w:szCs w:val="21"/>
      <w:lang w:val="en-US"/>
    </w:rPr>
  </w:style>
  <w:style w:type="character" w:customStyle="1" w:styleId="PlainTextChar1">
    <w:name w:val="Plain Text Char1"/>
    <w:basedOn w:val="DefaultParagraphFont"/>
    <w:uiPriority w:val="99"/>
    <w:semiHidden/>
    <w:rsid w:val="0045116A"/>
    <w:rPr>
      <w:rFonts w:ascii="Consolas" w:hAnsi="Consolas"/>
      <w:noProof/>
      <w:sz w:val="21"/>
      <w:szCs w:val="21"/>
      <w:lang w:val="en-ID"/>
    </w:rPr>
  </w:style>
  <w:style w:type="paragraph" w:customStyle="1" w:styleId="Yeticapital">
    <w:name w:val="Yeticapital"/>
    <w:basedOn w:val="Normal"/>
    <w:link w:val="YeticapitalChar"/>
    <w:qFormat/>
    <w:rsid w:val="00001B39"/>
    <w:pPr>
      <w:spacing w:before="0"/>
      <w:jc w:val="left"/>
    </w:pPr>
    <w:rPr>
      <w:rFonts w:ascii="Georgia" w:eastAsia="Times New Roman" w:hAnsi="Georgia" w:cs="Times New Roman"/>
      <w:b/>
      <w:caps/>
      <w:sz w:val="24"/>
      <w:szCs w:val="24"/>
      <w:lang w:val="id-ID" w:eastAsia="en-GB"/>
    </w:rPr>
  </w:style>
  <w:style w:type="character" w:customStyle="1" w:styleId="YeticapitalChar">
    <w:name w:val="Yeticapital Char"/>
    <w:basedOn w:val="DefaultParagraphFont"/>
    <w:link w:val="Yeticapital"/>
    <w:rsid w:val="00001B39"/>
    <w:rPr>
      <w:rFonts w:ascii="Georgia" w:eastAsia="Times New Roman" w:hAnsi="Georgia" w:cs="Times New Roman"/>
      <w:b/>
      <w:caps/>
      <w:noProof/>
      <w:sz w:val="24"/>
      <w:szCs w:val="24"/>
      <w:lang w:val="id-ID" w:eastAsia="en-GB"/>
    </w:rPr>
  </w:style>
  <w:style w:type="paragraph" w:customStyle="1" w:styleId="Default">
    <w:name w:val="Default"/>
    <w:rsid w:val="00A25AA6"/>
    <w:pPr>
      <w:autoSpaceDE w:val="0"/>
      <w:autoSpaceDN w:val="0"/>
      <w:adjustRightInd w:val="0"/>
      <w:spacing w:before="0"/>
      <w:jc w:val="left"/>
    </w:pPr>
    <w:rPr>
      <w:rFonts w:ascii="Georgia" w:hAnsi="Georgia" w:cs="Georgia"/>
      <w:color w:val="000000"/>
      <w:sz w:val="24"/>
      <w:szCs w:val="24"/>
    </w:rPr>
  </w:style>
  <w:style w:type="character" w:customStyle="1" w:styleId="stratlabel">
    <w:name w:val="stratlabel"/>
    <w:basedOn w:val="DefaultParagraphFont"/>
    <w:rsid w:val="0040628A"/>
  </w:style>
  <w:style w:type="character" w:customStyle="1" w:styleId="stratn">
    <w:name w:val="stratn"/>
    <w:basedOn w:val="DefaultParagraphFont"/>
    <w:rsid w:val="0040628A"/>
  </w:style>
  <w:style w:type="paragraph" w:styleId="NormalWeb">
    <w:name w:val="Normal (Web)"/>
    <w:basedOn w:val="Normal"/>
    <w:uiPriority w:val="99"/>
    <w:semiHidden/>
    <w:unhideWhenUsed/>
    <w:rsid w:val="000A3DF2"/>
    <w:pPr>
      <w:spacing w:before="100" w:beforeAutospacing="1" w:after="100" w:afterAutospacing="1"/>
      <w:jc w:val="left"/>
    </w:pPr>
    <w:rPr>
      <w:rFonts w:ascii="Times New Roman" w:eastAsia="Times New Roman" w:hAnsi="Times New Roman" w:cs="Times New Roman"/>
      <w:noProof w:val="0"/>
      <w:sz w:val="24"/>
      <w:szCs w:val="24"/>
      <w:lang w:val="en-US"/>
    </w:rPr>
  </w:style>
  <w:style w:type="character" w:styleId="Strong">
    <w:name w:val="Strong"/>
    <w:basedOn w:val="DefaultParagraphFont"/>
    <w:uiPriority w:val="22"/>
    <w:qFormat/>
    <w:rsid w:val="000A3DF2"/>
    <w:rPr>
      <w:b/>
      <w:bCs/>
    </w:rPr>
  </w:style>
  <w:style w:type="character" w:styleId="Emphasis">
    <w:name w:val="Emphasis"/>
    <w:basedOn w:val="DefaultParagraphFont"/>
    <w:uiPriority w:val="20"/>
    <w:qFormat/>
    <w:rsid w:val="000A3DF2"/>
    <w:rPr>
      <w:i/>
      <w:iCs/>
    </w:rPr>
  </w:style>
  <w:style w:type="table" w:styleId="PlainTable2">
    <w:name w:val="Plain Table 2"/>
    <w:basedOn w:val="TableNormal"/>
    <w:uiPriority w:val="42"/>
    <w:rsid w:val="003A010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5A443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320C50"/>
    <w:pPr>
      <w:tabs>
        <w:tab w:val="center" w:pos="4680"/>
        <w:tab w:val="right" w:pos="9360"/>
      </w:tabs>
      <w:spacing w:before="0"/>
    </w:pPr>
  </w:style>
  <w:style w:type="character" w:customStyle="1" w:styleId="HeaderChar">
    <w:name w:val="Header Char"/>
    <w:basedOn w:val="DefaultParagraphFont"/>
    <w:link w:val="Header"/>
    <w:uiPriority w:val="99"/>
    <w:rsid w:val="00320C50"/>
    <w:rPr>
      <w:noProof/>
      <w:lang w:val="en-ID"/>
    </w:rPr>
  </w:style>
  <w:style w:type="paragraph" w:styleId="Footer">
    <w:name w:val="footer"/>
    <w:basedOn w:val="Normal"/>
    <w:link w:val="FooterChar"/>
    <w:uiPriority w:val="99"/>
    <w:unhideWhenUsed/>
    <w:rsid w:val="00320C50"/>
    <w:pPr>
      <w:tabs>
        <w:tab w:val="center" w:pos="4680"/>
        <w:tab w:val="right" w:pos="9360"/>
      </w:tabs>
      <w:spacing w:before="0"/>
    </w:pPr>
  </w:style>
  <w:style w:type="character" w:customStyle="1" w:styleId="FooterChar">
    <w:name w:val="Footer Char"/>
    <w:basedOn w:val="DefaultParagraphFont"/>
    <w:link w:val="Footer"/>
    <w:uiPriority w:val="99"/>
    <w:rsid w:val="00320C50"/>
    <w:rPr>
      <w:noProof/>
      <w:lang w:val="en-ID"/>
    </w:rPr>
  </w:style>
  <w:style w:type="paragraph" w:styleId="Revision">
    <w:name w:val="Revision"/>
    <w:hidden/>
    <w:uiPriority w:val="99"/>
    <w:semiHidden/>
    <w:rsid w:val="007E7814"/>
    <w:pPr>
      <w:spacing w:before="0"/>
      <w:jc w:val="left"/>
    </w:pPr>
    <w:rPr>
      <w:noProof/>
      <w:lang w:val="en-ID"/>
    </w:rPr>
  </w:style>
  <w:style w:type="character" w:styleId="Hyperlink">
    <w:name w:val="Hyperlink"/>
    <w:basedOn w:val="DefaultParagraphFont"/>
    <w:uiPriority w:val="99"/>
    <w:unhideWhenUsed/>
    <w:rsid w:val="007E7814"/>
    <w:rPr>
      <w:color w:val="0000FF" w:themeColor="hyperlink"/>
      <w:u w:val="single"/>
    </w:rPr>
  </w:style>
  <w:style w:type="character" w:styleId="UnresolvedMention">
    <w:name w:val="Unresolved Mention"/>
    <w:basedOn w:val="DefaultParagraphFont"/>
    <w:uiPriority w:val="99"/>
    <w:semiHidden/>
    <w:unhideWhenUsed/>
    <w:rsid w:val="007E7814"/>
    <w:rPr>
      <w:color w:val="605E5C"/>
      <w:shd w:val="clear" w:color="auto" w:fill="E1DFDD"/>
    </w:rPr>
  </w:style>
  <w:style w:type="character" w:styleId="CommentReference">
    <w:name w:val="annotation reference"/>
    <w:basedOn w:val="DefaultParagraphFont"/>
    <w:uiPriority w:val="99"/>
    <w:semiHidden/>
    <w:unhideWhenUsed/>
    <w:rsid w:val="007E7814"/>
    <w:rPr>
      <w:sz w:val="16"/>
      <w:szCs w:val="16"/>
    </w:rPr>
  </w:style>
  <w:style w:type="paragraph" w:styleId="CommentText">
    <w:name w:val="annotation text"/>
    <w:basedOn w:val="Normal"/>
    <w:link w:val="CommentTextChar"/>
    <w:uiPriority w:val="99"/>
    <w:semiHidden/>
    <w:unhideWhenUsed/>
    <w:rsid w:val="007E7814"/>
    <w:rPr>
      <w:sz w:val="20"/>
      <w:szCs w:val="20"/>
    </w:rPr>
  </w:style>
  <w:style w:type="character" w:customStyle="1" w:styleId="CommentTextChar">
    <w:name w:val="Comment Text Char"/>
    <w:basedOn w:val="DefaultParagraphFont"/>
    <w:link w:val="CommentText"/>
    <w:uiPriority w:val="99"/>
    <w:semiHidden/>
    <w:rsid w:val="007E7814"/>
    <w:rPr>
      <w:noProof/>
      <w:sz w:val="20"/>
      <w:szCs w:val="20"/>
      <w:lang w:val="en-ID"/>
    </w:rPr>
  </w:style>
  <w:style w:type="paragraph" w:styleId="CommentSubject">
    <w:name w:val="annotation subject"/>
    <w:basedOn w:val="CommentText"/>
    <w:next w:val="CommentText"/>
    <w:link w:val="CommentSubjectChar"/>
    <w:uiPriority w:val="99"/>
    <w:semiHidden/>
    <w:unhideWhenUsed/>
    <w:rsid w:val="007E7814"/>
    <w:rPr>
      <w:b/>
      <w:bCs/>
    </w:rPr>
  </w:style>
  <w:style w:type="character" w:customStyle="1" w:styleId="CommentSubjectChar">
    <w:name w:val="Comment Subject Char"/>
    <w:basedOn w:val="CommentTextChar"/>
    <w:link w:val="CommentSubject"/>
    <w:uiPriority w:val="99"/>
    <w:semiHidden/>
    <w:rsid w:val="007E7814"/>
    <w:rPr>
      <w:b/>
      <w:bCs/>
      <w:noProof/>
      <w:sz w:val="20"/>
      <w:szCs w:val="20"/>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854686">
      <w:bodyDiv w:val="1"/>
      <w:marLeft w:val="0"/>
      <w:marRight w:val="0"/>
      <w:marTop w:val="0"/>
      <w:marBottom w:val="0"/>
      <w:divBdr>
        <w:top w:val="none" w:sz="0" w:space="0" w:color="auto"/>
        <w:left w:val="none" w:sz="0" w:space="0" w:color="auto"/>
        <w:bottom w:val="none" w:sz="0" w:space="0" w:color="auto"/>
        <w:right w:val="none" w:sz="0" w:space="0" w:color="auto"/>
      </w:divBdr>
    </w:div>
    <w:div w:id="436095109">
      <w:bodyDiv w:val="1"/>
      <w:marLeft w:val="0"/>
      <w:marRight w:val="0"/>
      <w:marTop w:val="0"/>
      <w:marBottom w:val="0"/>
      <w:divBdr>
        <w:top w:val="none" w:sz="0" w:space="0" w:color="auto"/>
        <w:left w:val="none" w:sz="0" w:space="0" w:color="auto"/>
        <w:bottom w:val="none" w:sz="0" w:space="0" w:color="auto"/>
        <w:right w:val="none" w:sz="0" w:space="0" w:color="auto"/>
      </w:divBdr>
    </w:div>
    <w:div w:id="475874797">
      <w:bodyDiv w:val="1"/>
      <w:marLeft w:val="0"/>
      <w:marRight w:val="0"/>
      <w:marTop w:val="0"/>
      <w:marBottom w:val="0"/>
      <w:divBdr>
        <w:top w:val="none" w:sz="0" w:space="0" w:color="auto"/>
        <w:left w:val="none" w:sz="0" w:space="0" w:color="auto"/>
        <w:bottom w:val="none" w:sz="0" w:space="0" w:color="auto"/>
        <w:right w:val="none" w:sz="0" w:space="0" w:color="auto"/>
      </w:divBdr>
    </w:div>
    <w:div w:id="685521416">
      <w:bodyDiv w:val="1"/>
      <w:marLeft w:val="0"/>
      <w:marRight w:val="0"/>
      <w:marTop w:val="0"/>
      <w:marBottom w:val="0"/>
      <w:divBdr>
        <w:top w:val="none" w:sz="0" w:space="0" w:color="auto"/>
        <w:left w:val="none" w:sz="0" w:space="0" w:color="auto"/>
        <w:bottom w:val="none" w:sz="0" w:space="0" w:color="auto"/>
        <w:right w:val="none" w:sz="0" w:space="0" w:color="auto"/>
      </w:divBdr>
    </w:div>
    <w:div w:id="686562325">
      <w:bodyDiv w:val="1"/>
      <w:marLeft w:val="0"/>
      <w:marRight w:val="0"/>
      <w:marTop w:val="0"/>
      <w:marBottom w:val="0"/>
      <w:divBdr>
        <w:top w:val="none" w:sz="0" w:space="0" w:color="auto"/>
        <w:left w:val="none" w:sz="0" w:space="0" w:color="auto"/>
        <w:bottom w:val="none" w:sz="0" w:space="0" w:color="auto"/>
        <w:right w:val="none" w:sz="0" w:space="0" w:color="auto"/>
      </w:divBdr>
    </w:div>
    <w:div w:id="732973377">
      <w:bodyDiv w:val="1"/>
      <w:marLeft w:val="0"/>
      <w:marRight w:val="0"/>
      <w:marTop w:val="0"/>
      <w:marBottom w:val="0"/>
      <w:divBdr>
        <w:top w:val="none" w:sz="0" w:space="0" w:color="auto"/>
        <w:left w:val="none" w:sz="0" w:space="0" w:color="auto"/>
        <w:bottom w:val="none" w:sz="0" w:space="0" w:color="auto"/>
        <w:right w:val="none" w:sz="0" w:space="0" w:color="auto"/>
      </w:divBdr>
    </w:div>
    <w:div w:id="789738943">
      <w:bodyDiv w:val="1"/>
      <w:marLeft w:val="0"/>
      <w:marRight w:val="0"/>
      <w:marTop w:val="0"/>
      <w:marBottom w:val="0"/>
      <w:divBdr>
        <w:top w:val="none" w:sz="0" w:space="0" w:color="auto"/>
        <w:left w:val="none" w:sz="0" w:space="0" w:color="auto"/>
        <w:bottom w:val="none" w:sz="0" w:space="0" w:color="auto"/>
        <w:right w:val="none" w:sz="0" w:space="0" w:color="auto"/>
      </w:divBdr>
    </w:div>
    <w:div w:id="789781421">
      <w:bodyDiv w:val="1"/>
      <w:marLeft w:val="0"/>
      <w:marRight w:val="0"/>
      <w:marTop w:val="0"/>
      <w:marBottom w:val="0"/>
      <w:divBdr>
        <w:top w:val="none" w:sz="0" w:space="0" w:color="auto"/>
        <w:left w:val="none" w:sz="0" w:space="0" w:color="auto"/>
        <w:bottom w:val="none" w:sz="0" w:space="0" w:color="auto"/>
        <w:right w:val="none" w:sz="0" w:space="0" w:color="auto"/>
      </w:divBdr>
    </w:div>
    <w:div w:id="912352233">
      <w:bodyDiv w:val="1"/>
      <w:marLeft w:val="0"/>
      <w:marRight w:val="0"/>
      <w:marTop w:val="0"/>
      <w:marBottom w:val="0"/>
      <w:divBdr>
        <w:top w:val="none" w:sz="0" w:space="0" w:color="auto"/>
        <w:left w:val="none" w:sz="0" w:space="0" w:color="auto"/>
        <w:bottom w:val="none" w:sz="0" w:space="0" w:color="auto"/>
        <w:right w:val="none" w:sz="0" w:space="0" w:color="auto"/>
      </w:divBdr>
      <w:divsChild>
        <w:div w:id="1851799579">
          <w:marLeft w:val="0"/>
          <w:marRight w:val="0"/>
          <w:marTop w:val="0"/>
          <w:marBottom w:val="0"/>
          <w:divBdr>
            <w:top w:val="none" w:sz="0" w:space="0" w:color="auto"/>
            <w:left w:val="none" w:sz="0" w:space="0" w:color="auto"/>
            <w:bottom w:val="none" w:sz="0" w:space="0" w:color="auto"/>
            <w:right w:val="none" w:sz="0" w:space="0" w:color="auto"/>
          </w:divBdr>
        </w:div>
        <w:div w:id="215048074">
          <w:marLeft w:val="0"/>
          <w:marRight w:val="0"/>
          <w:marTop w:val="0"/>
          <w:marBottom w:val="0"/>
          <w:divBdr>
            <w:top w:val="none" w:sz="0" w:space="0" w:color="auto"/>
            <w:left w:val="none" w:sz="0" w:space="0" w:color="auto"/>
            <w:bottom w:val="none" w:sz="0" w:space="0" w:color="auto"/>
            <w:right w:val="none" w:sz="0" w:space="0" w:color="auto"/>
          </w:divBdr>
        </w:div>
        <w:div w:id="1674868407">
          <w:marLeft w:val="0"/>
          <w:marRight w:val="0"/>
          <w:marTop w:val="0"/>
          <w:marBottom w:val="0"/>
          <w:divBdr>
            <w:top w:val="none" w:sz="0" w:space="0" w:color="auto"/>
            <w:left w:val="none" w:sz="0" w:space="0" w:color="auto"/>
            <w:bottom w:val="none" w:sz="0" w:space="0" w:color="auto"/>
            <w:right w:val="none" w:sz="0" w:space="0" w:color="auto"/>
          </w:divBdr>
        </w:div>
        <w:div w:id="2018263548">
          <w:marLeft w:val="0"/>
          <w:marRight w:val="0"/>
          <w:marTop w:val="0"/>
          <w:marBottom w:val="0"/>
          <w:divBdr>
            <w:top w:val="none" w:sz="0" w:space="0" w:color="auto"/>
            <w:left w:val="none" w:sz="0" w:space="0" w:color="auto"/>
            <w:bottom w:val="none" w:sz="0" w:space="0" w:color="auto"/>
            <w:right w:val="none" w:sz="0" w:space="0" w:color="auto"/>
          </w:divBdr>
        </w:div>
        <w:div w:id="236598247">
          <w:marLeft w:val="0"/>
          <w:marRight w:val="0"/>
          <w:marTop w:val="0"/>
          <w:marBottom w:val="0"/>
          <w:divBdr>
            <w:top w:val="none" w:sz="0" w:space="0" w:color="auto"/>
            <w:left w:val="none" w:sz="0" w:space="0" w:color="auto"/>
            <w:bottom w:val="none" w:sz="0" w:space="0" w:color="auto"/>
            <w:right w:val="none" w:sz="0" w:space="0" w:color="auto"/>
          </w:divBdr>
        </w:div>
      </w:divsChild>
    </w:div>
    <w:div w:id="1145927486">
      <w:bodyDiv w:val="1"/>
      <w:marLeft w:val="0"/>
      <w:marRight w:val="0"/>
      <w:marTop w:val="0"/>
      <w:marBottom w:val="0"/>
      <w:divBdr>
        <w:top w:val="none" w:sz="0" w:space="0" w:color="auto"/>
        <w:left w:val="none" w:sz="0" w:space="0" w:color="auto"/>
        <w:bottom w:val="none" w:sz="0" w:space="0" w:color="auto"/>
        <w:right w:val="none" w:sz="0" w:space="0" w:color="auto"/>
      </w:divBdr>
    </w:div>
    <w:div w:id="1223367535">
      <w:bodyDiv w:val="1"/>
      <w:marLeft w:val="0"/>
      <w:marRight w:val="0"/>
      <w:marTop w:val="0"/>
      <w:marBottom w:val="0"/>
      <w:divBdr>
        <w:top w:val="none" w:sz="0" w:space="0" w:color="auto"/>
        <w:left w:val="none" w:sz="0" w:space="0" w:color="auto"/>
        <w:bottom w:val="none" w:sz="0" w:space="0" w:color="auto"/>
        <w:right w:val="none" w:sz="0" w:space="0" w:color="auto"/>
      </w:divBdr>
    </w:div>
    <w:div w:id="1410812509">
      <w:bodyDiv w:val="1"/>
      <w:marLeft w:val="0"/>
      <w:marRight w:val="0"/>
      <w:marTop w:val="0"/>
      <w:marBottom w:val="0"/>
      <w:divBdr>
        <w:top w:val="none" w:sz="0" w:space="0" w:color="auto"/>
        <w:left w:val="none" w:sz="0" w:space="0" w:color="auto"/>
        <w:bottom w:val="none" w:sz="0" w:space="0" w:color="auto"/>
        <w:right w:val="none" w:sz="0" w:space="0" w:color="auto"/>
      </w:divBdr>
    </w:div>
    <w:div w:id="1424179900">
      <w:bodyDiv w:val="1"/>
      <w:marLeft w:val="0"/>
      <w:marRight w:val="0"/>
      <w:marTop w:val="0"/>
      <w:marBottom w:val="0"/>
      <w:divBdr>
        <w:top w:val="none" w:sz="0" w:space="0" w:color="auto"/>
        <w:left w:val="none" w:sz="0" w:space="0" w:color="auto"/>
        <w:bottom w:val="none" w:sz="0" w:space="0" w:color="auto"/>
        <w:right w:val="none" w:sz="0" w:space="0" w:color="auto"/>
      </w:divBdr>
    </w:div>
    <w:div w:id="1502038353">
      <w:bodyDiv w:val="1"/>
      <w:marLeft w:val="0"/>
      <w:marRight w:val="0"/>
      <w:marTop w:val="0"/>
      <w:marBottom w:val="0"/>
      <w:divBdr>
        <w:top w:val="none" w:sz="0" w:space="0" w:color="auto"/>
        <w:left w:val="none" w:sz="0" w:space="0" w:color="auto"/>
        <w:bottom w:val="none" w:sz="0" w:space="0" w:color="auto"/>
        <w:right w:val="none" w:sz="0" w:space="0" w:color="auto"/>
      </w:divBdr>
    </w:div>
    <w:div w:id="1540167217">
      <w:bodyDiv w:val="1"/>
      <w:marLeft w:val="0"/>
      <w:marRight w:val="0"/>
      <w:marTop w:val="0"/>
      <w:marBottom w:val="0"/>
      <w:divBdr>
        <w:top w:val="none" w:sz="0" w:space="0" w:color="auto"/>
        <w:left w:val="none" w:sz="0" w:space="0" w:color="auto"/>
        <w:bottom w:val="none" w:sz="0" w:space="0" w:color="auto"/>
        <w:right w:val="none" w:sz="0" w:space="0" w:color="auto"/>
      </w:divBdr>
    </w:div>
    <w:div w:id="1628194121">
      <w:bodyDiv w:val="1"/>
      <w:marLeft w:val="0"/>
      <w:marRight w:val="0"/>
      <w:marTop w:val="0"/>
      <w:marBottom w:val="0"/>
      <w:divBdr>
        <w:top w:val="none" w:sz="0" w:space="0" w:color="auto"/>
        <w:left w:val="none" w:sz="0" w:space="0" w:color="auto"/>
        <w:bottom w:val="none" w:sz="0" w:space="0" w:color="auto"/>
        <w:right w:val="none" w:sz="0" w:space="0" w:color="auto"/>
      </w:divBdr>
    </w:div>
    <w:div w:id="1810905015">
      <w:bodyDiv w:val="1"/>
      <w:marLeft w:val="0"/>
      <w:marRight w:val="0"/>
      <w:marTop w:val="0"/>
      <w:marBottom w:val="0"/>
      <w:divBdr>
        <w:top w:val="none" w:sz="0" w:space="0" w:color="auto"/>
        <w:left w:val="none" w:sz="0" w:space="0" w:color="auto"/>
        <w:bottom w:val="none" w:sz="0" w:space="0" w:color="auto"/>
        <w:right w:val="none" w:sz="0" w:space="0" w:color="auto"/>
      </w:divBdr>
    </w:div>
    <w:div w:id="1998410903">
      <w:bodyDiv w:val="1"/>
      <w:marLeft w:val="0"/>
      <w:marRight w:val="0"/>
      <w:marTop w:val="0"/>
      <w:marBottom w:val="0"/>
      <w:divBdr>
        <w:top w:val="none" w:sz="0" w:space="0" w:color="auto"/>
        <w:left w:val="none" w:sz="0" w:space="0" w:color="auto"/>
        <w:bottom w:val="none" w:sz="0" w:space="0" w:color="auto"/>
        <w:right w:val="none" w:sz="0" w:space="0" w:color="auto"/>
      </w:divBdr>
    </w:div>
    <w:div w:id="2061783814">
      <w:bodyDiv w:val="1"/>
      <w:marLeft w:val="0"/>
      <w:marRight w:val="0"/>
      <w:marTop w:val="0"/>
      <w:marBottom w:val="0"/>
      <w:divBdr>
        <w:top w:val="none" w:sz="0" w:space="0" w:color="auto"/>
        <w:left w:val="none" w:sz="0" w:space="0" w:color="auto"/>
        <w:bottom w:val="none" w:sz="0" w:space="0" w:color="auto"/>
        <w:right w:val="none" w:sz="0" w:space="0" w:color="auto"/>
      </w:divBdr>
    </w:div>
    <w:div w:id="2118870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D00513-AE08-4519-AD94-2D8EB008D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19</Pages>
  <Words>22573</Words>
  <Characters>128672</Characters>
  <Application>Microsoft Office Word</Application>
  <DocSecurity>0</DocSecurity>
  <Lines>1072</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jurna</dc:creator>
  <cp:lastModifiedBy>Harris, Jenine</cp:lastModifiedBy>
  <cp:revision>3</cp:revision>
  <dcterms:created xsi:type="dcterms:W3CDTF">2022-07-03T17:03:00Z</dcterms:created>
  <dcterms:modified xsi:type="dcterms:W3CDTF">2022-07-03T19:25:00Z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12th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http://www.zotero.org/styles/harvard1</vt:lpwstr>
  </property>
  <property fmtid="{D5CDD505-2E9C-101B-9397-08002B2CF9AE}" pid="23" name="Mendeley Document_1">
    <vt:lpwstr>True</vt:lpwstr>
  </property>
  <property fmtid="{D5CDD505-2E9C-101B-9397-08002B2CF9AE}" pid="24" name="Mendeley Unique User Id_1">
    <vt:lpwstr>e4f6f268-55e5-37a5-b631-e9467513bf4b</vt:lpwstr>
  </property>
</Properties>
</file>